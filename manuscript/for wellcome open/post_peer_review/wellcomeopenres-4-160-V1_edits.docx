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9"/>
        <w:gridCol w:w="8298"/>
      </w:tblGrid>
      <w:tr w:rsidR="00184D1D">
        <w:trPr>
          <w:divId w:val="1675186334"/>
          <w:tblCellSpacing w:w="15" w:type="dxa"/>
        </w:trPr>
        <w:tc>
          <w:tcPr>
            <w:tcW w:w="0" w:type="auto"/>
            <w:gridSpan w:val="2"/>
            <w:vAlign w:val="center"/>
            <w:hideMark/>
          </w:tcPr>
          <w:p w:rsidR="00184D1D" w:rsidRDefault="00EF3C05">
            <w:pPr>
              <w:rPr>
                <w:rFonts w:eastAsia="Times New Roman"/>
                <w:sz w:val="24"/>
                <w:szCs w:val="24"/>
              </w:rPr>
            </w:pPr>
            <w:bookmarkStart w:id="0" w:name="_GoBack"/>
            <w:bookmarkEnd w:id="0"/>
            <w:r>
              <w:rPr>
                <w:rFonts w:eastAsia="Times New Roman"/>
                <w:noProof/>
              </w:rPr>
              <w:pict>
                <v:rect id="_x0000_i1027" alt="" style="width:419.8pt;height:.05pt;mso-width-percent:0;mso-height-percent:0;mso-width-percent:0;mso-height-percent:0" o:hrpct="897" o:hralign="center" o:hrstd="t" o:hr="t" fillcolor="#a0a0a0" stroked="f"/>
              </w:pict>
            </w:r>
          </w:p>
        </w:tc>
      </w:tr>
      <w:tr w:rsidR="00184D1D">
        <w:trPr>
          <w:divId w:val="1675186334"/>
          <w:tblCellSpacing w:w="15" w:type="dxa"/>
        </w:trPr>
        <w:tc>
          <w:tcPr>
            <w:tcW w:w="0" w:type="auto"/>
            <w:gridSpan w:val="2"/>
            <w:vAlign w:val="center"/>
            <w:hideMark/>
          </w:tcPr>
          <w:p w:rsidR="00184D1D" w:rsidRDefault="00184D1D">
            <w:pPr>
              <w:pStyle w:val="Heading1"/>
              <w:rPr>
                <w:rFonts w:eastAsia="Times New Roman"/>
              </w:rPr>
            </w:pPr>
            <w:r>
              <w:rPr>
                <w:rFonts w:eastAsia="Times New Roman"/>
              </w:rPr>
              <w:t xml:space="preserve">Gut mucosal </w:t>
            </w:r>
            <w:proofErr w:type="spellStart"/>
            <w:r>
              <w:rPr>
                <w:rFonts w:eastAsia="Times New Roman"/>
              </w:rPr>
              <w:t>colonisation</w:t>
            </w:r>
            <w:proofErr w:type="spellEnd"/>
            <w:r>
              <w:rPr>
                <w:rFonts w:eastAsia="Times New Roman"/>
              </w:rPr>
              <w:t xml:space="preserve"> with extended-spectrum beta-lactamase producing Enterobacteriaceae in sub-Saharan Africa: a systematic review and meta-analysis </w:t>
            </w:r>
          </w:p>
          <w:p w:rsidR="00184D1D" w:rsidRDefault="00184D1D">
            <w:pPr>
              <w:pStyle w:val="footnote"/>
              <w:outlineLvl w:val="1"/>
              <w:rPr>
                <w:b/>
                <w:bCs/>
                <w:kern w:val="36"/>
                <w:sz w:val="48"/>
                <w:szCs w:val="48"/>
              </w:rPr>
            </w:pPr>
            <w:r>
              <w:rPr>
                <w:b/>
                <w:bCs/>
                <w:kern w:val="36"/>
                <w:sz w:val="48"/>
                <w:szCs w:val="48"/>
              </w:rPr>
              <w:t> [version 1; peer review: 2 approved]</w:t>
            </w:r>
          </w:p>
        </w:tc>
      </w:tr>
      <w:tr w:rsidR="00184D1D">
        <w:trPr>
          <w:divId w:val="1675186334"/>
          <w:tblCellSpacing w:w="15" w:type="dxa"/>
        </w:trPr>
        <w:tc>
          <w:tcPr>
            <w:tcW w:w="0" w:type="auto"/>
            <w:gridSpan w:val="2"/>
            <w:vAlign w:val="center"/>
            <w:hideMark/>
          </w:tcPr>
          <w:p w:rsidR="00184D1D" w:rsidRDefault="00184D1D">
            <w:pPr>
              <w:jc w:val="center"/>
              <w:rPr>
                <w:rStyle w:val="metadata-group"/>
                <w:rFonts w:eastAsia="Times New Roman"/>
                <w:sz w:val="24"/>
                <w:szCs w:val="24"/>
              </w:rPr>
            </w:pPr>
            <w:bookmarkStart w:id="1" w:name="d2114e48"/>
            <w:bookmarkEnd w:id="1"/>
            <w:r>
              <w:rPr>
                <w:rStyle w:val="metadata-entry"/>
                <w:rFonts w:eastAsia="Times New Roman"/>
              </w:rPr>
              <w:t>Joseph M. Lewis</w:t>
            </w:r>
            <w:hyperlink w:anchor="c1" w:history="1">
              <w:r>
                <w:rPr>
                  <w:rStyle w:val="Hyperlink"/>
                  <w:rFonts w:eastAsia="Times New Roman"/>
                  <w:vertAlign w:val="superscript"/>
                </w:rPr>
                <w:t>a</w:t>
              </w:r>
            </w:hyperlink>
            <w:hyperlink w:anchor="a1" w:history="1">
              <w:r>
                <w:rPr>
                  <w:rStyle w:val="Hyperlink"/>
                  <w:rFonts w:eastAsia="Times New Roman"/>
                  <w:vertAlign w:val="superscript"/>
                </w:rPr>
                <w:t>1</w:t>
              </w:r>
            </w:hyperlink>
            <w:hyperlink w:anchor="a2" w:history="1">
              <w:r>
                <w:rPr>
                  <w:rStyle w:val="Hyperlink"/>
                  <w:rFonts w:eastAsia="Times New Roman"/>
                  <w:vertAlign w:val="superscript"/>
                </w:rPr>
                <w:t>2</w:t>
              </w:r>
            </w:hyperlink>
          </w:p>
          <w:p w:rsidR="00184D1D" w:rsidRDefault="00184D1D">
            <w:pPr>
              <w:pStyle w:val="metadata-entry1"/>
              <w:jc w:val="center"/>
            </w:pPr>
            <w:r>
              <w:t>Conceptualization</w:t>
            </w:r>
          </w:p>
          <w:p w:rsidR="00184D1D" w:rsidRDefault="00184D1D">
            <w:pPr>
              <w:pStyle w:val="metadata-entry1"/>
              <w:jc w:val="center"/>
            </w:pPr>
            <w:r>
              <w:t>Data Curation</w:t>
            </w:r>
          </w:p>
          <w:p w:rsidR="00184D1D" w:rsidRDefault="00184D1D">
            <w:pPr>
              <w:pStyle w:val="metadata-entry1"/>
              <w:jc w:val="center"/>
            </w:pPr>
            <w:r>
              <w:t>Formal Analysis</w:t>
            </w:r>
          </w:p>
          <w:p w:rsidR="00184D1D" w:rsidRDefault="00184D1D">
            <w:pPr>
              <w:pStyle w:val="metadata-entry1"/>
              <w:jc w:val="center"/>
            </w:pPr>
            <w:r>
              <w:t>Investigation</w:t>
            </w:r>
          </w:p>
          <w:p w:rsidR="00184D1D" w:rsidRDefault="00184D1D">
            <w:pPr>
              <w:pStyle w:val="metadata-entry1"/>
              <w:jc w:val="center"/>
            </w:pPr>
            <w:r>
              <w:t>Methodology</w:t>
            </w:r>
          </w:p>
          <w:p w:rsidR="00184D1D" w:rsidRDefault="00184D1D">
            <w:pPr>
              <w:pStyle w:val="metadata-entry1"/>
              <w:jc w:val="center"/>
            </w:pPr>
            <w:r>
              <w:t>Project Administration</w:t>
            </w:r>
          </w:p>
          <w:p w:rsidR="00184D1D" w:rsidRDefault="00184D1D">
            <w:pPr>
              <w:pStyle w:val="metadata-entry1"/>
              <w:jc w:val="center"/>
            </w:pPr>
            <w:r>
              <w:t>Visualization</w:t>
            </w:r>
          </w:p>
          <w:p w:rsidR="00184D1D" w:rsidRDefault="00184D1D">
            <w:pPr>
              <w:pStyle w:val="metadata-entry1"/>
              <w:jc w:val="center"/>
            </w:pPr>
            <w:r>
              <w:t>Writing – Original Draft Preparation</w:t>
            </w:r>
          </w:p>
          <w:p w:rsidR="00184D1D" w:rsidRDefault="00184D1D">
            <w:pPr>
              <w:pStyle w:val="metadata-entry1"/>
              <w:jc w:val="center"/>
            </w:pPr>
            <w:r>
              <w:t>Writing – Review &amp; Editing</w:t>
            </w:r>
          </w:p>
          <w:p w:rsidR="00184D1D" w:rsidRDefault="00184D1D">
            <w:pPr>
              <w:pStyle w:val="metadata-entry1"/>
              <w:jc w:val="center"/>
            </w:pPr>
            <w:r>
              <w:rPr>
                <w:rStyle w:val="generated"/>
              </w:rPr>
              <w:t xml:space="preserve">URI: </w:t>
            </w:r>
            <w:hyperlink r:id="rId5" w:tgtFrame="xrefwindow" w:history="1">
              <w:r>
                <w:rPr>
                  <w:rStyle w:val="Hyperlink"/>
                </w:rPr>
                <w:t>https://orcid.org/0000-0002-3837-5188</w:t>
              </w:r>
            </w:hyperlink>
          </w:p>
          <w:p w:rsidR="00184D1D" w:rsidRDefault="00184D1D">
            <w:pPr>
              <w:jc w:val="center"/>
              <w:rPr>
                <w:rStyle w:val="metadata-group"/>
                <w:rFonts w:eastAsia="Times New Roman"/>
              </w:rPr>
            </w:pPr>
            <w:r>
              <w:rPr>
                <w:rFonts w:eastAsia="Times New Roman"/>
              </w:rPr>
              <w:t xml:space="preserve">, </w:t>
            </w:r>
            <w:bookmarkStart w:id="2" w:name="d2114e101"/>
            <w:bookmarkEnd w:id="2"/>
            <w:r>
              <w:rPr>
                <w:rStyle w:val="metadata-entry"/>
                <w:rFonts w:eastAsia="Times New Roman"/>
              </w:rPr>
              <w:t>Rebecca Lester</w:t>
            </w:r>
            <w:hyperlink w:anchor="a1" w:history="1">
              <w:r>
                <w:rPr>
                  <w:rStyle w:val="Hyperlink"/>
                  <w:rFonts w:eastAsia="Times New Roman"/>
                  <w:vertAlign w:val="superscript"/>
                </w:rPr>
                <w:t>1</w:t>
              </w:r>
            </w:hyperlink>
            <w:hyperlink w:anchor="a2" w:history="1">
              <w:r>
                <w:rPr>
                  <w:rStyle w:val="Hyperlink"/>
                  <w:rFonts w:eastAsia="Times New Roman"/>
                  <w:vertAlign w:val="superscript"/>
                </w:rPr>
                <w:t>2</w:t>
              </w:r>
            </w:hyperlink>
          </w:p>
          <w:p w:rsidR="00184D1D" w:rsidRDefault="00184D1D">
            <w:pPr>
              <w:pStyle w:val="metadata-entry1"/>
              <w:jc w:val="center"/>
            </w:pPr>
            <w:r>
              <w:t>Conceptualization</w:t>
            </w:r>
          </w:p>
          <w:p w:rsidR="00184D1D" w:rsidRDefault="00184D1D">
            <w:pPr>
              <w:pStyle w:val="metadata-entry1"/>
              <w:jc w:val="center"/>
            </w:pPr>
            <w:r>
              <w:t>Data Curation</w:t>
            </w:r>
          </w:p>
          <w:p w:rsidR="00184D1D" w:rsidRDefault="00184D1D">
            <w:pPr>
              <w:pStyle w:val="metadata-entry1"/>
              <w:jc w:val="center"/>
            </w:pPr>
            <w:r>
              <w:t>Formal Analysis</w:t>
            </w:r>
          </w:p>
          <w:p w:rsidR="00184D1D" w:rsidRDefault="00184D1D">
            <w:pPr>
              <w:pStyle w:val="metadata-entry1"/>
              <w:jc w:val="center"/>
            </w:pPr>
            <w:r>
              <w:t>Investigation</w:t>
            </w:r>
          </w:p>
          <w:p w:rsidR="00184D1D" w:rsidRDefault="00184D1D">
            <w:pPr>
              <w:pStyle w:val="metadata-entry1"/>
              <w:jc w:val="center"/>
            </w:pPr>
            <w:r>
              <w:t>Methodology</w:t>
            </w:r>
          </w:p>
          <w:p w:rsidR="00184D1D" w:rsidRDefault="00184D1D">
            <w:pPr>
              <w:pStyle w:val="metadata-entry1"/>
              <w:jc w:val="center"/>
            </w:pPr>
            <w:r>
              <w:t>Writing – Review &amp; Editing</w:t>
            </w:r>
          </w:p>
          <w:p w:rsidR="00184D1D" w:rsidRDefault="00184D1D">
            <w:pPr>
              <w:pStyle w:val="metadata-entry1"/>
              <w:jc w:val="center"/>
            </w:pPr>
            <w:r>
              <w:rPr>
                <w:rStyle w:val="generated"/>
              </w:rPr>
              <w:t xml:space="preserve">URI: </w:t>
            </w:r>
            <w:hyperlink r:id="rId6" w:tgtFrame="xrefwindow" w:history="1">
              <w:r>
                <w:rPr>
                  <w:rStyle w:val="Hyperlink"/>
                </w:rPr>
                <w:t>https://orcid.org/0000-0002-0259-9630</w:t>
              </w:r>
            </w:hyperlink>
          </w:p>
          <w:p w:rsidR="00184D1D" w:rsidRDefault="00184D1D">
            <w:pPr>
              <w:jc w:val="center"/>
              <w:rPr>
                <w:rStyle w:val="metadata-group"/>
                <w:rFonts w:eastAsia="Times New Roman"/>
              </w:rPr>
            </w:pPr>
            <w:r>
              <w:rPr>
                <w:rFonts w:eastAsia="Times New Roman"/>
              </w:rPr>
              <w:lastRenderedPageBreak/>
              <w:t xml:space="preserve">, </w:t>
            </w:r>
            <w:bookmarkStart w:id="3" w:name="d2114e141"/>
            <w:bookmarkEnd w:id="3"/>
            <w:r>
              <w:rPr>
                <w:rStyle w:val="metadata-entry"/>
                <w:rFonts w:eastAsia="Times New Roman"/>
              </w:rPr>
              <w:t>Paul Garner</w:t>
            </w:r>
            <w:hyperlink w:anchor="a1" w:history="1">
              <w:r>
                <w:rPr>
                  <w:rStyle w:val="Hyperlink"/>
                  <w:rFonts w:eastAsia="Times New Roman"/>
                  <w:vertAlign w:val="superscript"/>
                </w:rPr>
                <w:t>1</w:t>
              </w:r>
            </w:hyperlink>
          </w:p>
          <w:p w:rsidR="00184D1D" w:rsidRDefault="00184D1D">
            <w:pPr>
              <w:pStyle w:val="metadata-entry1"/>
              <w:jc w:val="center"/>
            </w:pPr>
            <w:r>
              <w:t>Methodology</w:t>
            </w:r>
          </w:p>
          <w:p w:rsidR="00184D1D" w:rsidRDefault="00184D1D">
            <w:pPr>
              <w:pStyle w:val="metadata-entry1"/>
              <w:jc w:val="center"/>
            </w:pPr>
            <w:r>
              <w:t>Supervision</w:t>
            </w:r>
          </w:p>
          <w:p w:rsidR="00184D1D" w:rsidRDefault="00184D1D">
            <w:pPr>
              <w:pStyle w:val="metadata-entry1"/>
              <w:jc w:val="center"/>
            </w:pPr>
            <w:r>
              <w:t>Writing – Review &amp; Editing</w:t>
            </w:r>
          </w:p>
          <w:p w:rsidR="00184D1D" w:rsidRDefault="00184D1D">
            <w:pPr>
              <w:pStyle w:val="metadata-entry1"/>
              <w:jc w:val="center"/>
            </w:pPr>
            <w:r>
              <w:rPr>
                <w:rStyle w:val="generated"/>
              </w:rPr>
              <w:t xml:space="preserve">URI: </w:t>
            </w:r>
            <w:hyperlink r:id="rId7" w:tgtFrame="xrefwindow" w:history="1">
              <w:r>
                <w:rPr>
                  <w:rStyle w:val="Hyperlink"/>
                </w:rPr>
                <w:t>https://orcid.org/0000-0002-0607-6941</w:t>
              </w:r>
            </w:hyperlink>
          </w:p>
          <w:p w:rsidR="00184D1D" w:rsidRDefault="00184D1D">
            <w:pPr>
              <w:jc w:val="center"/>
              <w:rPr>
                <w:rStyle w:val="metadata-group"/>
                <w:rFonts w:eastAsia="Times New Roman"/>
              </w:rPr>
            </w:pPr>
            <w:r>
              <w:rPr>
                <w:rFonts w:eastAsia="Times New Roman"/>
              </w:rPr>
              <w:t xml:space="preserve">, </w:t>
            </w:r>
            <w:bookmarkStart w:id="4" w:name="d2114e169"/>
            <w:bookmarkEnd w:id="4"/>
            <w:r>
              <w:rPr>
                <w:rStyle w:val="metadata-entry"/>
                <w:rFonts w:eastAsia="Times New Roman"/>
              </w:rPr>
              <w:t>Nicholas A. Feasey</w:t>
            </w:r>
            <w:hyperlink w:anchor="a1" w:history="1">
              <w:r>
                <w:rPr>
                  <w:rStyle w:val="Hyperlink"/>
                  <w:rFonts w:eastAsia="Times New Roman"/>
                  <w:vertAlign w:val="superscript"/>
                </w:rPr>
                <w:t>1</w:t>
              </w:r>
            </w:hyperlink>
            <w:hyperlink w:anchor="a2" w:history="1">
              <w:r>
                <w:rPr>
                  <w:rStyle w:val="Hyperlink"/>
                  <w:rFonts w:eastAsia="Times New Roman"/>
                  <w:vertAlign w:val="superscript"/>
                </w:rPr>
                <w:t>2</w:t>
              </w:r>
            </w:hyperlink>
          </w:p>
          <w:p w:rsidR="00184D1D" w:rsidRDefault="00184D1D">
            <w:pPr>
              <w:pStyle w:val="metadata-entry1"/>
              <w:jc w:val="center"/>
            </w:pPr>
            <w:r>
              <w:t>Conceptualization</w:t>
            </w:r>
          </w:p>
          <w:p w:rsidR="00184D1D" w:rsidRDefault="00184D1D">
            <w:pPr>
              <w:pStyle w:val="metadata-entry1"/>
              <w:jc w:val="center"/>
            </w:pPr>
            <w:r>
              <w:t>Methodology</w:t>
            </w:r>
          </w:p>
          <w:p w:rsidR="00184D1D" w:rsidRDefault="00184D1D">
            <w:pPr>
              <w:pStyle w:val="metadata-entry1"/>
              <w:jc w:val="center"/>
            </w:pPr>
            <w:r>
              <w:t>Supervision</w:t>
            </w:r>
          </w:p>
          <w:p w:rsidR="00184D1D" w:rsidRDefault="00184D1D">
            <w:pPr>
              <w:pStyle w:val="metadata-entry1"/>
              <w:jc w:val="center"/>
            </w:pPr>
            <w:r>
              <w:t>Writing – Review &amp; Editing</w:t>
            </w:r>
          </w:p>
          <w:p w:rsidR="00184D1D" w:rsidRDefault="00184D1D">
            <w:pPr>
              <w:pStyle w:val="metadata-entry1"/>
              <w:jc w:val="center"/>
            </w:pPr>
            <w:r>
              <w:rPr>
                <w:rStyle w:val="generated"/>
              </w:rPr>
              <w:t xml:space="preserve">URI: </w:t>
            </w:r>
            <w:hyperlink r:id="rId8" w:tgtFrame="xrefwindow" w:history="1">
              <w:r>
                <w:rPr>
                  <w:rStyle w:val="Hyperlink"/>
                </w:rPr>
                <w:t>https://orcid.org/0000-0003-4041-1405</w:t>
              </w:r>
            </w:hyperlink>
          </w:p>
        </w:tc>
      </w:tr>
      <w:tr w:rsidR="00184D1D">
        <w:trPr>
          <w:divId w:val="1675186334"/>
          <w:tblCellSpacing w:w="15" w:type="dxa"/>
        </w:trPr>
        <w:tc>
          <w:tcPr>
            <w:tcW w:w="0" w:type="auto"/>
            <w:vAlign w:val="center"/>
            <w:hideMark/>
          </w:tcPr>
          <w:p w:rsidR="00184D1D" w:rsidRDefault="00184D1D">
            <w:pPr>
              <w:rPr>
                <w:rFonts w:eastAsia="Times New Roman"/>
              </w:rPr>
            </w:pPr>
            <w:r>
              <w:rPr>
                <w:rFonts w:eastAsia="Times New Roman"/>
              </w:rPr>
              <w:lastRenderedPageBreak/>
              <w:t> </w:t>
            </w:r>
          </w:p>
        </w:tc>
        <w:tc>
          <w:tcPr>
            <w:tcW w:w="0" w:type="auto"/>
            <w:vAlign w:val="center"/>
            <w:hideMark/>
          </w:tcPr>
          <w:p w:rsidR="00184D1D" w:rsidRDefault="00184D1D">
            <w:pPr>
              <w:pStyle w:val="metadata-entry1"/>
              <w:divId w:val="1145898852"/>
            </w:pPr>
            <w:bookmarkStart w:id="5" w:name="a1"/>
            <w:bookmarkEnd w:id="5"/>
            <w:r>
              <w:rPr>
                <w:rStyle w:val="generated"/>
              </w:rPr>
              <w:t>[</w:t>
            </w:r>
            <w:r>
              <w:t>1</w:t>
            </w:r>
            <w:r>
              <w:rPr>
                <w:rStyle w:val="generated"/>
              </w:rPr>
              <w:t xml:space="preserve">] </w:t>
            </w:r>
            <w:r>
              <w:t>Liverpool School of Tropical Medicine, Liverpool, Merseyside, L3 5QA, UK</w:t>
            </w:r>
          </w:p>
          <w:p w:rsidR="00184D1D" w:rsidRDefault="00184D1D">
            <w:pPr>
              <w:pStyle w:val="metadata-entry1"/>
              <w:divId w:val="1145898852"/>
            </w:pPr>
            <w:bookmarkStart w:id="6" w:name="a2"/>
            <w:bookmarkEnd w:id="6"/>
            <w:r>
              <w:rPr>
                <w:rStyle w:val="generated"/>
              </w:rPr>
              <w:t>[</w:t>
            </w:r>
            <w:r>
              <w:t>2</w:t>
            </w:r>
            <w:r>
              <w:rPr>
                <w:rStyle w:val="generated"/>
              </w:rPr>
              <w:t xml:space="preserve">] </w:t>
            </w:r>
            <w:r>
              <w:t>Malawi Liverpool Wellcome Clinical Research Programme, Blantyre, Malawi</w:t>
            </w:r>
          </w:p>
        </w:tc>
      </w:tr>
      <w:tr w:rsidR="00184D1D">
        <w:trPr>
          <w:divId w:val="1675186334"/>
          <w:tblCellSpacing w:w="15" w:type="dxa"/>
        </w:trPr>
        <w:tc>
          <w:tcPr>
            <w:tcW w:w="0" w:type="auto"/>
            <w:vAlign w:val="center"/>
            <w:hideMark/>
          </w:tcPr>
          <w:p w:rsidR="00184D1D" w:rsidRDefault="00184D1D"/>
        </w:tc>
        <w:tc>
          <w:tcPr>
            <w:tcW w:w="0" w:type="auto"/>
            <w:vAlign w:val="center"/>
            <w:hideMark/>
          </w:tcPr>
          <w:p w:rsidR="00184D1D" w:rsidRDefault="00184D1D">
            <w:pPr>
              <w:pStyle w:val="metadata-entry1"/>
              <w:divId w:val="206189562"/>
            </w:pPr>
            <w:r>
              <w:rPr>
                <w:rStyle w:val="generated"/>
              </w:rPr>
              <w:t xml:space="preserve">Author notes: </w:t>
            </w:r>
          </w:p>
          <w:p w:rsidR="00184D1D" w:rsidRDefault="00184D1D">
            <w:pPr>
              <w:pStyle w:val="metadata-entry1"/>
              <w:divId w:val="116261678"/>
            </w:pPr>
            <w:bookmarkStart w:id="7" w:name="c1"/>
            <w:bookmarkStart w:id="8" w:name="d2114e217"/>
            <w:bookmarkEnd w:id="7"/>
            <w:bookmarkEnd w:id="8"/>
            <w:r>
              <w:rPr>
                <w:rStyle w:val="generated"/>
              </w:rPr>
              <w:t>Correspondence to: [</w:t>
            </w:r>
            <w:r>
              <w:t>a</w:t>
            </w:r>
            <w:r>
              <w:rPr>
                <w:rStyle w:val="generated"/>
              </w:rPr>
              <w:t xml:space="preserve">] </w:t>
            </w:r>
            <w:hyperlink r:id="rId9" w:history="1">
              <w:r>
                <w:rPr>
                  <w:rStyle w:val="Hyperlink"/>
                </w:rPr>
                <w:t>joseph.lewis@lstmed.ac.uk</w:t>
              </w:r>
            </w:hyperlink>
            <w:r>
              <w:t xml:space="preserve"> </w:t>
            </w:r>
          </w:p>
        </w:tc>
      </w:tr>
      <w:tr w:rsidR="00184D1D">
        <w:trPr>
          <w:divId w:val="1675186334"/>
          <w:tblCellSpacing w:w="15" w:type="dxa"/>
        </w:trPr>
        <w:tc>
          <w:tcPr>
            <w:tcW w:w="0" w:type="auto"/>
            <w:gridSpan w:val="2"/>
            <w:vAlign w:val="center"/>
            <w:hideMark/>
          </w:tcPr>
          <w:p w:rsidR="00184D1D" w:rsidRDefault="00EF3C05">
            <w:pPr>
              <w:rPr>
                <w:rFonts w:eastAsia="Times New Roman"/>
              </w:rPr>
            </w:pPr>
            <w:r>
              <w:rPr>
                <w:rFonts w:eastAsia="Times New Roman"/>
                <w:noProof/>
              </w:rPr>
              <w:pict>
                <v:rect id="_x0000_i1026" alt="" style="width:419.8pt;height:.05pt;mso-width-percent:0;mso-height-percent:0;mso-width-percent:0;mso-height-percent:0" o:hrpct="897" o:hralign="center" o:hrstd="t" o:hr="t" fillcolor="#a0a0a0" stroked="f"/>
              </w:pict>
            </w:r>
          </w:p>
        </w:tc>
      </w:tr>
      <w:tr w:rsidR="00184D1D">
        <w:trPr>
          <w:divId w:val="1675186334"/>
          <w:tblCellSpacing w:w="15" w:type="dxa"/>
        </w:trPr>
        <w:tc>
          <w:tcPr>
            <w:tcW w:w="0" w:type="auto"/>
            <w:vAlign w:val="center"/>
            <w:hideMark/>
          </w:tcPr>
          <w:p w:rsidR="00184D1D" w:rsidRDefault="00184D1D">
            <w:pPr>
              <w:pStyle w:val="Heading4"/>
              <w:jc w:val="right"/>
              <w:rPr>
                <w:rFonts w:eastAsia="Times New Roman"/>
              </w:rPr>
            </w:pPr>
            <w:r>
              <w:rPr>
                <w:rStyle w:val="generated"/>
                <w:rFonts w:eastAsia="Times New Roman"/>
              </w:rPr>
              <w:lastRenderedPageBreak/>
              <w:t>Abstract</w:t>
            </w:r>
          </w:p>
        </w:tc>
        <w:tc>
          <w:tcPr>
            <w:tcW w:w="0" w:type="auto"/>
            <w:vAlign w:val="center"/>
            <w:hideMark/>
          </w:tcPr>
          <w:p w:rsidR="00184D1D" w:rsidRDefault="00184D1D">
            <w:pPr>
              <w:pStyle w:val="first"/>
            </w:pPr>
            <w:r>
              <w:rPr>
                <w:b/>
                <w:bCs/>
              </w:rPr>
              <w:t>Background</w:t>
            </w:r>
            <w:r>
              <w:t>: Extended-spectrum beta-lactamase producing Enterobacteriaceae (ESBL-E) threaten human health; and, in areas of sub-Saharan Africa (sSA) where carbapenems are not available, may render ESBL-E infections untreatable. Gut mucosal colonisation probably occurs before infection, making prevention of colonisation an attractive target for intervention, but the epidemiology of ESBL-E in sSA is poorly described.</w:t>
            </w:r>
          </w:p>
          <w:p w:rsidR="00184D1D" w:rsidRDefault="00184D1D">
            <w:pPr>
              <w:pStyle w:val="NormalWeb"/>
            </w:pPr>
            <w:r>
              <w:rPr>
                <w:b/>
                <w:bCs/>
              </w:rPr>
              <w:t>Objectives</w:t>
            </w:r>
            <w:r>
              <w:t>: Describe ESBL-E colonisation prevalence in sSA and risk factors associated with colonisation.</w:t>
            </w:r>
          </w:p>
          <w:p w:rsidR="00184D1D" w:rsidRDefault="00184D1D">
            <w:pPr>
              <w:pStyle w:val="NormalWeb"/>
            </w:pPr>
            <w:r>
              <w:rPr>
                <w:b/>
                <w:bCs/>
              </w:rPr>
              <w:t>Methods:</w:t>
            </w:r>
            <w:r>
              <w:t xml:space="preserve"> Studies included were prospective cross-sectional or cohort studies reporting gut mucosal ESBL-E colonisation in any population in sSA. We searched PubMed and Scopus on 18 December 2018. We summarise the range of prevalence across sites and tabulated risk factors for colonisation. The protocol was registered (Prospero ID </w:t>
            </w:r>
            <w:hyperlink r:id="rId10" w:tgtFrame="xrefwindow" w:history="1">
              <w:r>
                <w:rPr>
                  <w:rStyle w:val="Hyperlink"/>
                </w:rPr>
                <w:t>CRD42019123559</w:t>
              </w:r>
            </w:hyperlink>
            <w:r>
              <w:t>).</w:t>
            </w:r>
          </w:p>
          <w:p w:rsidR="00184D1D" w:rsidRDefault="00184D1D">
            <w:pPr>
              <w:pStyle w:val="NormalWeb"/>
            </w:pPr>
            <w:r>
              <w:rPr>
                <w:b/>
                <w:bCs/>
              </w:rPr>
              <w:t>Results:</w:t>
            </w:r>
            <w:r>
              <w:t xml:space="preserve"> From 2975 abstracts we identified 32 studies including a total of 8619 participants from a range of countries and settings. Six studies were longitudinal; no longitudinal studies followed patients beyond hospital discharge.  Prevalence varied between 5 and 84% with a median of 31%, with a relationship to setting: pooled ESBL-E colonisation in community studies was 18% (95% CI 12 to 28, 12 studies); in studies recruiting people at admission to hospital colonisation was 32% (95% CI 24 to 41% 8 studies); and for inpatients, colonisation was 55% (95% CI 49 to 60%, 7 studies). Antimicrobial use was associated with increased risk of ESBL-E colonisation, and protected water sources or water treatment by boiling may reduce risk.</w:t>
            </w:r>
          </w:p>
          <w:p w:rsidR="00184D1D" w:rsidRDefault="00184D1D">
            <w:pPr>
              <w:pStyle w:val="NormalWeb"/>
            </w:pPr>
            <w:r>
              <w:rPr>
                <w:b/>
                <w:bCs/>
              </w:rPr>
              <w:t>Conclusions:</w:t>
            </w:r>
            <w:r>
              <w:t xml:space="preserve"> ESBL-E colonisation is common in sSA, but how people become carriers and why is not well understood. To inform the design of interventions to interrupt transmission in this setting requires longitudinal, community studies.</w:t>
            </w:r>
          </w:p>
        </w:tc>
      </w:tr>
      <w:tr w:rsidR="00184D1D">
        <w:trPr>
          <w:divId w:val="1675186334"/>
          <w:tblCellSpacing w:w="15" w:type="dxa"/>
        </w:trPr>
        <w:tc>
          <w:tcPr>
            <w:tcW w:w="0" w:type="auto"/>
            <w:gridSpan w:val="2"/>
            <w:vAlign w:val="center"/>
            <w:hideMark/>
          </w:tcPr>
          <w:p w:rsidR="00184D1D" w:rsidRDefault="00EF3C05">
            <w:pPr>
              <w:rPr>
                <w:rFonts w:eastAsia="Times New Roman"/>
              </w:rPr>
            </w:pPr>
            <w:r>
              <w:rPr>
                <w:rFonts w:eastAsia="Times New Roman"/>
                <w:noProof/>
              </w:rPr>
              <w:pict>
                <v:rect id="_x0000_i1025" alt="" style="width:419.8pt;height:.05pt;mso-width-percent:0;mso-height-percent:0;mso-width-percent:0;mso-height-percent:0" o:hrpct="897" o:hralign="center" o:hrstd="t" o:hr="t" fillcolor="#a0a0a0" stroked="f"/>
              </w:pict>
            </w:r>
          </w:p>
        </w:tc>
      </w:tr>
    </w:tbl>
    <w:p w:rsidR="00184D1D" w:rsidRDefault="00184D1D">
      <w:pPr>
        <w:pStyle w:val="Heading2"/>
        <w:divId w:val="1535386238"/>
        <w:rPr>
          <w:rFonts w:eastAsia="Times New Roman"/>
        </w:rPr>
      </w:pPr>
      <w:bookmarkStart w:id="9" w:name="d2114e303"/>
      <w:bookmarkEnd w:id="9"/>
      <w:r>
        <w:rPr>
          <w:rFonts w:eastAsia="Times New Roman"/>
        </w:rPr>
        <w:t>Introduction</w:t>
      </w:r>
    </w:p>
    <w:p w:rsidR="00184D1D" w:rsidRDefault="00184D1D">
      <w:pPr>
        <w:pStyle w:val="NormalWeb"/>
        <w:divId w:val="1535386238"/>
      </w:pPr>
      <w:r>
        <w:t xml:space="preserve">Extended-spectrum beta-lactamase producing Enterobacteriaceae (ESBL-E) are a significant threat to human health, and have been identified by the World Health Organisation as pathogens of critical importance </w:t>
      </w:r>
      <w:hyperlink w:anchor="ref-1" w:history="1">
        <w:r>
          <w:rPr>
            <w:rStyle w:val="Hyperlink"/>
            <w:vertAlign w:val="superscript"/>
          </w:rPr>
          <w:t>1</w:t>
        </w:r>
      </w:hyperlink>
      <w:r>
        <w:rPr>
          <w:vertAlign w:val="superscript"/>
        </w:rPr>
        <w:t xml:space="preserve"> </w:t>
      </w:r>
      <w:r>
        <w:t xml:space="preserve">. In sub-Saharan Africa (sSA), it is increasingly clear that a significant proportion of invasive Enterobacteriaceae infections are ESBL-E and the absence of second line antimicrobials can render infections with these pathogens locally untreatable </w:t>
      </w:r>
      <w:hyperlink w:anchor="ref-2" w:history="1">
        <w:r>
          <w:rPr>
            <w:rStyle w:val="Hyperlink"/>
            <w:vertAlign w:val="superscript"/>
          </w:rPr>
          <w:t>2</w:t>
        </w:r>
      </w:hyperlink>
      <w:r>
        <w:rPr>
          <w:vertAlign w:val="superscript"/>
        </w:rPr>
        <w:t xml:space="preserve"> </w:t>
      </w:r>
      <w:r>
        <w:t>. Strategies to interrupt ESBL-E transmission that can be practically deployed at scale in low resource settings are urgently needed.</w:t>
      </w:r>
    </w:p>
    <w:p w:rsidR="00184D1D" w:rsidRDefault="00184D1D">
      <w:pPr>
        <w:pStyle w:val="NormalWeb"/>
        <w:divId w:val="1535386238"/>
      </w:pPr>
      <w:r>
        <w:t xml:space="preserve">Gut mucosal colonisation with Enterobacteriaceae is thought to precede invasive infection </w:t>
      </w:r>
      <w:hyperlink w:anchor="ref-3" w:history="1">
        <w:r>
          <w:rPr>
            <w:rStyle w:val="Hyperlink"/>
            <w:vertAlign w:val="superscript"/>
          </w:rPr>
          <w:t>3</w:t>
        </w:r>
      </w:hyperlink>
      <w:r>
        <w:rPr>
          <w:vertAlign w:val="superscript"/>
        </w:rPr>
        <w:t xml:space="preserve">, </w:t>
      </w:r>
      <w:hyperlink w:anchor="ref-4" w:history="1">
        <w:r>
          <w:rPr>
            <w:rStyle w:val="Hyperlink"/>
            <w:vertAlign w:val="superscript"/>
          </w:rPr>
          <w:t>4</w:t>
        </w:r>
      </w:hyperlink>
      <w:r>
        <w:rPr>
          <w:vertAlign w:val="superscript"/>
        </w:rPr>
        <w:t xml:space="preserve"> </w:t>
      </w:r>
      <w:r>
        <w:t xml:space="preserve">, and so preventing ESBL-E colonisation is an attractive strategy for prevention of invasive disease. Data describing the basic epidemiology of ESBL-E colonisation in sSA, will help inform the design of interventions targeted at reducing colonisation. A 2016 meta-analysis of community ESBL-E colonisation prevalence among healthy individuals found only four studies from sSA with a pooled prevalence of 15% (95% CI 4–31%), and significant between-study heterogeneity </w:t>
      </w:r>
      <w:hyperlink w:anchor="ref-5" w:history="1">
        <w:r>
          <w:rPr>
            <w:rStyle w:val="Hyperlink"/>
            <w:vertAlign w:val="superscript"/>
          </w:rPr>
          <w:t>5</w:t>
        </w:r>
      </w:hyperlink>
      <w:r>
        <w:rPr>
          <w:vertAlign w:val="superscript"/>
        </w:rPr>
        <w:t xml:space="preserve"> </w:t>
      </w:r>
      <w:r>
        <w:t xml:space="preserve">. No studies described risk factors from Africa. We were aware </w:t>
      </w:r>
      <w:r>
        <w:lastRenderedPageBreak/>
        <w:t>of a number of studies that had been published since 2016 including a number that described ESBL-E colonisation in any population, so undertook a systematic review and meta-analysis with two aims: firstly, to describe the prevalence of ESBL-E gut mucosal colonisation in sSA; and secondly, to describe any risk factors associated with colonisation. In terms of the PRISMA (preferred reporting items for systematic reviews and meta analyses) PICOS (participants, interventions, comparisons, outcomes and study design) approach, our questions can be framed as: what is the prevalence of ESBL-E gut mucosal colonisation (the outcome) and risk factors for colonisation (comparisons) in any population in sSA (the population) as measured in prospective cross-sectional or cohort studies (study design).</w:t>
      </w:r>
    </w:p>
    <w:p w:rsidR="00184D1D" w:rsidRDefault="00184D1D">
      <w:pPr>
        <w:pStyle w:val="Heading2"/>
        <w:divId w:val="1254319635"/>
        <w:rPr>
          <w:rFonts w:eastAsia="Times New Roman"/>
        </w:rPr>
      </w:pPr>
      <w:bookmarkStart w:id="10" w:name="d2114e342"/>
      <w:bookmarkEnd w:id="10"/>
      <w:r>
        <w:rPr>
          <w:rFonts w:eastAsia="Times New Roman"/>
        </w:rPr>
        <w:t>Methods</w:t>
      </w:r>
    </w:p>
    <w:p w:rsidR="00184D1D" w:rsidRDefault="00184D1D">
      <w:pPr>
        <w:pStyle w:val="NormalWeb"/>
        <w:divId w:val="1254319635"/>
      </w:pPr>
      <w:r>
        <w:t xml:space="preserve">Inclusion criteria were any prospective cross-sectional or cohort study that had screened for gut mucosal colonisation of ESBL-E in any population in sSA for which it was possible to extract a numerator and denominator to calculate an ESBL-E colonisation prevalence. Exclusion criteria were studies in which the sampled population was not clearly defined in a reproducible way (i.e. laboratory-based studies), or if the laboratory techniques aimed to isolate only a particular organism or type of organism (e.g. Enteropathogenic </w:t>
      </w:r>
      <w:r>
        <w:rPr>
          <w:i/>
          <w:iCs/>
        </w:rPr>
        <w:t>E. coli).</w:t>
      </w:r>
      <w:r>
        <w:t xml:space="preserve"> PubMed and Scopus were searched in all fields using the search terms given in </w:t>
      </w:r>
      <w:hyperlink w:anchor="T1" w:history="1">
        <w:r>
          <w:rPr>
            <w:rStyle w:val="Hyperlink"/>
          </w:rPr>
          <w:t>Table 1</w:t>
        </w:r>
      </w:hyperlink>
      <w:r>
        <w:t xml:space="preserve">, on 18 December 2018. Abstracts were extracted into Endnote X7.8 (Thomson Reuters, United States) and independently reviewed against the inclusion criteria by two authors (JL and RL), with disagreements settled by consensus. </w:t>
      </w:r>
    </w:p>
    <w:p w:rsidR="00184D1D" w:rsidRDefault="00184D1D">
      <w:pPr>
        <w:pStyle w:val="Heading3"/>
        <w:divId w:val="1553154368"/>
        <w:rPr>
          <w:rFonts w:eastAsia="Times New Roman"/>
        </w:rPr>
      </w:pPr>
      <w:r>
        <w:rPr>
          <w:rFonts w:eastAsia="Times New Roman"/>
        </w:rPr>
        <w:t>Table 1. Systematic review search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7"/>
      </w:tblGrid>
      <w:tr w:rsidR="00184D1D">
        <w:trPr>
          <w:divId w:val="1597515414"/>
          <w:tblCellSpacing w:w="15" w:type="dxa"/>
        </w:trPr>
        <w:tc>
          <w:tcPr>
            <w:tcW w:w="0" w:type="auto"/>
            <w:vAlign w:val="center"/>
            <w:hideMark/>
          </w:tcPr>
          <w:p w:rsidR="00184D1D" w:rsidRDefault="00184D1D">
            <w:pPr>
              <w:rPr>
                <w:rFonts w:eastAsia="Times New Roman"/>
              </w:rPr>
            </w:pPr>
            <w:bookmarkStart w:id="11" w:name="d2114e373"/>
            <w:bookmarkStart w:id="12" w:name="d2114e371"/>
            <w:bookmarkStart w:id="13" w:name="d2114e369"/>
            <w:bookmarkStart w:id="14" w:name="d2114e367"/>
            <w:bookmarkEnd w:id="11"/>
            <w:bookmarkEnd w:id="12"/>
            <w:bookmarkEnd w:id="13"/>
            <w:bookmarkEnd w:id="14"/>
            <w:r>
              <w:rPr>
                <w:rFonts w:eastAsia="Times New Roman"/>
              </w:rPr>
              <w:t xml:space="preserve">((ESBL) OR Extended-spectrum beta-lactamase)) AND (((Angola OR Benin OR Botswana OR Burkina Faso OR Burundi OR </w:t>
            </w:r>
            <w:r>
              <w:rPr>
                <w:rFonts w:eastAsia="Times New Roman"/>
              </w:rPr>
              <w:br/>
              <w:t xml:space="preserve">Cameroon OR Cape Verde OR Central African Republic OR Chad OR Comoros OR Republic of the Congo OR Congo Brazzaville </w:t>
            </w:r>
            <w:r>
              <w:rPr>
                <w:rFonts w:eastAsia="Times New Roman"/>
              </w:rPr>
              <w:br/>
              <w:t xml:space="preserve">OR Democratic republic of the Congo OR Cote d’Ivoire OR Djibouti OR Equatorial Guinea OR Eritrea OR Ethiopia OR Gabon OR </w:t>
            </w:r>
            <w:r>
              <w:rPr>
                <w:rFonts w:eastAsia="Times New Roman"/>
              </w:rPr>
              <w:br/>
              <w:t xml:space="preserve">The Gambia OR Ghana OR Guinea OR Guinea-Bissau OR Kenya OR Lesotho OR Liberia OR Madagascar OR Malawi OR Mali OR </w:t>
            </w:r>
            <w:r>
              <w:rPr>
                <w:rFonts w:eastAsia="Times New Roman"/>
              </w:rPr>
              <w:br/>
              <w:t xml:space="preserve">Mauritania OR Mauritius OR Mozambique OR Namibia OR Niger OR Nigeria OR Reunion OR Rwanda OR Sao Tome and Principe </w:t>
            </w:r>
            <w:r>
              <w:rPr>
                <w:rFonts w:eastAsia="Times New Roman"/>
              </w:rPr>
              <w:br/>
              <w:t xml:space="preserve">OR Senegal OR Seychelles OR Sierra Leone OR Somalia OR South Africa OR Sudan OR Swaziland OR Eswatini OR Tanzania OR </w:t>
            </w:r>
            <w:r>
              <w:rPr>
                <w:rFonts w:eastAsia="Times New Roman"/>
              </w:rPr>
              <w:br/>
              <w:t>Togo OR Uganda OR Western Sahara OR Zambia OR Zimbabwe) OR Africa))</w:t>
            </w:r>
          </w:p>
        </w:tc>
      </w:tr>
    </w:tbl>
    <w:p w:rsidR="00184D1D" w:rsidRDefault="00184D1D">
      <w:pPr>
        <w:pStyle w:val="NormalWeb"/>
        <w:divId w:val="1254319635"/>
      </w:pPr>
      <w:r>
        <w:t xml:space="preserve">Full-text review of included studies was then undertaken, with studies assessed against the same inclusion criteria, again with disagreements settled by consensus. Data were then extracted into a Microsoft Excel for Mac v16.27 spreadsheet (Microsoft, United States): study title and authors, year of publication, dates of sample collection, inclusion criteria, median age or participants, details of microbiologic testing procedures, number of participants and number of participants from whom ESBL-E were isolated, and any risk factors for ESBL-E that were assessed and/or found to be associated with ESBL-E colonisation. Two authors extracted data independently (RL and JL) and any inconsistencies </w:t>
      </w:r>
      <w:r>
        <w:lastRenderedPageBreak/>
        <w:t xml:space="preserve">corrected by re-review of the original paper. For cohort studies only the baseline prevalence was included. Prevalence was presented as forest plots with exact binomial confidence intervals. Age group (neonate, child, adult, as per study definition) and location of sampling (community, outpatient [including health centre attendees], on hospital admission, [defined as a hospital inpatient for &lt; 24hr] hospitalised, [defined as a hospital inpatient for &gt; 24hr]) were selected as </w:t>
      </w:r>
      <w:r>
        <w:rPr>
          <w:i/>
          <w:iCs/>
        </w:rPr>
        <w:t>a priori</w:t>
      </w:r>
      <w:r>
        <w:t xml:space="preserve"> subgroups that we hypothesised may explain heterogeneity in ESBL-E prevalence, and analyses were stratified by these subgroups. Studies were additionally classified as being carried out in a </w:t>
      </w:r>
      <w:r>
        <w:rPr>
          <w:i/>
          <w:iCs/>
        </w:rPr>
        <w:t>special population</w:t>
      </w:r>
      <w:r>
        <w:t xml:space="preserve"> if they were carried out in a subpopulation of a subgroup (for example, pregnant women in the community). Effect size of risk factors for ESBL-E colonisation were presented as odds ratios; if odds ratios were not provided by the original studies then they were calculated, with 0.5 added to zero cells. Pooled random effect summary estimates of prevalence, where calculated, were generated using the </w:t>
      </w:r>
      <w:proofErr w:type="spellStart"/>
      <w:r>
        <w:rPr>
          <w:i/>
          <w:iCs/>
        </w:rPr>
        <w:t>metaprop</w:t>
      </w:r>
      <w:proofErr w:type="spellEnd"/>
      <w:r>
        <w:t xml:space="preserve"> package in R using the inverse variance method with a logit transformation. All analysis was undertaken using R v3.5.1 (R Foundation for Statistical Computing, Vienna, Austria).</w:t>
      </w:r>
    </w:p>
    <w:p w:rsidR="00184D1D" w:rsidRDefault="00184D1D">
      <w:pPr>
        <w:pStyle w:val="NormalWeb"/>
        <w:divId w:val="1254319635"/>
      </w:pPr>
      <w:r>
        <w:t xml:space="preserve">Risk of bias of included studies was assessed with a modified Critical Appraisal Skills Programme (CASP) checklist, designed to fit our research question (full tool available as </w:t>
      </w:r>
      <w:r>
        <w:rPr>
          <w:i/>
          <w:iCs/>
        </w:rPr>
        <w:t>extended data</w:t>
      </w:r>
      <w:r>
        <w:t>). The risk of bias assessment was performed by JL and RL, and any disagreements were resolved by consensus.</w:t>
      </w:r>
    </w:p>
    <w:p w:rsidR="00184D1D" w:rsidRDefault="00184D1D">
      <w:pPr>
        <w:pStyle w:val="NormalWeb"/>
        <w:divId w:val="1254319635"/>
      </w:pPr>
      <w:r>
        <w:t xml:space="preserve">The protocol of this review was published on PROSPERO (PROSPERO ID </w:t>
      </w:r>
      <w:hyperlink r:id="rId11" w:tgtFrame="xrefwindow" w:history="1">
        <w:r>
          <w:rPr>
            <w:rStyle w:val="Hyperlink"/>
          </w:rPr>
          <w:t>CRD42019123559</w:t>
        </w:r>
      </w:hyperlink>
      <w:r>
        <w:t xml:space="preserve">) and the review was undertaken as per Preferred Reporting Items for Systematic Reviews and Meta-Analyses (PRISMA) guidelines (PRISMA checklist available </w:t>
      </w:r>
      <w:r>
        <w:rPr>
          <w:i/>
          <w:iCs/>
        </w:rPr>
        <w:t>Reporting guidelines</w:t>
      </w:r>
      <w:r>
        <w:t>).</w:t>
      </w:r>
    </w:p>
    <w:p w:rsidR="00184D1D" w:rsidRDefault="00184D1D">
      <w:pPr>
        <w:pStyle w:val="Heading2"/>
        <w:divId w:val="739206173"/>
        <w:rPr>
          <w:rFonts w:eastAsia="Times New Roman"/>
        </w:rPr>
      </w:pPr>
      <w:bookmarkStart w:id="15" w:name="d2114e422"/>
      <w:bookmarkEnd w:id="15"/>
      <w:r>
        <w:rPr>
          <w:rFonts w:eastAsia="Times New Roman"/>
        </w:rPr>
        <w:t>Results</w:t>
      </w:r>
    </w:p>
    <w:p w:rsidR="00184D1D" w:rsidRDefault="00184D1D">
      <w:pPr>
        <w:pStyle w:val="NormalWeb"/>
        <w:divId w:val="739206173"/>
      </w:pPr>
      <w:r>
        <w:t xml:space="preserve">Of 2975 identified unique studies, 32 were included in this review </w:t>
      </w:r>
      <w:hyperlink w:anchor="ref-6" w:history="1">
        <w:r>
          <w:rPr>
            <w:rStyle w:val="Hyperlink"/>
            <w:vertAlign w:val="superscript"/>
          </w:rPr>
          <w:t>6</w:t>
        </w:r>
      </w:hyperlink>
      <w:r>
        <w:rPr>
          <w:vertAlign w:val="superscript"/>
        </w:rPr>
        <w:t xml:space="preserve">– </w:t>
      </w:r>
      <w:hyperlink w:anchor="ref-37" w:history="1">
        <w:r>
          <w:rPr>
            <w:rStyle w:val="Hyperlink"/>
            <w:vertAlign w:val="superscript"/>
          </w:rPr>
          <w:t>37</w:t>
        </w:r>
      </w:hyperlink>
      <w:r>
        <w:rPr>
          <w:vertAlign w:val="superscript"/>
        </w:rPr>
        <w:t xml:space="preserve"> </w:t>
      </w:r>
      <w:r>
        <w:t xml:space="preserve">( </w:t>
      </w:r>
      <w:hyperlink w:anchor="f1" w:history="1">
        <w:r>
          <w:rPr>
            <w:rStyle w:val="Hyperlink"/>
          </w:rPr>
          <w:t>Figure 1</w:t>
        </w:r>
      </w:hyperlink>
      <w:r>
        <w:t xml:space="preserve">), from 19 countries in sSA ( </w:t>
      </w:r>
      <w:hyperlink w:anchor="T2" w:history="1">
        <w:r>
          <w:rPr>
            <w:rStyle w:val="Hyperlink"/>
          </w:rPr>
          <w:t>Table 2</w:t>
        </w:r>
      </w:hyperlink>
      <w:r>
        <w:t xml:space="preserve">). Studies from three countries – Tanzania (n=7), Madagascar (n=4) and Cameroon (n=4) - together made up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6/32 studies were cohort studies; all of these studies followed patients up whilst hospitalised only. Many studies were carried out in special populations, including the majority of community studies: 9/12 community studies were in special populations, as well as 3/7 outpatient studies, 3/8 studies of participants on hospital admission and 2/7 inpatient studies. It was not possible to classify patients from two studies into our predefined categories: one sampled staff and children of an orphanage, and the other hospital workers and their families. These studies were excluded from the pooled analyses. Details of the microbiological testing procedures are shown in </w:t>
      </w:r>
      <w:hyperlink w:anchor="T3" w:history="1">
        <w:r>
          <w:rPr>
            <w:rStyle w:val="Hyperlink"/>
          </w:rPr>
          <w:t>Table 3</w:t>
        </w:r>
      </w:hyperlink>
      <w:r>
        <w:t>.</w:t>
      </w:r>
    </w:p>
    <w:p w:rsidR="00184D1D" w:rsidRDefault="00184D1D">
      <w:pPr>
        <w:divId w:val="383676288"/>
        <w:rPr>
          <w:rFonts w:eastAsia="Times New Roman"/>
        </w:rPr>
      </w:pPr>
      <w:r>
        <w:rPr>
          <w:rFonts w:eastAsia="Times New Roman"/>
          <w:noProof/>
          <w:color w:val="0000FF"/>
        </w:rPr>
        <w:lastRenderedPageBreak/>
        <w:drawing>
          <wp:inline distT="0" distB="0" distL="0" distR="0">
            <wp:extent cx="1905000" cy="1905000"/>
            <wp:effectExtent l="0" t="0" r="0" b="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4D1D" w:rsidRDefault="00184D1D">
      <w:pPr>
        <w:pStyle w:val="Heading3"/>
        <w:divId w:val="135268343"/>
        <w:rPr>
          <w:rFonts w:eastAsia="Times New Roman"/>
        </w:rPr>
      </w:pPr>
      <w:r>
        <w:rPr>
          <w:rFonts w:eastAsia="Times New Roman"/>
        </w:rPr>
        <w:t>Figure 1. Flow chart of included studies.</w:t>
      </w:r>
    </w:p>
    <w:p w:rsidR="00184D1D" w:rsidRDefault="00184D1D">
      <w:pPr>
        <w:pStyle w:val="Heading3"/>
        <w:divId w:val="853039163"/>
        <w:rPr>
          <w:rFonts w:eastAsia="Times New Roman"/>
        </w:rPr>
      </w:pPr>
      <w:r>
        <w:rPr>
          <w:rFonts w:eastAsia="Times New Roman"/>
        </w:rPr>
        <w:t>Table 2. Details of included studies.</w:t>
      </w:r>
    </w:p>
    <w:p w:rsidR="00184D1D" w:rsidRDefault="00184D1D">
      <w:pPr>
        <w:pStyle w:val="NormalWeb"/>
        <w:divId w:val="853039163"/>
      </w:pPr>
      <w:r>
        <w:t xml:space="preserve">CAR = Central African Republic; ART = antiretroviral therapy; UTI = urinary tract infection; NR = not reported. </w:t>
      </w:r>
      <w:proofErr w:type="spellStart"/>
      <w:r>
        <w:t>yr</w:t>
      </w:r>
      <w:proofErr w:type="spellEnd"/>
      <w:r>
        <w:t xml:space="preserve"> = year; m = months, d = days, hr = hours. * = mean rather than 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507"/>
        <w:gridCol w:w="712"/>
        <w:gridCol w:w="1265"/>
        <w:gridCol w:w="754"/>
        <w:gridCol w:w="2485"/>
        <w:gridCol w:w="832"/>
        <w:gridCol w:w="769"/>
        <w:gridCol w:w="410"/>
      </w:tblGrid>
      <w:tr w:rsidR="00184D1D">
        <w:trPr>
          <w:divId w:val="2007128927"/>
          <w:tblHeader/>
          <w:tblCellSpacing w:w="15" w:type="dxa"/>
        </w:trPr>
        <w:tc>
          <w:tcPr>
            <w:tcW w:w="0" w:type="auto"/>
            <w:vAlign w:val="center"/>
            <w:hideMark/>
          </w:tcPr>
          <w:p w:rsidR="00184D1D" w:rsidRDefault="00184D1D">
            <w:pPr>
              <w:jc w:val="center"/>
              <w:rPr>
                <w:rFonts w:eastAsia="Times New Roman"/>
                <w:b/>
                <w:bCs/>
              </w:rPr>
            </w:pPr>
            <w:bookmarkStart w:id="16" w:name="d2114e482"/>
            <w:bookmarkStart w:id="17" w:name="d2114e480"/>
            <w:bookmarkStart w:id="18" w:name="d2114e478"/>
            <w:bookmarkStart w:id="19" w:name="d2114e476"/>
            <w:bookmarkStart w:id="20" w:name="d2114e524" w:colFirst="8" w:colLast="8"/>
            <w:bookmarkEnd w:id="16"/>
            <w:bookmarkEnd w:id="17"/>
            <w:bookmarkEnd w:id="18"/>
            <w:bookmarkEnd w:id="19"/>
            <w:r>
              <w:rPr>
                <w:rFonts w:eastAsia="Times New Roman"/>
                <w:b/>
                <w:bCs/>
              </w:rPr>
              <w:t>Study</w:t>
            </w:r>
          </w:p>
        </w:tc>
        <w:tc>
          <w:tcPr>
            <w:tcW w:w="0" w:type="auto"/>
            <w:vAlign w:val="center"/>
            <w:hideMark/>
          </w:tcPr>
          <w:p w:rsidR="00184D1D" w:rsidRDefault="00184D1D">
            <w:pPr>
              <w:jc w:val="center"/>
              <w:rPr>
                <w:rFonts w:eastAsia="Times New Roman"/>
                <w:b/>
                <w:bCs/>
              </w:rPr>
            </w:pPr>
            <w:bookmarkStart w:id="21" w:name="d2114e485"/>
            <w:bookmarkEnd w:id="21"/>
            <w:r>
              <w:rPr>
                <w:rFonts w:eastAsia="Times New Roman"/>
                <w:b/>
                <w:bCs/>
              </w:rPr>
              <w:t xml:space="preserve">Year </w:t>
            </w:r>
            <w:r>
              <w:rPr>
                <w:rFonts w:eastAsia="Times New Roman"/>
                <w:b/>
                <w:bCs/>
              </w:rPr>
              <w:br/>
              <w:t>Pub.</w:t>
            </w:r>
          </w:p>
        </w:tc>
        <w:tc>
          <w:tcPr>
            <w:tcW w:w="0" w:type="auto"/>
            <w:vAlign w:val="center"/>
            <w:hideMark/>
          </w:tcPr>
          <w:p w:rsidR="00184D1D" w:rsidRDefault="00184D1D">
            <w:pPr>
              <w:jc w:val="center"/>
              <w:rPr>
                <w:rFonts w:eastAsia="Times New Roman"/>
                <w:b/>
                <w:bCs/>
              </w:rPr>
            </w:pPr>
            <w:bookmarkStart w:id="22" w:name="d2114e490"/>
            <w:bookmarkEnd w:id="22"/>
            <w:r>
              <w:rPr>
                <w:rFonts w:eastAsia="Times New Roman"/>
                <w:b/>
                <w:bCs/>
              </w:rPr>
              <w:t xml:space="preserve">Study </w:t>
            </w:r>
            <w:r>
              <w:rPr>
                <w:rFonts w:eastAsia="Times New Roman"/>
                <w:b/>
                <w:bCs/>
              </w:rPr>
              <w:br/>
              <w:t>Period</w:t>
            </w:r>
          </w:p>
        </w:tc>
        <w:tc>
          <w:tcPr>
            <w:tcW w:w="0" w:type="auto"/>
            <w:vAlign w:val="center"/>
            <w:hideMark/>
          </w:tcPr>
          <w:p w:rsidR="00184D1D" w:rsidRDefault="00184D1D">
            <w:pPr>
              <w:jc w:val="center"/>
              <w:rPr>
                <w:rFonts w:eastAsia="Times New Roman"/>
                <w:b/>
                <w:bCs/>
              </w:rPr>
            </w:pPr>
            <w:bookmarkStart w:id="23" w:name="d2114e495"/>
            <w:bookmarkEnd w:id="23"/>
            <w:r>
              <w:rPr>
                <w:rFonts w:eastAsia="Times New Roman"/>
                <w:b/>
                <w:bCs/>
              </w:rPr>
              <w:t>Country</w:t>
            </w:r>
          </w:p>
        </w:tc>
        <w:tc>
          <w:tcPr>
            <w:tcW w:w="0" w:type="auto"/>
            <w:vAlign w:val="center"/>
            <w:hideMark/>
          </w:tcPr>
          <w:p w:rsidR="00184D1D" w:rsidRDefault="00184D1D">
            <w:pPr>
              <w:jc w:val="center"/>
              <w:rPr>
                <w:rFonts w:eastAsia="Times New Roman"/>
                <w:b/>
                <w:bCs/>
              </w:rPr>
            </w:pPr>
            <w:bookmarkStart w:id="24" w:name="d2114e498"/>
            <w:bookmarkEnd w:id="24"/>
            <w:r>
              <w:rPr>
                <w:rFonts w:eastAsia="Times New Roman"/>
                <w:b/>
                <w:bCs/>
              </w:rPr>
              <w:t xml:space="preserve">Study </w:t>
            </w:r>
            <w:r>
              <w:rPr>
                <w:rFonts w:eastAsia="Times New Roman"/>
                <w:b/>
                <w:bCs/>
              </w:rPr>
              <w:br/>
              <w:t>Type</w:t>
            </w:r>
          </w:p>
        </w:tc>
        <w:tc>
          <w:tcPr>
            <w:tcW w:w="0" w:type="auto"/>
            <w:vAlign w:val="center"/>
            <w:hideMark/>
          </w:tcPr>
          <w:p w:rsidR="00184D1D" w:rsidRDefault="00184D1D">
            <w:pPr>
              <w:jc w:val="center"/>
              <w:rPr>
                <w:rFonts w:eastAsia="Times New Roman"/>
                <w:b/>
                <w:bCs/>
              </w:rPr>
            </w:pPr>
            <w:bookmarkStart w:id="25" w:name="d2114e504"/>
            <w:bookmarkEnd w:id="25"/>
            <w:r>
              <w:rPr>
                <w:rFonts w:eastAsia="Times New Roman"/>
                <w:b/>
                <w:bCs/>
              </w:rPr>
              <w:t xml:space="preserve">Inclusion </w:t>
            </w:r>
            <w:r>
              <w:rPr>
                <w:rFonts w:eastAsia="Times New Roman"/>
                <w:b/>
                <w:bCs/>
              </w:rPr>
              <w:br/>
              <w:t>Population: details</w:t>
            </w:r>
          </w:p>
        </w:tc>
        <w:tc>
          <w:tcPr>
            <w:tcW w:w="0" w:type="auto"/>
            <w:vAlign w:val="center"/>
            <w:hideMark/>
          </w:tcPr>
          <w:p w:rsidR="00184D1D" w:rsidRDefault="00184D1D">
            <w:pPr>
              <w:jc w:val="center"/>
              <w:rPr>
                <w:rFonts w:eastAsia="Times New Roman"/>
                <w:b/>
                <w:bCs/>
              </w:rPr>
            </w:pPr>
            <w:bookmarkStart w:id="26" w:name="d2114e509"/>
            <w:bookmarkEnd w:id="26"/>
            <w:r>
              <w:rPr>
                <w:rFonts w:eastAsia="Times New Roman"/>
                <w:b/>
                <w:bCs/>
              </w:rPr>
              <w:t xml:space="preserve">Age </w:t>
            </w:r>
            <w:r>
              <w:rPr>
                <w:rFonts w:eastAsia="Times New Roman"/>
                <w:b/>
                <w:bCs/>
              </w:rPr>
              <w:br/>
              <w:t>group</w:t>
            </w:r>
          </w:p>
        </w:tc>
        <w:tc>
          <w:tcPr>
            <w:tcW w:w="0" w:type="auto"/>
            <w:vAlign w:val="center"/>
            <w:hideMark/>
          </w:tcPr>
          <w:p w:rsidR="00184D1D" w:rsidRDefault="00184D1D">
            <w:pPr>
              <w:jc w:val="center"/>
              <w:rPr>
                <w:rFonts w:eastAsia="Times New Roman"/>
                <w:b/>
                <w:bCs/>
              </w:rPr>
            </w:pPr>
            <w:bookmarkStart w:id="27" w:name="d2114e514"/>
            <w:bookmarkEnd w:id="27"/>
            <w:r>
              <w:rPr>
                <w:rFonts w:eastAsia="Times New Roman"/>
                <w:b/>
                <w:bCs/>
              </w:rPr>
              <w:t xml:space="preserve">Median </w:t>
            </w:r>
            <w:r>
              <w:rPr>
                <w:rFonts w:eastAsia="Times New Roman"/>
                <w:b/>
                <w:bCs/>
              </w:rPr>
              <w:br/>
              <w:t>age</w:t>
            </w:r>
          </w:p>
        </w:tc>
        <w:tc>
          <w:tcPr>
            <w:tcW w:w="0" w:type="auto"/>
            <w:vAlign w:val="center"/>
            <w:hideMark/>
          </w:tcPr>
          <w:p w:rsidR="00184D1D" w:rsidRDefault="00184D1D">
            <w:pPr>
              <w:jc w:val="center"/>
              <w:rPr>
                <w:rFonts w:eastAsia="Times New Roman"/>
                <w:b/>
                <w:bCs/>
              </w:rPr>
            </w:pPr>
            <w:bookmarkStart w:id="28" w:name="d2114e519"/>
            <w:bookmarkEnd w:id="28"/>
            <w:r>
              <w:rPr>
                <w:rFonts w:eastAsia="Times New Roman"/>
                <w:b/>
                <w:bCs/>
              </w:rPr>
              <w:t>n</w:t>
            </w:r>
          </w:p>
        </w:tc>
      </w:tr>
      <w:tr w:rsidR="00184D1D">
        <w:trPr>
          <w:divId w:val="2007128927"/>
          <w:tblCellSpacing w:w="15" w:type="dxa"/>
        </w:trPr>
        <w:tc>
          <w:tcPr>
            <w:tcW w:w="0" w:type="auto"/>
            <w:gridSpan w:val="9"/>
            <w:vAlign w:val="center"/>
            <w:hideMark/>
          </w:tcPr>
          <w:p w:rsidR="00184D1D" w:rsidRDefault="00184D1D">
            <w:pPr>
              <w:rPr>
                <w:rFonts w:eastAsia="Times New Roman"/>
              </w:rPr>
            </w:pPr>
            <w:bookmarkStart w:id="29" w:name="d2114e528"/>
            <w:bookmarkStart w:id="30" w:name="d2114e526"/>
            <w:bookmarkEnd w:id="20"/>
            <w:bookmarkEnd w:id="29"/>
            <w:bookmarkEnd w:id="30"/>
            <w:r>
              <w:rPr>
                <w:rFonts w:eastAsia="Times New Roman"/>
                <w:b/>
                <w:bCs/>
              </w:rPr>
              <w:t>COMMUNITY STUDIES</w:t>
            </w:r>
            <w:r>
              <w:rPr>
                <w:rFonts w:eastAsia="Times New Roman"/>
              </w:rPr>
              <w:t xml:space="preserve"> </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31" w:name="d2114e537"/>
            <w:bookmarkStart w:id="32" w:name="d2114e535"/>
            <w:bookmarkEnd w:id="31"/>
            <w:bookmarkEnd w:id="32"/>
            <w:proofErr w:type="spellStart"/>
            <w:r>
              <w:rPr>
                <w:rFonts w:eastAsia="Times New Roman"/>
              </w:rPr>
              <w:t>Albrechtova</w:t>
            </w:r>
            <w:proofErr w:type="spellEnd"/>
            <w:r>
              <w:rPr>
                <w:rFonts w:eastAsia="Times New Roman"/>
              </w:rPr>
              <w:t xml:space="preserve"> 2012</w:t>
            </w:r>
          </w:p>
        </w:tc>
        <w:tc>
          <w:tcPr>
            <w:tcW w:w="0" w:type="auto"/>
            <w:vAlign w:val="center"/>
            <w:hideMark/>
          </w:tcPr>
          <w:p w:rsidR="00184D1D" w:rsidRDefault="00184D1D">
            <w:pPr>
              <w:jc w:val="center"/>
              <w:rPr>
                <w:rFonts w:eastAsia="Times New Roman"/>
              </w:rPr>
            </w:pPr>
            <w:bookmarkStart w:id="33" w:name="d2114e540"/>
            <w:bookmarkEnd w:id="33"/>
            <w:r>
              <w:rPr>
                <w:rFonts w:eastAsia="Times New Roman"/>
              </w:rPr>
              <w:t>2012</w:t>
            </w:r>
          </w:p>
        </w:tc>
        <w:tc>
          <w:tcPr>
            <w:tcW w:w="0" w:type="auto"/>
            <w:vAlign w:val="center"/>
            <w:hideMark/>
          </w:tcPr>
          <w:p w:rsidR="00184D1D" w:rsidRDefault="00184D1D">
            <w:pPr>
              <w:jc w:val="center"/>
              <w:rPr>
                <w:rFonts w:eastAsia="Times New Roman"/>
              </w:rPr>
            </w:pPr>
            <w:bookmarkStart w:id="34" w:name="d2114e543"/>
            <w:bookmarkEnd w:id="34"/>
            <w:r>
              <w:rPr>
                <w:rFonts w:eastAsia="Times New Roman"/>
              </w:rPr>
              <w:t>2009</w:t>
            </w:r>
          </w:p>
        </w:tc>
        <w:tc>
          <w:tcPr>
            <w:tcW w:w="0" w:type="auto"/>
            <w:vAlign w:val="center"/>
            <w:hideMark/>
          </w:tcPr>
          <w:p w:rsidR="00184D1D" w:rsidRDefault="00184D1D">
            <w:pPr>
              <w:jc w:val="center"/>
              <w:rPr>
                <w:rFonts w:eastAsia="Times New Roman"/>
              </w:rPr>
            </w:pPr>
            <w:bookmarkStart w:id="35" w:name="d2114e546"/>
            <w:bookmarkEnd w:id="35"/>
            <w:r>
              <w:rPr>
                <w:rFonts w:eastAsia="Times New Roman"/>
              </w:rPr>
              <w:t>Kenya</w:t>
            </w:r>
          </w:p>
        </w:tc>
        <w:tc>
          <w:tcPr>
            <w:tcW w:w="0" w:type="auto"/>
            <w:vAlign w:val="center"/>
            <w:hideMark/>
          </w:tcPr>
          <w:p w:rsidR="00184D1D" w:rsidRDefault="00184D1D">
            <w:pPr>
              <w:jc w:val="center"/>
              <w:rPr>
                <w:rFonts w:eastAsia="Times New Roman"/>
              </w:rPr>
            </w:pPr>
            <w:bookmarkStart w:id="36" w:name="d2114e549"/>
            <w:bookmarkEnd w:id="36"/>
            <w:r>
              <w:rPr>
                <w:rFonts w:eastAsia="Times New Roman"/>
              </w:rPr>
              <w:t>Cross sec.</w:t>
            </w:r>
          </w:p>
        </w:tc>
        <w:tc>
          <w:tcPr>
            <w:tcW w:w="0" w:type="auto"/>
            <w:vAlign w:val="center"/>
            <w:hideMark/>
          </w:tcPr>
          <w:p w:rsidR="00184D1D" w:rsidRDefault="00184D1D">
            <w:pPr>
              <w:jc w:val="center"/>
              <w:rPr>
                <w:rFonts w:eastAsia="Times New Roman"/>
              </w:rPr>
            </w:pPr>
            <w:bookmarkStart w:id="37" w:name="d2114e553"/>
            <w:bookmarkEnd w:id="37"/>
            <w:r>
              <w:rPr>
                <w:rFonts w:eastAsia="Times New Roman"/>
              </w:rPr>
              <w:t>General population</w:t>
            </w:r>
          </w:p>
        </w:tc>
        <w:tc>
          <w:tcPr>
            <w:tcW w:w="0" w:type="auto"/>
            <w:vAlign w:val="center"/>
            <w:hideMark/>
          </w:tcPr>
          <w:p w:rsidR="00184D1D" w:rsidRDefault="00184D1D">
            <w:pPr>
              <w:jc w:val="center"/>
              <w:rPr>
                <w:rFonts w:eastAsia="Times New Roman"/>
              </w:rPr>
            </w:pPr>
            <w:bookmarkStart w:id="38" w:name="d2114e556"/>
            <w:bookmarkEnd w:id="38"/>
            <w:r>
              <w:rPr>
                <w:rFonts w:eastAsia="Times New Roman"/>
              </w:rPr>
              <w:t>Adults</w:t>
            </w:r>
          </w:p>
        </w:tc>
        <w:tc>
          <w:tcPr>
            <w:tcW w:w="0" w:type="auto"/>
            <w:vAlign w:val="center"/>
            <w:hideMark/>
          </w:tcPr>
          <w:p w:rsidR="00184D1D" w:rsidRDefault="00184D1D">
            <w:pPr>
              <w:jc w:val="center"/>
              <w:rPr>
                <w:rFonts w:eastAsia="Times New Roman"/>
              </w:rPr>
            </w:pPr>
            <w:bookmarkStart w:id="39" w:name="d2114e559"/>
            <w:bookmarkEnd w:id="39"/>
            <w:r>
              <w:rPr>
                <w:rFonts w:eastAsia="Times New Roman"/>
              </w:rPr>
              <w:t>NR</w:t>
            </w:r>
          </w:p>
        </w:tc>
        <w:tc>
          <w:tcPr>
            <w:tcW w:w="0" w:type="auto"/>
            <w:vAlign w:val="center"/>
            <w:hideMark/>
          </w:tcPr>
          <w:p w:rsidR="00184D1D" w:rsidRDefault="00184D1D">
            <w:pPr>
              <w:jc w:val="center"/>
              <w:rPr>
                <w:rFonts w:eastAsia="Times New Roman"/>
              </w:rPr>
            </w:pPr>
            <w:bookmarkStart w:id="40" w:name="d2114e562"/>
            <w:bookmarkEnd w:id="40"/>
            <w:r>
              <w:rPr>
                <w:rFonts w:eastAsia="Times New Roman"/>
              </w:rPr>
              <w:t>23</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41" w:name="d2114e568"/>
            <w:bookmarkStart w:id="42" w:name="d2114e566"/>
            <w:bookmarkEnd w:id="41"/>
            <w:bookmarkEnd w:id="42"/>
            <w:proofErr w:type="spellStart"/>
            <w:r>
              <w:rPr>
                <w:rFonts w:eastAsia="Times New Roman"/>
              </w:rPr>
              <w:t>Mshana</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43" w:name="d2114e571"/>
            <w:bookmarkEnd w:id="43"/>
            <w:r>
              <w:rPr>
                <w:rFonts w:eastAsia="Times New Roman"/>
              </w:rPr>
              <w:t>2016</w:t>
            </w:r>
          </w:p>
        </w:tc>
        <w:tc>
          <w:tcPr>
            <w:tcW w:w="0" w:type="auto"/>
            <w:vAlign w:val="center"/>
            <w:hideMark/>
          </w:tcPr>
          <w:p w:rsidR="00184D1D" w:rsidRDefault="00184D1D">
            <w:pPr>
              <w:jc w:val="center"/>
              <w:rPr>
                <w:rFonts w:eastAsia="Times New Roman"/>
              </w:rPr>
            </w:pPr>
            <w:bookmarkStart w:id="44" w:name="d2114e574"/>
            <w:bookmarkEnd w:id="44"/>
            <w:r>
              <w:rPr>
                <w:rFonts w:eastAsia="Times New Roman"/>
              </w:rPr>
              <w:t>2014</w:t>
            </w:r>
          </w:p>
        </w:tc>
        <w:tc>
          <w:tcPr>
            <w:tcW w:w="0" w:type="auto"/>
            <w:vAlign w:val="center"/>
            <w:hideMark/>
          </w:tcPr>
          <w:p w:rsidR="00184D1D" w:rsidRDefault="00184D1D">
            <w:pPr>
              <w:jc w:val="center"/>
              <w:rPr>
                <w:rFonts w:eastAsia="Times New Roman"/>
              </w:rPr>
            </w:pPr>
            <w:bookmarkStart w:id="45" w:name="d2114e577"/>
            <w:bookmarkEnd w:id="45"/>
            <w:r>
              <w:rPr>
                <w:rFonts w:eastAsia="Times New Roman"/>
              </w:rPr>
              <w:t>Tanzania</w:t>
            </w:r>
          </w:p>
        </w:tc>
        <w:tc>
          <w:tcPr>
            <w:tcW w:w="0" w:type="auto"/>
            <w:vAlign w:val="center"/>
            <w:hideMark/>
          </w:tcPr>
          <w:p w:rsidR="00184D1D" w:rsidRDefault="00184D1D">
            <w:pPr>
              <w:jc w:val="center"/>
              <w:rPr>
                <w:rFonts w:eastAsia="Times New Roman"/>
              </w:rPr>
            </w:pPr>
            <w:bookmarkStart w:id="46" w:name="d2114e580"/>
            <w:bookmarkEnd w:id="46"/>
            <w:r>
              <w:rPr>
                <w:rFonts w:eastAsia="Times New Roman"/>
              </w:rPr>
              <w:t>Cross sec.</w:t>
            </w:r>
          </w:p>
        </w:tc>
        <w:tc>
          <w:tcPr>
            <w:tcW w:w="0" w:type="auto"/>
            <w:vAlign w:val="center"/>
            <w:hideMark/>
          </w:tcPr>
          <w:p w:rsidR="00184D1D" w:rsidRDefault="00184D1D">
            <w:pPr>
              <w:jc w:val="center"/>
              <w:rPr>
                <w:rFonts w:eastAsia="Times New Roman"/>
              </w:rPr>
            </w:pPr>
            <w:bookmarkStart w:id="47" w:name="d2114e584"/>
            <w:bookmarkEnd w:id="47"/>
            <w:r>
              <w:rPr>
                <w:rFonts w:eastAsia="Times New Roman"/>
              </w:rPr>
              <w:t>General population</w:t>
            </w:r>
          </w:p>
        </w:tc>
        <w:tc>
          <w:tcPr>
            <w:tcW w:w="0" w:type="auto"/>
            <w:vAlign w:val="center"/>
            <w:hideMark/>
          </w:tcPr>
          <w:p w:rsidR="00184D1D" w:rsidRDefault="00184D1D">
            <w:pPr>
              <w:jc w:val="center"/>
              <w:rPr>
                <w:rFonts w:eastAsia="Times New Roman"/>
              </w:rPr>
            </w:pPr>
            <w:bookmarkStart w:id="48" w:name="d2114e587"/>
            <w:bookmarkEnd w:id="48"/>
            <w:r>
              <w:rPr>
                <w:rFonts w:eastAsia="Times New Roman"/>
              </w:rPr>
              <w:t>both</w:t>
            </w:r>
          </w:p>
        </w:tc>
        <w:tc>
          <w:tcPr>
            <w:tcW w:w="0" w:type="auto"/>
            <w:vAlign w:val="center"/>
            <w:hideMark/>
          </w:tcPr>
          <w:p w:rsidR="00184D1D" w:rsidRDefault="00184D1D">
            <w:pPr>
              <w:jc w:val="center"/>
              <w:rPr>
                <w:rFonts w:eastAsia="Times New Roman"/>
              </w:rPr>
            </w:pPr>
            <w:bookmarkStart w:id="49" w:name="d2114e590"/>
            <w:bookmarkEnd w:id="49"/>
            <w:r>
              <w:rPr>
                <w:rFonts w:eastAsia="Times New Roman"/>
              </w:rPr>
              <w:t>10yr</w:t>
            </w:r>
          </w:p>
        </w:tc>
        <w:tc>
          <w:tcPr>
            <w:tcW w:w="0" w:type="auto"/>
            <w:vAlign w:val="center"/>
            <w:hideMark/>
          </w:tcPr>
          <w:p w:rsidR="00184D1D" w:rsidRDefault="00184D1D">
            <w:pPr>
              <w:jc w:val="center"/>
              <w:rPr>
                <w:rFonts w:eastAsia="Times New Roman"/>
              </w:rPr>
            </w:pPr>
            <w:bookmarkStart w:id="50" w:name="d2114e593"/>
            <w:bookmarkEnd w:id="50"/>
            <w:r>
              <w:rPr>
                <w:rFonts w:eastAsia="Times New Roman"/>
              </w:rPr>
              <w:t>334</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51" w:name="d2114e599"/>
            <w:bookmarkStart w:id="52" w:name="d2114e597"/>
            <w:bookmarkEnd w:id="51"/>
            <w:bookmarkEnd w:id="52"/>
            <w:proofErr w:type="spellStart"/>
            <w:r>
              <w:rPr>
                <w:rFonts w:eastAsia="Times New Roman"/>
              </w:rPr>
              <w:t>Katakweba</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53" w:name="d2114e602"/>
            <w:bookmarkEnd w:id="53"/>
            <w:r>
              <w:rPr>
                <w:rFonts w:eastAsia="Times New Roman"/>
              </w:rPr>
              <w:t>2018</w:t>
            </w:r>
          </w:p>
        </w:tc>
        <w:tc>
          <w:tcPr>
            <w:tcW w:w="0" w:type="auto"/>
            <w:vAlign w:val="center"/>
            <w:hideMark/>
          </w:tcPr>
          <w:p w:rsidR="00184D1D" w:rsidRDefault="00184D1D">
            <w:pPr>
              <w:jc w:val="center"/>
              <w:rPr>
                <w:rFonts w:eastAsia="Times New Roman"/>
              </w:rPr>
            </w:pPr>
            <w:bookmarkStart w:id="54" w:name="d2114e605"/>
            <w:bookmarkEnd w:id="54"/>
            <w:r>
              <w:rPr>
                <w:rFonts w:eastAsia="Times New Roman"/>
              </w:rPr>
              <w:t>2011–13</w:t>
            </w:r>
          </w:p>
        </w:tc>
        <w:tc>
          <w:tcPr>
            <w:tcW w:w="0" w:type="auto"/>
            <w:vAlign w:val="center"/>
            <w:hideMark/>
          </w:tcPr>
          <w:p w:rsidR="00184D1D" w:rsidRDefault="00184D1D">
            <w:pPr>
              <w:jc w:val="center"/>
              <w:rPr>
                <w:rFonts w:eastAsia="Times New Roman"/>
              </w:rPr>
            </w:pPr>
            <w:bookmarkStart w:id="55" w:name="d2114e608"/>
            <w:bookmarkEnd w:id="55"/>
            <w:r>
              <w:rPr>
                <w:rFonts w:eastAsia="Times New Roman"/>
              </w:rPr>
              <w:t>Tanzania</w:t>
            </w:r>
          </w:p>
        </w:tc>
        <w:tc>
          <w:tcPr>
            <w:tcW w:w="0" w:type="auto"/>
            <w:vAlign w:val="center"/>
            <w:hideMark/>
          </w:tcPr>
          <w:p w:rsidR="00184D1D" w:rsidRDefault="00184D1D">
            <w:pPr>
              <w:jc w:val="center"/>
              <w:rPr>
                <w:rFonts w:eastAsia="Times New Roman"/>
              </w:rPr>
            </w:pPr>
            <w:bookmarkStart w:id="56" w:name="d2114e611"/>
            <w:bookmarkEnd w:id="56"/>
            <w:r>
              <w:rPr>
                <w:rFonts w:eastAsia="Times New Roman"/>
              </w:rPr>
              <w:t>Cross sec.</w:t>
            </w:r>
          </w:p>
        </w:tc>
        <w:tc>
          <w:tcPr>
            <w:tcW w:w="0" w:type="auto"/>
            <w:vAlign w:val="center"/>
            <w:hideMark/>
          </w:tcPr>
          <w:p w:rsidR="00184D1D" w:rsidRDefault="00184D1D">
            <w:pPr>
              <w:jc w:val="center"/>
              <w:rPr>
                <w:rFonts w:eastAsia="Times New Roman"/>
              </w:rPr>
            </w:pPr>
            <w:bookmarkStart w:id="57" w:name="d2114e615"/>
            <w:bookmarkEnd w:id="57"/>
            <w:r>
              <w:rPr>
                <w:rFonts w:eastAsia="Times New Roman"/>
              </w:rPr>
              <w:t>General population</w:t>
            </w:r>
          </w:p>
        </w:tc>
        <w:tc>
          <w:tcPr>
            <w:tcW w:w="0" w:type="auto"/>
            <w:vAlign w:val="center"/>
            <w:hideMark/>
          </w:tcPr>
          <w:p w:rsidR="00184D1D" w:rsidRDefault="00184D1D">
            <w:pPr>
              <w:jc w:val="center"/>
              <w:rPr>
                <w:rFonts w:eastAsia="Times New Roman"/>
              </w:rPr>
            </w:pPr>
            <w:bookmarkStart w:id="58" w:name="d2114e618"/>
            <w:bookmarkEnd w:id="58"/>
            <w:r>
              <w:rPr>
                <w:rFonts w:eastAsia="Times New Roman"/>
              </w:rPr>
              <w:t>Adults</w:t>
            </w:r>
          </w:p>
        </w:tc>
        <w:tc>
          <w:tcPr>
            <w:tcW w:w="0" w:type="auto"/>
            <w:vAlign w:val="center"/>
            <w:hideMark/>
          </w:tcPr>
          <w:p w:rsidR="00184D1D" w:rsidRDefault="00184D1D">
            <w:pPr>
              <w:jc w:val="center"/>
              <w:rPr>
                <w:rFonts w:eastAsia="Times New Roman"/>
              </w:rPr>
            </w:pPr>
            <w:bookmarkStart w:id="59" w:name="d2114e621"/>
            <w:bookmarkEnd w:id="59"/>
            <w:r>
              <w:rPr>
                <w:rFonts w:eastAsia="Times New Roman"/>
              </w:rPr>
              <w:t>NR</w:t>
            </w:r>
          </w:p>
        </w:tc>
        <w:tc>
          <w:tcPr>
            <w:tcW w:w="0" w:type="auto"/>
            <w:vAlign w:val="center"/>
            <w:hideMark/>
          </w:tcPr>
          <w:p w:rsidR="00184D1D" w:rsidRDefault="00184D1D">
            <w:pPr>
              <w:jc w:val="center"/>
              <w:rPr>
                <w:rFonts w:eastAsia="Times New Roman"/>
              </w:rPr>
            </w:pPr>
            <w:bookmarkStart w:id="60" w:name="d2114e624"/>
            <w:bookmarkEnd w:id="60"/>
            <w:r>
              <w:rPr>
                <w:rFonts w:eastAsia="Times New Roman"/>
              </w:rPr>
              <w:t>70</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61" w:name="d2114e630"/>
            <w:bookmarkStart w:id="62" w:name="d2114e628"/>
            <w:bookmarkEnd w:id="61"/>
            <w:bookmarkEnd w:id="62"/>
            <w:proofErr w:type="spellStart"/>
            <w:r>
              <w:rPr>
                <w:rFonts w:eastAsia="Times New Roman"/>
              </w:rPr>
              <w:t>Ruppe</w:t>
            </w:r>
            <w:proofErr w:type="spellEnd"/>
            <w:r>
              <w:rPr>
                <w:rFonts w:eastAsia="Times New Roman"/>
              </w:rPr>
              <w:t xml:space="preserve"> 2009</w:t>
            </w:r>
          </w:p>
        </w:tc>
        <w:tc>
          <w:tcPr>
            <w:tcW w:w="0" w:type="auto"/>
            <w:vAlign w:val="center"/>
            <w:hideMark/>
          </w:tcPr>
          <w:p w:rsidR="00184D1D" w:rsidRDefault="00184D1D">
            <w:pPr>
              <w:jc w:val="center"/>
              <w:rPr>
                <w:rFonts w:eastAsia="Times New Roman"/>
              </w:rPr>
            </w:pPr>
            <w:bookmarkStart w:id="63" w:name="d2114e633"/>
            <w:bookmarkEnd w:id="63"/>
            <w:r>
              <w:rPr>
                <w:rFonts w:eastAsia="Times New Roman"/>
              </w:rPr>
              <w:t>2009</w:t>
            </w:r>
          </w:p>
        </w:tc>
        <w:tc>
          <w:tcPr>
            <w:tcW w:w="0" w:type="auto"/>
            <w:vAlign w:val="center"/>
            <w:hideMark/>
          </w:tcPr>
          <w:p w:rsidR="00184D1D" w:rsidRDefault="00184D1D">
            <w:pPr>
              <w:jc w:val="center"/>
              <w:rPr>
                <w:rFonts w:eastAsia="Times New Roman"/>
              </w:rPr>
            </w:pPr>
            <w:bookmarkStart w:id="64" w:name="d2114e636"/>
            <w:bookmarkEnd w:id="64"/>
            <w:r>
              <w:rPr>
                <w:rFonts w:eastAsia="Times New Roman"/>
              </w:rPr>
              <w:t>NR</w:t>
            </w:r>
          </w:p>
        </w:tc>
        <w:tc>
          <w:tcPr>
            <w:tcW w:w="0" w:type="auto"/>
            <w:vAlign w:val="center"/>
            <w:hideMark/>
          </w:tcPr>
          <w:p w:rsidR="00184D1D" w:rsidRDefault="00184D1D">
            <w:pPr>
              <w:jc w:val="center"/>
              <w:rPr>
                <w:rFonts w:eastAsia="Times New Roman"/>
              </w:rPr>
            </w:pPr>
            <w:bookmarkStart w:id="65" w:name="d2114e639"/>
            <w:bookmarkEnd w:id="65"/>
            <w:r>
              <w:rPr>
                <w:rFonts w:eastAsia="Times New Roman"/>
              </w:rPr>
              <w:t>Senegal</w:t>
            </w:r>
          </w:p>
        </w:tc>
        <w:tc>
          <w:tcPr>
            <w:tcW w:w="0" w:type="auto"/>
            <w:vAlign w:val="center"/>
            <w:hideMark/>
          </w:tcPr>
          <w:p w:rsidR="00184D1D" w:rsidRDefault="00184D1D">
            <w:pPr>
              <w:jc w:val="center"/>
              <w:rPr>
                <w:rFonts w:eastAsia="Times New Roman"/>
              </w:rPr>
            </w:pPr>
            <w:bookmarkStart w:id="66" w:name="d2114e642"/>
            <w:bookmarkEnd w:id="66"/>
            <w:r>
              <w:rPr>
                <w:rFonts w:eastAsia="Times New Roman"/>
              </w:rPr>
              <w:t>Cross sec.</w:t>
            </w:r>
          </w:p>
        </w:tc>
        <w:tc>
          <w:tcPr>
            <w:tcW w:w="0" w:type="auto"/>
            <w:vAlign w:val="center"/>
            <w:hideMark/>
          </w:tcPr>
          <w:p w:rsidR="00184D1D" w:rsidRDefault="00184D1D">
            <w:pPr>
              <w:jc w:val="center"/>
              <w:rPr>
                <w:rFonts w:eastAsia="Times New Roman"/>
              </w:rPr>
            </w:pPr>
            <w:bookmarkStart w:id="67" w:name="d2114e646"/>
            <w:bookmarkEnd w:id="67"/>
            <w:r>
              <w:rPr>
                <w:rFonts w:eastAsia="Times New Roman"/>
              </w:rPr>
              <w:t>Special population (remote villages)</w:t>
            </w:r>
          </w:p>
        </w:tc>
        <w:tc>
          <w:tcPr>
            <w:tcW w:w="0" w:type="auto"/>
            <w:vAlign w:val="center"/>
            <w:hideMark/>
          </w:tcPr>
          <w:p w:rsidR="00184D1D" w:rsidRDefault="00184D1D">
            <w:pPr>
              <w:jc w:val="center"/>
              <w:rPr>
                <w:rFonts w:eastAsia="Times New Roman"/>
              </w:rPr>
            </w:pPr>
            <w:bookmarkStart w:id="68" w:name="d2114e649"/>
            <w:bookmarkEnd w:id="68"/>
            <w:r>
              <w:rPr>
                <w:rFonts w:eastAsia="Times New Roman"/>
              </w:rPr>
              <w:t>Children</w:t>
            </w:r>
          </w:p>
        </w:tc>
        <w:tc>
          <w:tcPr>
            <w:tcW w:w="0" w:type="auto"/>
            <w:vAlign w:val="center"/>
            <w:hideMark/>
          </w:tcPr>
          <w:p w:rsidR="00184D1D" w:rsidRDefault="00184D1D">
            <w:pPr>
              <w:jc w:val="center"/>
              <w:rPr>
                <w:rFonts w:eastAsia="Times New Roman"/>
              </w:rPr>
            </w:pPr>
            <w:bookmarkStart w:id="69" w:name="d2114e652"/>
            <w:bookmarkEnd w:id="69"/>
            <w:r>
              <w:rPr>
                <w:rFonts w:eastAsia="Times New Roman"/>
              </w:rPr>
              <w:t xml:space="preserve">6.9yr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70" w:name="d2114e658"/>
            <w:bookmarkEnd w:id="70"/>
            <w:r>
              <w:rPr>
                <w:rFonts w:eastAsia="Times New Roman"/>
              </w:rPr>
              <w:t>20</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71" w:name="d2114e665"/>
            <w:bookmarkStart w:id="72" w:name="d2114e663"/>
            <w:bookmarkEnd w:id="71"/>
            <w:bookmarkEnd w:id="72"/>
            <w:proofErr w:type="spellStart"/>
            <w:r>
              <w:rPr>
                <w:rFonts w:eastAsia="Times New Roman"/>
              </w:rPr>
              <w:t>Lonchel</w:t>
            </w:r>
            <w:proofErr w:type="spellEnd"/>
            <w:r>
              <w:rPr>
                <w:rFonts w:eastAsia="Times New Roman"/>
              </w:rPr>
              <w:t xml:space="preserve"> 2012</w:t>
            </w:r>
          </w:p>
        </w:tc>
        <w:tc>
          <w:tcPr>
            <w:tcW w:w="0" w:type="auto"/>
            <w:vAlign w:val="center"/>
            <w:hideMark/>
          </w:tcPr>
          <w:p w:rsidR="00184D1D" w:rsidRDefault="00184D1D">
            <w:pPr>
              <w:jc w:val="center"/>
              <w:rPr>
                <w:rFonts w:eastAsia="Times New Roman"/>
              </w:rPr>
            </w:pPr>
            <w:bookmarkStart w:id="73" w:name="d2114e668"/>
            <w:bookmarkEnd w:id="73"/>
            <w:r>
              <w:rPr>
                <w:rFonts w:eastAsia="Times New Roman"/>
              </w:rPr>
              <w:t>2012</w:t>
            </w:r>
          </w:p>
        </w:tc>
        <w:tc>
          <w:tcPr>
            <w:tcW w:w="0" w:type="auto"/>
            <w:vAlign w:val="center"/>
            <w:hideMark/>
          </w:tcPr>
          <w:p w:rsidR="00184D1D" w:rsidRDefault="00184D1D">
            <w:pPr>
              <w:jc w:val="center"/>
              <w:rPr>
                <w:rFonts w:eastAsia="Times New Roman"/>
              </w:rPr>
            </w:pPr>
            <w:bookmarkStart w:id="74" w:name="d2114e671"/>
            <w:bookmarkEnd w:id="74"/>
            <w:r>
              <w:rPr>
                <w:rFonts w:eastAsia="Times New Roman"/>
              </w:rPr>
              <w:t>2009</w:t>
            </w:r>
          </w:p>
        </w:tc>
        <w:tc>
          <w:tcPr>
            <w:tcW w:w="0" w:type="auto"/>
            <w:vAlign w:val="center"/>
            <w:hideMark/>
          </w:tcPr>
          <w:p w:rsidR="00184D1D" w:rsidRDefault="00184D1D">
            <w:pPr>
              <w:jc w:val="center"/>
              <w:rPr>
                <w:rFonts w:eastAsia="Times New Roman"/>
              </w:rPr>
            </w:pPr>
            <w:bookmarkStart w:id="75" w:name="d2114e674"/>
            <w:bookmarkEnd w:id="75"/>
            <w:r>
              <w:rPr>
                <w:rFonts w:eastAsia="Times New Roman"/>
              </w:rPr>
              <w:t>Cameroon</w:t>
            </w:r>
          </w:p>
        </w:tc>
        <w:tc>
          <w:tcPr>
            <w:tcW w:w="0" w:type="auto"/>
            <w:vAlign w:val="center"/>
            <w:hideMark/>
          </w:tcPr>
          <w:p w:rsidR="00184D1D" w:rsidRDefault="00184D1D">
            <w:pPr>
              <w:jc w:val="center"/>
              <w:rPr>
                <w:rFonts w:eastAsia="Times New Roman"/>
              </w:rPr>
            </w:pPr>
            <w:bookmarkStart w:id="76" w:name="d2114e677"/>
            <w:bookmarkEnd w:id="76"/>
            <w:r>
              <w:rPr>
                <w:rFonts w:eastAsia="Times New Roman"/>
              </w:rPr>
              <w:t>Cross sec.</w:t>
            </w:r>
          </w:p>
        </w:tc>
        <w:tc>
          <w:tcPr>
            <w:tcW w:w="0" w:type="auto"/>
            <w:vAlign w:val="center"/>
            <w:hideMark/>
          </w:tcPr>
          <w:p w:rsidR="00184D1D" w:rsidRDefault="00184D1D">
            <w:pPr>
              <w:jc w:val="center"/>
              <w:rPr>
                <w:rFonts w:eastAsia="Times New Roman"/>
              </w:rPr>
            </w:pPr>
            <w:bookmarkStart w:id="77" w:name="d2114e681"/>
            <w:bookmarkEnd w:id="77"/>
            <w:r>
              <w:rPr>
                <w:rFonts w:eastAsia="Times New Roman"/>
              </w:rPr>
              <w:t>Special population (students)</w:t>
            </w:r>
          </w:p>
        </w:tc>
        <w:tc>
          <w:tcPr>
            <w:tcW w:w="0" w:type="auto"/>
            <w:vAlign w:val="center"/>
            <w:hideMark/>
          </w:tcPr>
          <w:p w:rsidR="00184D1D" w:rsidRDefault="00184D1D">
            <w:pPr>
              <w:jc w:val="center"/>
              <w:rPr>
                <w:rFonts w:eastAsia="Times New Roman"/>
              </w:rPr>
            </w:pPr>
            <w:bookmarkStart w:id="78" w:name="d2114e684"/>
            <w:bookmarkEnd w:id="78"/>
            <w:r>
              <w:rPr>
                <w:rFonts w:eastAsia="Times New Roman"/>
              </w:rPr>
              <w:t>Adults</w:t>
            </w:r>
          </w:p>
        </w:tc>
        <w:tc>
          <w:tcPr>
            <w:tcW w:w="0" w:type="auto"/>
            <w:vAlign w:val="center"/>
            <w:hideMark/>
          </w:tcPr>
          <w:p w:rsidR="00184D1D" w:rsidRDefault="00184D1D">
            <w:pPr>
              <w:jc w:val="center"/>
              <w:rPr>
                <w:rFonts w:eastAsia="Times New Roman"/>
              </w:rPr>
            </w:pPr>
            <w:bookmarkStart w:id="79" w:name="d2114e687"/>
            <w:bookmarkEnd w:id="79"/>
            <w:r>
              <w:rPr>
                <w:rFonts w:eastAsia="Times New Roman"/>
              </w:rPr>
              <w:t xml:space="preserve">24.7yr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80" w:name="d2114e693"/>
            <w:bookmarkEnd w:id="80"/>
            <w:r>
              <w:rPr>
                <w:rFonts w:eastAsia="Times New Roman"/>
              </w:rPr>
              <w:t>150</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81" w:name="d2114e699"/>
            <w:bookmarkStart w:id="82" w:name="d2114e697"/>
            <w:bookmarkEnd w:id="81"/>
            <w:bookmarkEnd w:id="82"/>
            <w:proofErr w:type="spellStart"/>
            <w:r>
              <w:rPr>
                <w:rFonts w:eastAsia="Times New Roman"/>
              </w:rPr>
              <w:t>Chereau</w:t>
            </w:r>
            <w:proofErr w:type="spellEnd"/>
            <w:r>
              <w:rPr>
                <w:rFonts w:eastAsia="Times New Roman"/>
              </w:rPr>
              <w:t xml:space="preserve"> 2015</w:t>
            </w:r>
          </w:p>
        </w:tc>
        <w:tc>
          <w:tcPr>
            <w:tcW w:w="0" w:type="auto"/>
            <w:vAlign w:val="center"/>
            <w:hideMark/>
          </w:tcPr>
          <w:p w:rsidR="00184D1D" w:rsidRDefault="00184D1D">
            <w:pPr>
              <w:jc w:val="center"/>
              <w:rPr>
                <w:rFonts w:eastAsia="Times New Roman"/>
              </w:rPr>
            </w:pPr>
            <w:bookmarkStart w:id="83" w:name="d2114e702"/>
            <w:bookmarkEnd w:id="83"/>
            <w:r>
              <w:rPr>
                <w:rFonts w:eastAsia="Times New Roman"/>
              </w:rPr>
              <w:t>2015</w:t>
            </w:r>
          </w:p>
        </w:tc>
        <w:tc>
          <w:tcPr>
            <w:tcW w:w="0" w:type="auto"/>
            <w:vAlign w:val="center"/>
            <w:hideMark/>
          </w:tcPr>
          <w:p w:rsidR="00184D1D" w:rsidRDefault="00184D1D">
            <w:pPr>
              <w:jc w:val="center"/>
              <w:rPr>
                <w:rFonts w:eastAsia="Times New Roman"/>
              </w:rPr>
            </w:pPr>
            <w:bookmarkStart w:id="84" w:name="d2114e705"/>
            <w:bookmarkEnd w:id="84"/>
            <w:r>
              <w:rPr>
                <w:rFonts w:eastAsia="Times New Roman"/>
              </w:rPr>
              <w:t>2013–14</w:t>
            </w:r>
          </w:p>
        </w:tc>
        <w:tc>
          <w:tcPr>
            <w:tcW w:w="0" w:type="auto"/>
            <w:vAlign w:val="center"/>
            <w:hideMark/>
          </w:tcPr>
          <w:p w:rsidR="00184D1D" w:rsidRDefault="00184D1D">
            <w:pPr>
              <w:jc w:val="center"/>
              <w:rPr>
                <w:rFonts w:eastAsia="Times New Roman"/>
              </w:rPr>
            </w:pPr>
            <w:bookmarkStart w:id="85" w:name="d2114e708"/>
            <w:bookmarkEnd w:id="85"/>
            <w:r>
              <w:rPr>
                <w:rFonts w:eastAsia="Times New Roman"/>
              </w:rPr>
              <w:t>Madagascar</w:t>
            </w:r>
          </w:p>
        </w:tc>
        <w:tc>
          <w:tcPr>
            <w:tcW w:w="0" w:type="auto"/>
            <w:vAlign w:val="center"/>
            <w:hideMark/>
          </w:tcPr>
          <w:p w:rsidR="00184D1D" w:rsidRDefault="00184D1D">
            <w:pPr>
              <w:jc w:val="center"/>
              <w:rPr>
                <w:rFonts w:eastAsia="Times New Roman"/>
              </w:rPr>
            </w:pPr>
            <w:bookmarkStart w:id="86" w:name="d2114e711"/>
            <w:bookmarkEnd w:id="86"/>
            <w:r>
              <w:rPr>
                <w:rFonts w:eastAsia="Times New Roman"/>
              </w:rPr>
              <w:t>Cross sec.</w:t>
            </w:r>
          </w:p>
        </w:tc>
        <w:tc>
          <w:tcPr>
            <w:tcW w:w="0" w:type="auto"/>
            <w:vAlign w:val="center"/>
            <w:hideMark/>
          </w:tcPr>
          <w:p w:rsidR="00184D1D" w:rsidRDefault="00184D1D">
            <w:pPr>
              <w:jc w:val="center"/>
              <w:rPr>
                <w:rFonts w:eastAsia="Times New Roman"/>
              </w:rPr>
            </w:pPr>
            <w:bookmarkStart w:id="87" w:name="d2114e715"/>
            <w:bookmarkEnd w:id="87"/>
            <w:r>
              <w:rPr>
                <w:rFonts w:eastAsia="Times New Roman"/>
              </w:rPr>
              <w:t>Special population (pregnant women)</w:t>
            </w:r>
          </w:p>
        </w:tc>
        <w:tc>
          <w:tcPr>
            <w:tcW w:w="0" w:type="auto"/>
            <w:vAlign w:val="center"/>
            <w:hideMark/>
          </w:tcPr>
          <w:p w:rsidR="00184D1D" w:rsidRDefault="00184D1D">
            <w:pPr>
              <w:jc w:val="center"/>
              <w:rPr>
                <w:rFonts w:eastAsia="Times New Roman"/>
              </w:rPr>
            </w:pPr>
            <w:bookmarkStart w:id="88" w:name="d2114e718"/>
            <w:bookmarkEnd w:id="88"/>
            <w:r>
              <w:rPr>
                <w:rFonts w:eastAsia="Times New Roman"/>
              </w:rPr>
              <w:t>Adults</w:t>
            </w:r>
          </w:p>
        </w:tc>
        <w:tc>
          <w:tcPr>
            <w:tcW w:w="0" w:type="auto"/>
            <w:vAlign w:val="center"/>
            <w:hideMark/>
          </w:tcPr>
          <w:p w:rsidR="00184D1D" w:rsidRDefault="00184D1D">
            <w:pPr>
              <w:jc w:val="center"/>
              <w:rPr>
                <w:rFonts w:eastAsia="Times New Roman"/>
              </w:rPr>
            </w:pPr>
            <w:bookmarkStart w:id="89" w:name="d2114e721"/>
            <w:bookmarkEnd w:id="89"/>
            <w:r>
              <w:rPr>
                <w:rFonts w:eastAsia="Times New Roman"/>
              </w:rPr>
              <w:t xml:space="preserve">26yr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90" w:name="d2114e727"/>
            <w:bookmarkEnd w:id="90"/>
            <w:r>
              <w:rPr>
                <w:rFonts w:eastAsia="Times New Roman"/>
              </w:rPr>
              <w:t>356</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91" w:name="d2114e733"/>
            <w:bookmarkStart w:id="92" w:name="d2114e731"/>
            <w:bookmarkEnd w:id="91"/>
            <w:bookmarkEnd w:id="92"/>
            <w:proofErr w:type="spellStart"/>
            <w:r>
              <w:rPr>
                <w:rFonts w:eastAsia="Times New Roman"/>
              </w:rPr>
              <w:t>Farra</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93" w:name="d2114e736"/>
            <w:bookmarkEnd w:id="93"/>
            <w:r>
              <w:rPr>
                <w:rFonts w:eastAsia="Times New Roman"/>
              </w:rPr>
              <w:t>2016</w:t>
            </w:r>
          </w:p>
        </w:tc>
        <w:tc>
          <w:tcPr>
            <w:tcW w:w="0" w:type="auto"/>
            <w:vAlign w:val="center"/>
            <w:hideMark/>
          </w:tcPr>
          <w:p w:rsidR="00184D1D" w:rsidRDefault="00184D1D">
            <w:pPr>
              <w:jc w:val="center"/>
              <w:rPr>
                <w:rFonts w:eastAsia="Times New Roman"/>
              </w:rPr>
            </w:pPr>
            <w:bookmarkStart w:id="94" w:name="d2114e739"/>
            <w:bookmarkEnd w:id="94"/>
            <w:r>
              <w:rPr>
                <w:rFonts w:eastAsia="Times New Roman"/>
              </w:rPr>
              <w:t>2013</w:t>
            </w:r>
          </w:p>
        </w:tc>
        <w:tc>
          <w:tcPr>
            <w:tcW w:w="0" w:type="auto"/>
            <w:vAlign w:val="center"/>
            <w:hideMark/>
          </w:tcPr>
          <w:p w:rsidR="00184D1D" w:rsidRDefault="00184D1D">
            <w:pPr>
              <w:jc w:val="center"/>
              <w:rPr>
                <w:rFonts w:eastAsia="Times New Roman"/>
              </w:rPr>
            </w:pPr>
            <w:bookmarkStart w:id="95" w:name="d2114e742"/>
            <w:bookmarkEnd w:id="95"/>
            <w:r>
              <w:rPr>
                <w:rFonts w:eastAsia="Times New Roman"/>
              </w:rPr>
              <w:t>CAR</w:t>
            </w:r>
          </w:p>
        </w:tc>
        <w:tc>
          <w:tcPr>
            <w:tcW w:w="0" w:type="auto"/>
            <w:vAlign w:val="center"/>
            <w:hideMark/>
          </w:tcPr>
          <w:p w:rsidR="00184D1D" w:rsidRDefault="00184D1D">
            <w:pPr>
              <w:jc w:val="center"/>
              <w:rPr>
                <w:rFonts w:eastAsia="Times New Roman"/>
              </w:rPr>
            </w:pPr>
            <w:bookmarkStart w:id="96" w:name="d2114e745"/>
            <w:bookmarkEnd w:id="96"/>
            <w:r>
              <w:rPr>
                <w:rFonts w:eastAsia="Times New Roman"/>
              </w:rPr>
              <w:t>Cross sec.</w:t>
            </w:r>
          </w:p>
        </w:tc>
        <w:tc>
          <w:tcPr>
            <w:tcW w:w="0" w:type="auto"/>
            <w:vAlign w:val="center"/>
            <w:hideMark/>
          </w:tcPr>
          <w:p w:rsidR="00184D1D" w:rsidRDefault="00184D1D">
            <w:pPr>
              <w:jc w:val="center"/>
              <w:rPr>
                <w:rFonts w:eastAsia="Times New Roman"/>
              </w:rPr>
            </w:pPr>
            <w:bookmarkStart w:id="97" w:name="d2114e749"/>
            <w:bookmarkEnd w:id="97"/>
            <w:r>
              <w:rPr>
                <w:rFonts w:eastAsia="Times New Roman"/>
              </w:rPr>
              <w:t xml:space="preserve">Special population (healthy controls in a </w:t>
            </w:r>
            <w:r>
              <w:rPr>
                <w:rFonts w:eastAsia="Times New Roman"/>
              </w:rPr>
              <w:br/>
            </w:r>
            <w:proofErr w:type="spellStart"/>
            <w:r>
              <w:rPr>
                <w:rFonts w:eastAsia="Times New Roman"/>
              </w:rPr>
              <w:t>diarrhoea</w:t>
            </w:r>
            <w:proofErr w:type="spellEnd"/>
            <w:r>
              <w:rPr>
                <w:rFonts w:eastAsia="Times New Roman"/>
              </w:rPr>
              <w:t xml:space="preserve"> study)</w:t>
            </w:r>
          </w:p>
        </w:tc>
        <w:tc>
          <w:tcPr>
            <w:tcW w:w="0" w:type="auto"/>
            <w:vAlign w:val="center"/>
            <w:hideMark/>
          </w:tcPr>
          <w:p w:rsidR="00184D1D" w:rsidRDefault="00184D1D">
            <w:pPr>
              <w:jc w:val="center"/>
              <w:rPr>
                <w:rFonts w:eastAsia="Times New Roman"/>
              </w:rPr>
            </w:pPr>
            <w:bookmarkStart w:id="98" w:name="d2114e754"/>
            <w:bookmarkEnd w:id="98"/>
            <w:r>
              <w:rPr>
                <w:rFonts w:eastAsia="Times New Roman"/>
              </w:rPr>
              <w:t>Children</w:t>
            </w:r>
          </w:p>
        </w:tc>
        <w:tc>
          <w:tcPr>
            <w:tcW w:w="0" w:type="auto"/>
            <w:vAlign w:val="center"/>
            <w:hideMark/>
          </w:tcPr>
          <w:p w:rsidR="00184D1D" w:rsidRDefault="00184D1D">
            <w:pPr>
              <w:jc w:val="center"/>
              <w:rPr>
                <w:rFonts w:eastAsia="Times New Roman"/>
              </w:rPr>
            </w:pPr>
            <w:bookmarkStart w:id="99" w:name="d2114e757"/>
            <w:bookmarkEnd w:id="99"/>
            <w:r>
              <w:rPr>
                <w:rFonts w:eastAsia="Times New Roman"/>
              </w:rPr>
              <w:t>10.5m</w:t>
            </w:r>
          </w:p>
        </w:tc>
        <w:tc>
          <w:tcPr>
            <w:tcW w:w="0" w:type="auto"/>
            <w:vAlign w:val="center"/>
            <w:hideMark/>
          </w:tcPr>
          <w:p w:rsidR="00184D1D" w:rsidRDefault="00184D1D">
            <w:pPr>
              <w:jc w:val="center"/>
              <w:rPr>
                <w:rFonts w:eastAsia="Times New Roman"/>
              </w:rPr>
            </w:pPr>
            <w:bookmarkStart w:id="100" w:name="d2114e760"/>
            <w:bookmarkEnd w:id="100"/>
            <w:r>
              <w:rPr>
                <w:rFonts w:eastAsia="Times New Roman"/>
              </w:rPr>
              <w:t>134</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01" w:name="d2114e766"/>
            <w:bookmarkStart w:id="102" w:name="d2114e764"/>
            <w:bookmarkEnd w:id="101"/>
            <w:bookmarkEnd w:id="102"/>
            <w:r>
              <w:rPr>
                <w:rFonts w:eastAsia="Times New Roman"/>
              </w:rPr>
              <w:t>Ribeiro 2016</w:t>
            </w:r>
          </w:p>
        </w:tc>
        <w:tc>
          <w:tcPr>
            <w:tcW w:w="0" w:type="auto"/>
            <w:vAlign w:val="center"/>
            <w:hideMark/>
          </w:tcPr>
          <w:p w:rsidR="00184D1D" w:rsidRDefault="00184D1D">
            <w:pPr>
              <w:jc w:val="center"/>
              <w:rPr>
                <w:rFonts w:eastAsia="Times New Roman"/>
              </w:rPr>
            </w:pPr>
            <w:bookmarkStart w:id="103" w:name="d2114e769"/>
            <w:bookmarkEnd w:id="103"/>
            <w:r>
              <w:rPr>
                <w:rFonts w:eastAsia="Times New Roman"/>
              </w:rPr>
              <w:t>2016</w:t>
            </w:r>
          </w:p>
        </w:tc>
        <w:tc>
          <w:tcPr>
            <w:tcW w:w="0" w:type="auto"/>
            <w:vAlign w:val="center"/>
            <w:hideMark/>
          </w:tcPr>
          <w:p w:rsidR="00184D1D" w:rsidRDefault="00184D1D">
            <w:pPr>
              <w:jc w:val="center"/>
              <w:rPr>
                <w:rFonts w:eastAsia="Times New Roman"/>
              </w:rPr>
            </w:pPr>
            <w:bookmarkStart w:id="104" w:name="d2114e772"/>
            <w:bookmarkEnd w:id="104"/>
            <w:r>
              <w:rPr>
                <w:rFonts w:eastAsia="Times New Roman"/>
              </w:rPr>
              <w:t>2013</w:t>
            </w:r>
          </w:p>
        </w:tc>
        <w:tc>
          <w:tcPr>
            <w:tcW w:w="0" w:type="auto"/>
            <w:vAlign w:val="center"/>
            <w:hideMark/>
          </w:tcPr>
          <w:p w:rsidR="00184D1D" w:rsidRDefault="00184D1D">
            <w:pPr>
              <w:jc w:val="center"/>
              <w:rPr>
                <w:rFonts w:eastAsia="Times New Roman"/>
              </w:rPr>
            </w:pPr>
            <w:bookmarkStart w:id="105" w:name="d2114e775"/>
            <w:bookmarkEnd w:id="105"/>
            <w:r>
              <w:rPr>
                <w:rFonts w:eastAsia="Times New Roman"/>
              </w:rPr>
              <w:t>Angola</w:t>
            </w:r>
          </w:p>
        </w:tc>
        <w:tc>
          <w:tcPr>
            <w:tcW w:w="0" w:type="auto"/>
            <w:vAlign w:val="center"/>
            <w:hideMark/>
          </w:tcPr>
          <w:p w:rsidR="00184D1D" w:rsidRDefault="00184D1D">
            <w:pPr>
              <w:jc w:val="center"/>
              <w:rPr>
                <w:rFonts w:eastAsia="Times New Roman"/>
              </w:rPr>
            </w:pPr>
            <w:bookmarkStart w:id="106" w:name="d2114e778"/>
            <w:bookmarkEnd w:id="106"/>
            <w:r>
              <w:rPr>
                <w:rFonts w:eastAsia="Times New Roman"/>
              </w:rPr>
              <w:t xml:space="preserve">Cross </w:t>
            </w:r>
            <w:r>
              <w:rPr>
                <w:rFonts w:eastAsia="Times New Roman"/>
              </w:rPr>
              <w:lastRenderedPageBreak/>
              <w:t>sec.</w:t>
            </w:r>
          </w:p>
        </w:tc>
        <w:tc>
          <w:tcPr>
            <w:tcW w:w="0" w:type="auto"/>
            <w:vAlign w:val="center"/>
            <w:hideMark/>
          </w:tcPr>
          <w:p w:rsidR="00184D1D" w:rsidRDefault="00184D1D">
            <w:pPr>
              <w:jc w:val="center"/>
              <w:rPr>
                <w:rFonts w:eastAsia="Times New Roman"/>
              </w:rPr>
            </w:pPr>
            <w:bookmarkStart w:id="107" w:name="d2114e782"/>
            <w:bookmarkEnd w:id="107"/>
            <w:r>
              <w:rPr>
                <w:rFonts w:eastAsia="Times New Roman"/>
              </w:rPr>
              <w:lastRenderedPageBreak/>
              <w:t xml:space="preserve">Special population (no antibiotics/hospital </w:t>
            </w:r>
            <w:r>
              <w:rPr>
                <w:rFonts w:eastAsia="Times New Roman"/>
              </w:rPr>
              <w:br/>
            </w:r>
            <w:r>
              <w:rPr>
                <w:rFonts w:eastAsia="Times New Roman"/>
              </w:rPr>
              <w:lastRenderedPageBreak/>
              <w:t xml:space="preserve">exposure last 3 </w:t>
            </w:r>
            <w:proofErr w:type="spellStart"/>
            <w:r>
              <w:rPr>
                <w:rFonts w:eastAsia="Times New Roman"/>
              </w:rPr>
              <w:t>mo</w:t>
            </w:r>
            <w:proofErr w:type="spellEnd"/>
            <w:r>
              <w:rPr>
                <w:rFonts w:eastAsia="Times New Roman"/>
              </w:rPr>
              <w:t>)</w:t>
            </w:r>
          </w:p>
        </w:tc>
        <w:tc>
          <w:tcPr>
            <w:tcW w:w="0" w:type="auto"/>
            <w:vAlign w:val="center"/>
            <w:hideMark/>
          </w:tcPr>
          <w:p w:rsidR="00184D1D" w:rsidRDefault="00184D1D">
            <w:pPr>
              <w:jc w:val="center"/>
              <w:rPr>
                <w:rFonts w:eastAsia="Times New Roman"/>
              </w:rPr>
            </w:pPr>
            <w:bookmarkStart w:id="108" w:name="d2114e787"/>
            <w:bookmarkEnd w:id="108"/>
            <w:r>
              <w:rPr>
                <w:rFonts w:eastAsia="Times New Roman"/>
              </w:rPr>
              <w:lastRenderedPageBreak/>
              <w:t>Adults</w:t>
            </w:r>
          </w:p>
        </w:tc>
        <w:tc>
          <w:tcPr>
            <w:tcW w:w="0" w:type="auto"/>
            <w:vAlign w:val="center"/>
            <w:hideMark/>
          </w:tcPr>
          <w:p w:rsidR="00184D1D" w:rsidRDefault="00184D1D">
            <w:pPr>
              <w:jc w:val="center"/>
              <w:rPr>
                <w:rFonts w:eastAsia="Times New Roman"/>
              </w:rPr>
            </w:pPr>
            <w:bookmarkStart w:id="109" w:name="d2114e790"/>
            <w:bookmarkEnd w:id="109"/>
            <w:r>
              <w:rPr>
                <w:rFonts w:eastAsia="Times New Roman"/>
              </w:rPr>
              <w:t>NR</w:t>
            </w:r>
          </w:p>
        </w:tc>
        <w:tc>
          <w:tcPr>
            <w:tcW w:w="0" w:type="auto"/>
            <w:vAlign w:val="center"/>
            <w:hideMark/>
          </w:tcPr>
          <w:p w:rsidR="00184D1D" w:rsidRDefault="00184D1D">
            <w:pPr>
              <w:jc w:val="center"/>
              <w:rPr>
                <w:rFonts w:eastAsia="Times New Roman"/>
              </w:rPr>
            </w:pPr>
            <w:bookmarkStart w:id="110" w:name="d2114e793"/>
            <w:bookmarkEnd w:id="110"/>
          </w:p>
        </w:tc>
      </w:tr>
      <w:tr w:rsidR="00184D1D">
        <w:trPr>
          <w:divId w:val="2007128927"/>
          <w:tblCellSpacing w:w="15" w:type="dxa"/>
        </w:trPr>
        <w:tc>
          <w:tcPr>
            <w:tcW w:w="0" w:type="auto"/>
            <w:vAlign w:val="center"/>
            <w:hideMark/>
          </w:tcPr>
          <w:p w:rsidR="00184D1D" w:rsidRDefault="00184D1D">
            <w:pPr>
              <w:jc w:val="center"/>
              <w:rPr>
                <w:rFonts w:eastAsia="Times New Roman"/>
                <w:sz w:val="24"/>
                <w:szCs w:val="24"/>
              </w:rPr>
            </w:pPr>
            <w:bookmarkStart w:id="111" w:name="d2114e798"/>
            <w:bookmarkStart w:id="112" w:name="d2114e796"/>
            <w:bookmarkEnd w:id="111"/>
            <w:bookmarkEnd w:id="112"/>
            <w:proofErr w:type="spellStart"/>
            <w:r>
              <w:rPr>
                <w:rFonts w:eastAsia="Times New Roman"/>
              </w:rPr>
              <w:t>Tellevik</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113" w:name="d2114e801"/>
            <w:bookmarkEnd w:id="113"/>
            <w:r>
              <w:rPr>
                <w:rFonts w:eastAsia="Times New Roman"/>
              </w:rPr>
              <w:t>2016</w:t>
            </w:r>
          </w:p>
        </w:tc>
        <w:tc>
          <w:tcPr>
            <w:tcW w:w="0" w:type="auto"/>
            <w:vAlign w:val="center"/>
            <w:hideMark/>
          </w:tcPr>
          <w:p w:rsidR="00184D1D" w:rsidRDefault="00184D1D">
            <w:pPr>
              <w:jc w:val="center"/>
              <w:rPr>
                <w:rFonts w:eastAsia="Times New Roman"/>
              </w:rPr>
            </w:pPr>
            <w:bookmarkStart w:id="114" w:name="d2114e804"/>
            <w:bookmarkEnd w:id="114"/>
            <w:r>
              <w:rPr>
                <w:rFonts w:eastAsia="Times New Roman"/>
              </w:rPr>
              <w:t>2010–11</w:t>
            </w:r>
          </w:p>
        </w:tc>
        <w:tc>
          <w:tcPr>
            <w:tcW w:w="0" w:type="auto"/>
            <w:vAlign w:val="center"/>
            <w:hideMark/>
          </w:tcPr>
          <w:p w:rsidR="00184D1D" w:rsidRDefault="00184D1D">
            <w:pPr>
              <w:jc w:val="center"/>
              <w:rPr>
                <w:rFonts w:eastAsia="Times New Roman"/>
              </w:rPr>
            </w:pPr>
            <w:bookmarkStart w:id="115" w:name="d2114e807"/>
            <w:bookmarkEnd w:id="115"/>
            <w:r>
              <w:rPr>
                <w:rFonts w:eastAsia="Times New Roman"/>
              </w:rPr>
              <w:t>Tanzania</w:t>
            </w:r>
          </w:p>
        </w:tc>
        <w:tc>
          <w:tcPr>
            <w:tcW w:w="0" w:type="auto"/>
            <w:vAlign w:val="center"/>
            <w:hideMark/>
          </w:tcPr>
          <w:p w:rsidR="00184D1D" w:rsidRDefault="00184D1D">
            <w:pPr>
              <w:jc w:val="center"/>
              <w:rPr>
                <w:rFonts w:eastAsia="Times New Roman"/>
              </w:rPr>
            </w:pPr>
            <w:bookmarkStart w:id="116" w:name="d2114e810"/>
            <w:bookmarkEnd w:id="116"/>
            <w:r>
              <w:rPr>
                <w:rFonts w:eastAsia="Times New Roman"/>
              </w:rPr>
              <w:t>Cross sec.</w:t>
            </w:r>
          </w:p>
        </w:tc>
        <w:tc>
          <w:tcPr>
            <w:tcW w:w="0" w:type="auto"/>
            <w:vAlign w:val="center"/>
            <w:hideMark/>
          </w:tcPr>
          <w:p w:rsidR="00184D1D" w:rsidRDefault="00184D1D">
            <w:pPr>
              <w:jc w:val="center"/>
              <w:rPr>
                <w:rFonts w:eastAsia="Times New Roman"/>
              </w:rPr>
            </w:pPr>
            <w:bookmarkStart w:id="117" w:name="d2114e814"/>
            <w:bookmarkEnd w:id="117"/>
            <w:r>
              <w:rPr>
                <w:rFonts w:eastAsia="Times New Roman"/>
              </w:rPr>
              <w:t xml:space="preserve">Special population: &lt;2yr attending health </w:t>
            </w:r>
            <w:r>
              <w:rPr>
                <w:rFonts w:eastAsia="Times New Roman"/>
              </w:rPr>
              <w:br/>
            </w:r>
            <w:proofErr w:type="spellStart"/>
            <w:r>
              <w:rPr>
                <w:rFonts w:eastAsia="Times New Roman"/>
              </w:rPr>
              <w:t>centre</w:t>
            </w:r>
            <w:proofErr w:type="spellEnd"/>
            <w:r>
              <w:rPr>
                <w:rFonts w:eastAsia="Times New Roman"/>
              </w:rPr>
              <w:t xml:space="preserve"> for vaccine</w:t>
            </w:r>
          </w:p>
        </w:tc>
        <w:tc>
          <w:tcPr>
            <w:tcW w:w="0" w:type="auto"/>
            <w:vAlign w:val="center"/>
            <w:hideMark/>
          </w:tcPr>
          <w:p w:rsidR="00184D1D" w:rsidRDefault="00184D1D">
            <w:pPr>
              <w:jc w:val="center"/>
              <w:rPr>
                <w:rFonts w:eastAsia="Times New Roman"/>
              </w:rPr>
            </w:pPr>
            <w:bookmarkStart w:id="118" w:name="d2114e819"/>
            <w:bookmarkEnd w:id="118"/>
            <w:r>
              <w:rPr>
                <w:rFonts w:eastAsia="Times New Roman"/>
              </w:rPr>
              <w:t>Children</w:t>
            </w:r>
          </w:p>
        </w:tc>
        <w:tc>
          <w:tcPr>
            <w:tcW w:w="0" w:type="auto"/>
            <w:vAlign w:val="center"/>
            <w:hideMark/>
          </w:tcPr>
          <w:p w:rsidR="00184D1D" w:rsidRDefault="00184D1D">
            <w:pPr>
              <w:jc w:val="center"/>
              <w:rPr>
                <w:rFonts w:eastAsia="Times New Roman"/>
              </w:rPr>
            </w:pPr>
            <w:bookmarkStart w:id="119" w:name="d2114e822"/>
            <w:bookmarkEnd w:id="119"/>
            <w:r>
              <w:rPr>
                <w:rFonts w:eastAsia="Times New Roman"/>
              </w:rPr>
              <w:t>NR</w:t>
            </w:r>
          </w:p>
        </w:tc>
        <w:tc>
          <w:tcPr>
            <w:tcW w:w="0" w:type="auto"/>
            <w:vAlign w:val="center"/>
            <w:hideMark/>
          </w:tcPr>
          <w:p w:rsidR="00184D1D" w:rsidRDefault="00184D1D">
            <w:pPr>
              <w:jc w:val="center"/>
              <w:rPr>
                <w:rFonts w:eastAsia="Times New Roman"/>
              </w:rPr>
            </w:pPr>
            <w:bookmarkStart w:id="120" w:name="d2114e825"/>
            <w:bookmarkEnd w:id="120"/>
            <w:r>
              <w:rPr>
                <w:rFonts w:eastAsia="Times New Roman"/>
              </w:rPr>
              <w:t>250</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21" w:name="d2114e831"/>
            <w:bookmarkStart w:id="122" w:name="d2114e829"/>
            <w:bookmarkEnd w:id="121"/>
            <w:bookmarkEnd w:id="122"/>
            <w:r>
              <w:rPr>
                <w:rFonts w:eastAsia="Times New Roman"/>
              </w:rPr>
              <w:t>Moremi 2017</w:t>
            </w:r>
          </w:p>
        </w:tc>
        <w:tc>
          <w:tcPr>
            <w:tcW w:w="0" w:type="auto"/>
            <w:vAlign w:val="center"/>
            <w:hideMark/>
          </w:tcPr>
          <w:p w:rsidR="00184D1D" w:rsidRDefault="00184D1D">
            <w:pPr>
              <w:jc w:val="center"/>
              <w:rPr>
                <w:rFonts w:eastAsia="Times New Roman"/>
              </w:rPr>
            </w:pPr>
            <w:bookmarkStart w:id="123" w:name="d2114e834"/>
            <w:bookmarkEnd w:id="123"/>
            <w:r>
              <w:rPr>
                <w:rFonts w:eastAsia="Times New Roman"/>
              </w:rPr>
              <w:t>2017</w:t>
            </w:r>
          </w:p>
        </w:tc>
        <w:tc>
          <w:tcPr>
            <w:tcW w:w="0" w:type="auto"/>
            <w:vAlign w:val="center"/>
            <w:hideMark/>
          </w:tcPr>
          <w:p w:rsidR="00184D1D" w:rsidRDefault="00184D1D">
            <w:pPr>
              <w:jc w:val="center"/>
              <w:rPr>
                <w:rFonts w:eastAsia="Times New Roman"/>
              </w:rPr>
            </w:pPr>
            <w:bookmarkStart w:id="124" w:name="d2114e837"/>
            <w:bookmarkEnd w:id="124"/>
            <w:r>
              <w:rPr>
                <w:rFonts w:eastAsia="Times New Roman"/>
              </w:rPr>
              <w:t>2015</w:t>
            </w:r>
          </w:p>
        </w:tc>
        <w:tc>
          <w:tcPr>
            <w:tcW w:w="0" w:type="auto"/>
            <w:vAlign w:val="center"/>
            <w:hideMark/>
          </w:tcPr>
          <w:p w:rsidR="00184D1D" w:rsidRDefault="00184D1D">
            <w:pPr>
              <w:jc w:val="center"/>
              <w:rPr>
                <w:rFonts w:eastAsia="Times New Roman"/>
              </w:rPr>
            </w:pPr>
            <w:bookmarkStart w:id="125" w:name="d2114e840"/>
            <w:bookmarkEnd w:id="125"/>
            <w:r>
              <w:rPr>
                <w:rFonts w:eastAsia="Times New Roman"/>
              </w:rPr>
              <w:t>Tanzania</w:t>
            </w:r>
          </w:p>
        </w:tc>
        <w:tc>
          <w:tcPr>
            <w:tcW w:w="0" w:type="auto"/>
            <w:vAlign w:val="center"/>
            <w:hideMark/>
          </w:tcPr>
          <w:p w:rsidR="00184D1D" w:rsidRDefault="00184D1D">
            <w:pPr>
              <w:jc w:val="center"/>
              <w:rPr>
                <w:rFonts w:eastAsia="Times New Roman"/>
              </w:rPr>
            </w:pPr>
            <w:bookmarkStart w:id="126" w:name="d2114e843"/>
            <w:bookmarkEnd w:id="126"/>
            <w:r>
              <w:rPr>
                <w:rFonts w:eastAsia="Times New Roman"/>
              </w:rPr>
              <w:t>Cross sec.</w:t>
            </w:r>
          </w:p>
        </w:tc>
        <w:tc>
          <w:tcPr>
            <w:tcW w:w="0" w:type="auto"/>
            <w:vAlign w:val="center"/>
            <w:hideMark/>
          </w:tcPr>
          <w:p w:rsidR="00184D1D" w:rsidRDefault="00184D1D">
            <w:pPr>
              <w:jc w:val="center"/>
              <w:rPr>
                <w:rFonts w:eastAsia="Times New Roman"/>
              </w:rPr>
            </w:pPr>
            <w:bookmarkStart w:id="127" w:name="d2114e847"/>
            <w:bookmarkEnd w:id="127"/>
            <w:r>
              <w:rPr>
                <w:rFonts w:eastAsia="Times New Roman"/>
              </w:rPr>
              <w:t>Special population (street children)</w:t>
            </w:r>
          </w:p>
        </w:tc>
        <w:tc>
          <w:tcPr>
            <w:tcW w:w="0" w:type="auto"/>
            <w:vAlign w:val="center"/>
            <w:hideMark/>
          </w:tcPr>
          <w:p w:rsidR="00184D1D" w:rsidRDefault="00184D1D">
            <w:pPr>
              <w:jc w:val="center"/>
              <w:rPr>
                <w:rFonts w:eastAsia="Times New Roman"/>
              </w:rPr>
            </w:pPr>
            <w:bookmarkStart w:id="128" w:name="d2114e850"/>
            <w:bookmarkEnd w:id="128"/>
            <w:r>
              <w:rPr>
                <w:rFonts w:eastAsia="Times New Roman"/>
              </w:rPr>
              <w:t>Children</w:t>
            </w:r>
          </w:p>
        </w:tc>
        <w:tc>
          <w:tcPr>
            <w:tcW w:w="0" w:type="auto"/>
            <w:vAlign w:val="center"/>
            <w:hideMark/>
          </w:tcPr>
          <w:p w:rsidR="00184D1D" w:rsidRDefault="00184D1D">
            <w:pPr>
              <w:jc w:val="center"/>
              <w:rPr>
                <w:rFonts w:eastAsia="Times New Roman"/>
              </w:rPr>
            </w:pPr>
            <w:bookmarkStart w:id="129" w:name="d2114e853"/>
            <w:bookmarkEnd w:id="129"/>
            <w:r>
              <w:rPr>
                <w:rFonts w:eastAsia="Times New Roman"/>
              </w:rPr>
              <w:t xml:space="preserve">14.2yr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130" w:name="d2114e859"/>
            <w:bookmarkEnd w:id="130"/>
            <w:r>
              <w:rPr>
                <w:rFonts w:eastAsia="Times New Roman"/>
              </w:rPr>
              <w:t>107</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31" w:name="d2114e866"/>
            <w:bookmarkStart w:id="132" w:name="d2114e864"/>
            <w:bookmarkEnd w:id="131"/>
            <w:bookmarkEnd w:id="132"/>
            <w:proofErr w:type="spellStart"/>
            <w:r>
              <w:rPr>
                <w:rFonts w:eastAsia="Times New Roman"/>
              </w:rPr>
              <w:t>Chirindze</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133" w:name="d2114e869"/>
            <w:bookmarkEnd w:id="133"/>
            <w:r>
              <w:rPr>
                <w:rFonts w:eastAsia="Times New Roman"/>
              </w:rPr>
              <w:t>2018</w:t>
            </w:r>
          </w:p>
        </w:tc>
        <w:tc>
          <w:tcPr>
            <w:tcW w:w="0" w:type="auto"/>
            <w:vAlign w:val="center"/>
            <w:hideMark/>
          </w:tcPr>
          <w:p w:rsidR="00184D1D" w:rsidRDefault="00184D1D">
            <w:pPr>
              <w:jc w:val="center"/>
              <w:rPr>
                <w:rFonts w:eastAsia="Times New Roman"/>
              </w:rPr>
            </w:pPr>
            <w:bookmarkStart w:id="134" w:name="d2114e872"/>
            <w:bookmarkEnd w:id="134"/>
            <w:r>
              <w:rPr>
                <w:rFonts w:eastAsia="Times New Roman"/>
              </w:rPr>
              <w:t>2016</w:t>
            </w:r>
          </w:p>
        </w:tc>
        <w:tc>
          <w:tcPr>
            <w:tcW w:w="0" w:type="auto"/>
            <w:vAlign w:val="center"/>
            <w:hideMark/>
          </w:tcPr>
          <w:p w:rsidR="00184D1D" w:rsidRDefault="00184D1D">
            <w:pPr>
              <w:jc w:val="center"/>
              <w:rPr>
                <w:rFonts w:eastAsia="Times New Roman"/>
              </w:rPr>
            </w:pPr>
            <w:bookmarkStart w:id="135" w:name="d2114e875"/>
            <w:bookmarkEnd w:id="135"/>
            <w:r>
              <w:rPr>
                <w:rFonts w:eastAsia="Times New Roman"/>
              </w:rPr>
              <w:t>Mozambique</w:t>
            </w:r>
          </w:p>
        </w:tc>
        <w:tc>
          <w:tcPr>
            <w:tcW w:w="0" w:type="auto"/>
            <w:vAlign w:val="center"/>
            <w:hideMark/>
          </w:tcPr>
          <w:p w:rsidR="00184D1D" w:rsidRDefault="00184D1D">
            <w:pPr>
              <w:jc w:val="center"/>
              <w:rPr>
                <w:rFonts w:eastAsia="Times New Roman"/>
              </w:rPr>
            </w:pPr>
            <w:bookmarkStart w:id="136" w:name="d2114e878"/>
            <w:bookmarkEnd w:id="136"/>
            <w:r>
              <w:rPr>
                <w:rFonts w:eastAsia="Times New Roman"/>
              </w:rPr>
              <w:t>Cross sec.</w:t>
            </w:r>
          </w:p>
        </w:tc>
        <w:tc>
          <w:tcPr>
            <w:tcW w:w="0" w:type="auto"/>
            <w:vAlign w:val="center"/>
            <w:hideMark/>
          </w:tcPr>
          <w:p w:rsidR="00184D1D" w:rsidRDefault="00184D1D">
            <w:pPr>
              <w:jc w:val="center"/>
              <w:rPr>
                <w:rFonts w:eastAsia="Times New Roman"/>
              </w:rPr>
            </w:pPr>
            <w:bookmarkStart w:id="137" w:name="d2114e882"/>
            <w:bookmarkEnd w:id="137"/>
            <w:r>
              <w:rPr>
                <w:rFonts w:eastAsia="Times New Roman"/>
              </w:rPr>
              <w:t xml:space="preserve">Special population (Students in the </w:t>
            </w:r>
            <w:r>
              <w:rPr>
                <w:rFonts w:eastAsia="Times New Roman"/>
              </w:rPr>
              <w:br/>
              <w:t>community)</w:t>
            </w:r>
          </w:p>
        </w:tc>
        <w:tc>
          <w:tcPr>
            <w:tcW w:w="0" w:type="auto"/>
            <w:vAlign w:val="center"/>
            <w:hideMark/>
          </w:tcPr>
          <w:p w:rsidR="00184D1D" w:rsidRDefault="00184D1D">
            <w:pPr>
              <w:jc w:val="center"/>
              <w:rPr>
                <w:rFonts w:eastAsia="Times New Roman"/>
              </w:rPr>
            </w:pPr>
            <w:bookmarkStart w:id="138" w:name="d2114e887"/>
            <w:bookmarkEnd w:id="138"/>
            <w:r>
              <w:rPr>
                <w:rFonts w:eastAsia="Times New Roman"/>
              </w:rPr>
              <w:t>Adults</w:t>
            </w:r>
          </w:p>
        </w:tc>
        <w:tc>
          <w:tcPr>
            <w:tcW w:w="0" w:type="auto"/>
            <w:vAlign w:val="center"/>
            <w:hideMark/>
          </w:tcPr>
          <w:p w:rsidR="00184D1D" w:rsidRDefault="00184D1D">
            <w:pPr>
              <w:jc w:val="center"/>
              <w:rPr>
                <w:rFonts w:eastAsia="Times New Roman"/>
              </w:rPr>
            </w:pPr>
            <w:bookmarkStart w:id="139" w:name="d2114e890"/>
            <w:bookmarkEnd w:id="139"/>
            <w:r>
              <w:rPr>
                <w:rFonts w:eastAsia="Times New Roman"/>
              </w:rPr>
              <w:t>NR</w:t>
            </w:r>
          </w:p>
        </w:tc>
        <w:tc>
          <w:tcPr>
            <w:tcW w:w="0" w:type="auto"/>
            <w:vAlign w:val="center"/>
            <w:hideMark/>
          </w:tcPr>
          <w:p w:rsidR="00184D1D" w:rsidRDefault="00184D1D">
            <w:pPr>
              <w:jc w:val="center"/>
              <w:rPr>
                <w:rFonts w:eastAsia="Times New Roman"/>
              </w:rPr>
            </w:pPr>
            <w:bookmarkStart w:id="140" w:name="d2114e893"/>
            <w:bookmarkEnd w:id="140"/>
            <w:r>
              <w:rPr>
                <w:rFonts w:eastAsia="Times New Roman"/>
              </w:rPr>
              <w:t>275</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41" w:name="d2114e899"/>
            <w:bookmarkStart w:id="142" w:name="d2114e897"/>
            <w:bookmarkEnd w:id="141"/>
            <w:bookmarkEnd w:id="142"/>
            <w:proofErr w:type="spellStart"/>
            <w:r>
              <w:rPr>
                <w:rFonts w:eastAsia="Times New Roman"/>
              </w:rPr>
              <w:t>Sanneh</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143" w:name="d2114e902"/>
            <w:bookmarkEnd w:id="143"/>
            <w:r>
              <w:rPr>
                <w:rFonts w:eastAsia="Times New Roman"/>
              </w:rPr>
              <w:t>2018</w:t>
            </w:r>
          </w:p>
        </w:tc>
        <w:tc>
          <w:tcPr>
            <w:tcW w:w="0" w:type="auto"/>
            <w:vAlign w:val="center"/>
            <w:hideMark/>
          </w:tcPr>
          <w:p w:rsidR="00184D1D" w:rsidRDefault="00184D1D">
            <w:pPr>
              <w:jc w:val="center"/>
              <w:rPr>
                <w:rFonts w:eastAsia="Times New Roman"/>
              </w:rPr>
            </w:pPr>
            <w:bookmarkStart w:id="144" w:name="d2114e905"/>
            <w:bookmarkEnd w:id="144"/>
            <w:r>
              <w:rPr>
                <w:rFonts w:eastAsia="Times New Roman"/>
              </w:rPr>
              <w:t>2015</w:t>
            </w:r>
          </w:p>
        </w:tc>
        <w:tc>
          <w:tcPr>
            <w:tcW w:w="0" w:type="auto"/>
            <w:vAlign w:val="center"/>
            <w:hideMark/>
          </w:tcPr>
          <w:p w:rsidR="00184D1D" w:rsidRDefault="00184D1D">
            <w:pPr>
              <w:jc w:val="center"/>
              <w:rPr>
                <w:rFonts w:eastAsia="Times New Roman"/>
              </w:rPr>
            </w:pPr>
            <w:bookmarkStart w:id="145" w:name="d2114e908"/>
            <w:bookmarkEnd w:id="145"/>
            <w:r>
              <w:rPr>
                <w:rFonts w:eastAsia="Times New Roman"/>
              </w:rPr>
              <w:t>The Gambia</w:t>
            </w:r>
          </w:p>
        </w:tc>
        <w:tc>
          <w:tcPr>
            <w:tcW w:w="0" w:type="auto"/>
            <w:vAlign w:val="center"/>
            <w:hideMark/>
          </w:tcPr>
          <w:p w:rsidR="00184D1D" w:rsidRDefault="00184D1D">
            <w:pPr>
              <w:jc w:val="center"/>
              <w:rPr>
                <w:rFonts w:eastAsia="Times New Roman"/>
              </w:rPr>
            </w:pPr>
            <w:bookmarkStart w:id="146" w:name="d2114e911"/>
            <w:bookmarkEnd w:id="146"/>
            <w:r>
              <w:rPr>
                <w:rFonts w:eastAsia="Times New Roman"/>
              </w:rPr>
              <w:t>Cross sec.</w:t>
            </w:r>
          </w:p>
        </w:tc>
        <w:tc>
          <w:tcPr>
            <w:tcW w:w="0" w:type="auto"/>
            <w:vAlign w:val="center"/>
            <w:hideMark/>
          </w:tcPr>
          <w:p w:rsidR="00184D1D" w:rsidRDefault="00184D1D">
            <w:pPr>
              <w:jc w:val="center"/>
              <w:rPr>
                <w:rFonts w:eastAsia="Times New Roman"/>
              </w:rPr>
            </w:pPr>
            <w:bookmarkStart w:id="147" w:name="d2114e915"/>
            <w:bookmarkEnd w:id="147"/>
            <w:r>
              <w:rPr>
                <w:rFonts w:eastAsia="Times New Roman"/>
              </w:rPr>
              <w:t>Special population (Food handlers in schools)</w:t>
            </w:r>
          </w:p>
        </w:tc>
        <w:tc>
          <w:tcPr>
            <w:tcW w:w="0" w:type="auto"/>
            <w:vAlign w:val="center"/>
            <w:hideMark/>
          </w:tcPr>
          <w:p w:rsidR="00184D1D" w:rsidRDefault="00184D1D">
            <w:pPr>
              <w:jc w:val="center"/>
              <w:rPr>
                <w:rFonts w:eastAsia="Times New Roman"/>
              </w:rPr>
            </w:pPr>
            <w:bookmarkStart w:id="148" w:name="d2114e918"/>
            <w:bookmarkEnd w:id="148"/>
            <w:r>
              <w:rPr>
                <w:rFonts w:eastAsia="Times New Roman"/>
              </w:rPr>
              <w:t>Adults</w:t>
            </w:r>
          </w:p>
        </w:tc>
        <w:tc>
          <w:tcPr>
            <w:tcW w:w="0" w:type="auto"/>
            <w:vAlign w:val="center"/>
            <w:hideMark/>
          </w:tcPr>
          <w:p w:rsidR="00184D1D" w:rsidRDefault="00184D1D">
            <w:pPr>
              <w:jc w:val="center"/>
              <w:rPr>
                <w:rFonts w:eastAsia="Times New Roman"/>
              </w:rPr>
            </w:pPr>
            <w:bookmarkStart w:id="149" w:name="d2114e921"/>
            <w:bookmarkEnd w:id="149"/>
            <w:r>
              <w:rPr>
                <w:rFonts w:eastAsia="Times New Roman"/>
              </w:rPr>
              <w:t xml:space="preserve">37yr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150" w:name="d2114e927"/>
            <w:bookmarkEnd w:id="150"/>
            <w:r>
              <w:rPr>
                <w:rFonts w:eastAsia="Times New Roman"/>
              </w:rPr>
              <w:t>565</w:t>
            </w:r>
          </w:p>
        </w:tc>
      </w:tr>
      <w:tr w:rsidR="00184D1D">
        <w:trPr>
          <w:divId w:val="2007128927"/>
          <w:tblCellSpacing w:w="15" w:type="dxa"/>
        </w:trPr>
        <w:tc>
          <w:tcPr>
            <w:tcW w:w="0" w:type="auto"/>
            <w:gridSpan w:val="9"/>
            <w:vAlign w:val="center"/>
            <w:hideMark/>
          </w:tcPr>
          <w:p w:rsidR="00184D1D" w:rsidRDefault="00184D1D">
            <w:pPr>
              <w:rPr>
                <w:rFonts w:eastAsia="Times New Roman"/>
              </w:rPr>
            </w:pPr>
            <w:bookmarkStart w:id="151" w:name="d2114e933"/>
            <w:bookmarkStart w:id="152" w:name="d2114e931"/>
            <w:bookmarkEnd w:id="151"/>
            <w:bookmarkEnd w:id="152"/>
            <w:r>
              <w:rPr>
                <w:rFonts w:eastAsia="Times New Roman"/>
                <w:b/>
                <w:bCs/>
              </w:rPr>
              <w:t>HOSPITAL OUTPATIENTS</w:t>
            </w:r>
            <w:r>
              <w:rPr>
                <w:rFonts w:eastAsia="Times New Roman"/>
              </w:rPr>
              <w:t xml:space="preserve"> </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53" w:name="d2114e942"/>
            <w:bookmarkStart w:id="154" w:name="d2114e940"/>
            <w:bookmarkEnd w:id="153"/>
            <w:bookmarkEnd w:id="154"/>
            <w:proofErr w:type="spellStart"/>
            <w:r>
              <w:rPr>
                <w:rFonts w:eastAsia="Times New Roman"/>
              </w:rPr>
              <w:t>Herindrainy</w:t>
            </w:r>
            <w:proofErr w:type="spellEnd"/>
            <w:r>
              <w:rPr>
                <w:rFonts w:eastAsia="Times New Roman"/>
              </w:rPr>
              <w:t xml:space="preserve"> 2011</w:t>
            </w:r>
          </w:p>
        </w:tc>
        <w:tc>
          <w:tcPr>
            <w:tcW w:w="0" w:type="auto"/>
            <w:vAlign w:val="center"/>
            <w:hideMark/>
          </w:tcPr>
          <w:p w:rsidR="00184D1D" w:rsidRDefault="00184D1D">
            <w:pPr>
              <w:jc w:val="center"/>
              <w:rPr>
                <w:rFonts w:eastAsia="Times New Roman"/>
              </w:rPr>
            </w:pPr>
            <w:bookmarkStart w:id="155" w:name="d2114e945"/>
            <w:bookmarkEnd w:id="155"/>
            <w:r>
              <w:rPr>
                <w:rFonts w:eastAsia="Times New Roman"/>
              </w:rPr>
              <w:t>2011</w:t>
            </w:r>
          </w:p>
        </w:tc>
        <w:tc>
          <w:tcPr>
            <w:tcW w:w="0" w:type="auto"/>
            <w:vAlign w:val="center"/>
            <w:hideMark/>
          </w:tcPr>
          <w:p w:rsidR="00184D1D" w:rsidRDefault="00184D1D">
            <w:pPr>
              <w:jc w:val="center"/>
              <w:rPr>
                <w:rFonts w:eastAsia="Times New Roman"/>
              </w:rPr>
            </w:pPr>
            <w:bookmarkStart w:id="156" w:name="d2114e948"/>
            <w:bookmarkEnd w:id="156"/>
            <w:r>
              <w:rPr>
                <w:rFonts w:eastAsia="Times New Roman"/>
              </w:rPr>
              <w:t>2009</w:t>
            </w:r>
          </w:p>
        </w:tc>
        <w:tc>
          <w:tcPr>
            <w:tcW w:w="0" w:type="auto"/>
            <w:vAlign w:val="center"/>
            <w:hideMark/>
          </w:tcPr>
          <w:p w:rsidR="00184D1D" w:rsidRDefault="00184D1D">
            <w:pPr>
              <w:jc w:val="center"/>
              <w:rPr>
                <w:rFonts w:eastAsia="Times New Roman"/>
              </w:rPr>
            </w:pPr>
            <w:bookmarkStart w:id="157" w:name="d2114e951"/>
            <w:bookmarkEnd w:id="157"/>
            <w:r>
              <w:rPr>
                <w:rFonts w:eastAsia="Times New Roman"/>
              </w:rPr>
              <w:t>Madagascar</w:t>
            </w:r>
          </w:p>
        </w:tc>
        <w:tc>
          <w:tcPr>
            <w:tcW w:w="0" w:type="auto"/>
            <w:vAlign w:val="center"/>
            <w:hideMark/>
          </w:tcPr>
          <w:p w:rsidR="00184D1D" w:rsidRDefault="00184D1D">
            <w:pPr>
              <w:jc w:val="center"/>
              <w:rPr>
                <w:rFonts w:eastAsia="Times New Roman"/>
              </w:rPr>
            </w:pPr>
            <w:bookmarkStart w:id="158" w:name="d2114e954"/>
            <w:bookmarkEnd w:id="158"/>
            <w:r>
              <w:rPr>
                <w:rFonts w:eastAsia="Times New Roman"/>
              </w:rPr>
              <w:t>Cross sec.</w:t>
            </w:r>
          </w:p>
        </w:tc>
        <w:tc>
          <w:tcPr>
            <w:tcW w:w="0" w:type="auto"/>
            <w:vAlign w:val="center"/>
            <w:hideMark/>
          </w:tcPr>
          <w:p w:rsidR="00184D1D" w:rsidRDefault="00184D1D">
            <w:pPr>
              <w:jc w:val="center"/>
              <w:rPr>
                <w:rFonts w:eastAsia="Times New Roman"/>
              </w:rPr>
            </w:pPr>
            <w:bookmarkStart w:id="159" w:name="d2114e958"/>
            <w:bookmarkEnd w:id="159"/>
            <w:r>
              <w:rPr>
                <w:rFonts w:eastAsia="Times New Roman"/>
              </w:rPr>
              <w:t>Outpatients</w:t>
            </w:r>
          </w:p>
        </w:tc>
        <w:tc>
          <w:tcPr>
            <w:tcW w:w="0" w:type="auto"/>
            <w:vAlign w:val="center"/>
            <w:hideMark/>
          </w:tcPr>
          <w:p w:rsidR="00184D1D" w:rsidRDefault="00184D1D">
            <w:pPr>
              <w:jc w:val="center"/>
              <w:rPr>
                <w:rFonts w:eastAsia="Times New Roman"/>
              </w:rPr>
            </w:pPr>
            <w:bookmarkStart w:id="160" w:name="d2114e961"/>
            <w:bookmarkEnd w:id="160"/>
            <w:r>
              <w:rPr>
                <w:rFonts w:eastAsia="Times New Roman"/>
              </w:rPr>
              <w:t>Adults</w:t>
            </w:r>
          </w:p>
        </w:tc>
        <w:tc>
          <w:tcPr>
            <w:tcW w:w="0" w:type="auto"/>
            <w:vAlign w:val="center"/>
            <w:hideMark/>
          </w:tcPr>
          <w:p w:rsidR="00184D1D" w:rsidRDefault="00184D1D">
            <w:pPr>
              <w:jc w:val="center"/>
              <w:rPr>
                <w:rFonts w:eastAsia="Times New Roman"/>
              </w:rPr>
            </w:pPr>
            <w:bookmarkStart w:id="161" w:name="d2114e964"/>
            <w:bookmarkEnd w:id="161"/>
            <w:r>
              <w:rPr>
                <w:rFonts w:eastAsia="Times New Roman"/>
              </w:rPr>
              <w:t>NR</w:t>
            </w:r>
          </w:p>
        </w:tc>
        <w:tc>
          <w:tcPr>
            <w:tcW w:w="0" w:type="auto"/>
            <w:vAlign w:val="center"/>
            <w:hideMark/>
          </w:tcPr>
          <w:p w:rsidR="00184D1D" w:rsidRDefault="00184D1D">
            <w:pPr>
              <w:jc w:val="center"/>
              <w:rPr>
                <w:rFonts w:eastAsia="Times New Roman"/>
              </w:rPr>
            </w:pPr>
            <w:bookmarkStart w:id="162" w:name="d2114e967"/>
            <w:bookmarkEnd w:id="162"/>
            <w:r>
              <w:rPr>
                <w:rFonts w:eastAsia="Times New Roman"/>
              </w:rPr>
              <w:t>306</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63" w:name="d2114e973"/>
            <w:bookmarkStart w:id="164" w:name="d2114e971"/>
            <w:bookmarkEnd w:id="163"/>
            <w:bookmarkEnd w:id="164"/>
            <w:proofErr w:type="spellStart"/>
            <w:r>
              <w:rPr>
                <w:rFonts w:eastAsia="Times New Roman"/>
              </w:rPr>
              <w:t>Lonchel</w:t>
            </w:r>
            <w:proofErr w:type="spellEnd"/>
            <w:r>
              <w:rPr>
                <w:rFonts w:eastAsia="Times New Roman"/>
              </w:rPr>
              <w:t xml:space="preserve"> 2012</w:t>
            </w:r>
          </w:p>
        </w:tc>
        <w:tc>
          <w:tcPr>
            <w:tcW w:w="0" w:type="auto"/>
            <w:vAlign w:val="center"/>
            <w:hideMark/>
          </w:tcPr>
          <w:p w:rsidR="00184D1D" w:rsidRDefault="00184D1D">
            <w:pPr>
              <w:jc w:val="center"/>
              <w:rPr>
                <w:rFonts w:eastAsia="Times New Roman"/>
              </w:rPr>
            </w:pPr>
            <w:bookmarkStart w:id="165" w:name="d2114e976"/>
            <w:bookmarkEnd w:id="165"/>
            <w:r>
              <w:rPr>
                <w:rFonts w:eastAsia="Times New Roman"/>
              </w:rPr>
              <w:t>2012</w:t>
            </w:r>
          </w:p>
        </w:tc>
        <w:tc>
          <w:tcPr>
            <w:tcW w:w="0" w:type="auto"/>
            <w:vAlign w:val="center"/>
            <w:hideMark/>
          </w:tcPr>
          <w:p w:rsidR="00184D1D" w:rsidRDefault="00184D1D">
            <w:pPr>
              <w:jc w:val="center"/>
              <w:rPr>
                <w:rFonts w:eastAsia="Times New Roman"/>
              </w:rPr>
            </w:pPr>
            <w:bookmarkStart w:id="166" w:name="d2114e979"/>
            <w:bookmarkEnd w:id="166"/>
            <w:r>
              <w:rPr>
                <w:rFonts w:eastAsia="Times New Roman"/>
              </w:rPr>
              <w:t>2009</w:t>
            </w:r>
          </w:p>
        </w:tc>
        <w:tc>
          <w:tcPr>
            <w:tcW w:w="0" w:type="auto"/>
            <w:vAlign w:val="center"/>
            <w:hideMark/>
          </w:tcPr>
          <w:p w:rsidR="00184D1D" w:rsidRDefault="00184D1D">
            <w:pPr>
              <w:jc w:val="center"/>
              <w:rPr>
                <w:rFonts w:eastAsia="Times New Roman"/>
              </w:rPr>
            </w:pPr>
            <w:bookmarkStart w:id="167" w:name="d2114e982"/>
            <w:bookmarkEnd w:id="167"/>
            <w:r>
              <w:rPr>
                <w:rFonts w:eastAsia="Times New Roman"/>
              </w:rPr>
              <w:t>Cameroon</w:t>
            </w:r>
          </w:p>
        </w:tc>
        <w:tc>
          <w:tcPr>
            <w:tcW w:w="0" w:type="auto"/>
            <w:vAlign w:val="center"/>
            <w:hideMark/>
          </w:tcPr>
          <w:p w:rsidR="00184D1D" w:rsidRDefault="00184D1D">
            <w:pPr>
              <w:jc w:val="center"/>
              <w:rPr>
                <w:rFonts w:eastAsia="Times New Roman"/>
              </w:rPr>
            </w:pPr>
            <w:bookmarkStart w:id="168" w:name="d2114e985"/>
            <w:bookmarkEnd w:id="168"/>
            <w:r>
              <w:rPr>
                <w:rFonts w:eastAsia="Times New Roman"/>
              </w:rPr>
              <w:t>Cross sec.</w:t>
            </w:r>
          </w:p>
        </w:tc>
        <w:tc>
          <w:tcPr>
            <w:tcW w:w="0" w:type="auto"/>
            <w:vAlign w:val="center"/>
            <w:hideMark/>
          </w:tcPr>
          <w:p w:rsidR="00184D1D" w:rsidRDefault="00184D1D">
            <w:pPr>
              <w:jc w:val="center"/>
              <w:rPr>
                <w:rFonts w:eastAsia="Times New Roman"/>
              </w:rPr>
            </w:pPr>
            <w:bookmarkStart w:id="169" w:name="d2114e989"/>
            <w:bookmarkEnd w:id="169"/>
            <w:r>
              <w:rPr>
                <w:rFonts w:eastAsia="Times New Roman"/>
              </w:rPr>
              <w:t>Outpatients</w:t>
            </w:r>
          </w:p>
        </w:tc>
        <w:tc>
          <w:tcPr>
            <w:tcW w:w="0" w:type="auto"/>
            <w:vAlign w:val="center"/>
            <w:hideMark/>
          </w:tcPr>
          <w:p w:rsidR="00184D1D" w:rsidRDefault="00184D1D">
            <w:pPr>
              <w:jc w:val="center"/>
              <w:rPr>
                <w:rFonts w:eastAsia="Times New Roman"/>
              </w:rPr>
            </w:pPr>
            <w:bookmarkStart w:id="170" w:name="d2114e992"/>
            <w:bookmarkEnd w:id="170"/>
            <w:r>
              <w:rPr>
                <w:rFonts w:eastAsia="Times New Roman"/>
              </w:rPr>
              <w:t>Adults</w:t>
            </w:r>
          </w:p>
        </w:tc>
        <w:tc>
          <w:tcPr>
            <w:tcW w:w="0" w:type="auto"/>
            <w:vAlign w:val="center"/>
            <w:hideMark/>
          </w:tcPr>
          <w:p w:rsidR="00184D1D" w:rsidRDefault="00184D1D">
            <w:pPr>
              <w:jc w:val="center"/>
              <w:rPr>
                <w:rFonts w:eastAsia="Times New Roman"/>
              </w:rPr>
            </w:pPr>
            <w:bookmarkStart w:id="171" w:name="d2114e995"/>
            <w:bookmarkEnd w:id="171"/>
            <w:r>
              <w:rPr>
                <w:rFonts w:eastAsia="Times New Roman"/>
              </w:rPr>
              <w:t xml:space="preserve">36.9yr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172" w:name="d2114e1001"/>
            <w:bookmarkEnd w:id="172"/>
            <w:r>
              <w:rPr>
                <w:rFonts w:eastAsia="Times New Roman"/>
              </w:rPr>
              <w:t>208</w:t>
            </w:r>
          </w:p>
        </w:tc>
      </w:tr>
      <w:tr w:rsidR="00184D1D">
        <w:trPr>
          <w:divId w:val="2007128927"/>
          <w:tblCellSpacing w:w="15" w:type="dxa"/>
        </w:trPr>
        <w:tc>
          <w:tcPr>
            <w:tcW w:w="0" w:type="auto"/>
            <w:vMerge w:val="restart"/>
            <w:hideMark/>
          </w:tcPr>
          <w:p w:rsidR="00184D1D" w:rsidRDefault="00184D1D">
            <w:pPr>
              <w:jc w:val="center"/>
              <w:rPr>
                <w:rFonts w:eastAsia="Times New Roman"/>
              </w:rPr>
            </w:pPr>
            <w:bookmarkStart w:id="173" w:name="d2114e1007"/>
            <w:bookmarkStart w:id="174" w:name="d2114e1005"/>
            <w:bookmarkEnd w:id="173"/>
            <w:bookmarkEnd w:id="174"/>
            <w:proofErr w:type="spellStart"/>
            <w:r>
              <w:rPr>
                <w:rFonts w:eastAsia="Times New Roman"/>
              </w:rPr>
              <w:t>Magoue</w:t>
            </w:r>
            <w:proofErr w:type="spellEnd"/>
            <w:r>
              <w:rPr>
                <w:rFonts w:eastAsia="Times New Roman"/>
              </w:rPr>
              <w:t xml:space="preserve"> 2013</w:t>
            </w:r>
          </w:p>
        </w:tc>
        <w:tc>
          <w:tcPr>
            <w:tcW w:w="0" w:type="auto"/>
            <w:vMerge w:val="restart"/>
            <w:hideMark/>
          </w:tcPr>
          <w:p w:rsidR="00184D1D" w:rsidRDefault="00184D1D">
            <w:pPr>
              <w:jc w:val="center"/>
              <w:rPr>
                <w:rFonts w:eastAsia="Times New Roman"/>
              </w:rPr>
            </w:pPr>
            <w:bookmarkStart w:id="175" w:name="d2114e1010"/>
            <w:bookmarkEnd w:id="175"/>
            <w:r>
              <w:rPr>
                <w:rFonts w:eastAsia="Times New Roman"/>
              </w:rPr>
              <w:t>2013</w:t>
            </w:r>
          </w:p>
        </w:tc>
        <w:tc>
          <w:tcPr>
            <w:tcW w:w="0" w:type="auto"/>
            <w:vMerge w:val="restart"/>
            <w:hideMark/>
          </w:tcPr>
          <w:p w:rsidR="00184D1D" w:rsidRDefault="00184D1D">
            <w:pPr>
              <w:jc w:val="center"/>
              <w:rPr>
                <w:rFonts w:eastAsia="Times New Roman"/>
              </w:rPr>
            </w:pPr>
            <w:bookmarkStart w:id="176" w:name="d2114e1013"/>
            <w:bookmarkEnd w:id="176"/>
            <w:r>
              <w:rPr>
                <w:rFonts w:eastAsia="Times New Roman"/>
              </w:rPr>
              <w:t>2010</w:t>
            </w:r>
          </w:p>
        </w:tc>
        <w:tc>
          <w:tcPr>
            <w:tcW w:w="0" w:type="auto"/>
            <w:vMerge w:val="restart"/>
            <w:hideMark/>
          </w:tcPr>
          <w:p w:rsidR="00184D1D" w:rsidRDefault="00184D1D">
            <w:pPr>
              <w:jc w:val="center"/>
              <w:rPr>
                <w:rFonts w:eastAsia="Times New Roman"/>
              </w:rPr>
            </w:pPr>
            <w:bookmarkStart w:id="177" w:name="d2114e1016"/>
            <w:bookmarkEnd w:id="177"/>
            <w:r>
              <w:rPr>
                <w:rFonts w:eastAsia="Times New Roman"/>
              </w:rPr>
              <w:t>Cameroon</w:t>
            </w:r>
          </w:p>
        </w:tc>
        <w:tc>
          <w:tcPr>
            <w:tcW w:w="0" w:type="auto"/>
            <w:vMerge w:val="restart"/>
            <w:hideMark/>
          </w:tcPr>
          <w:p w:rsidR="00184D1D" w:rsidRDefault="00184D1D">
            <w:pPr>
              <w:jc w:val="center"/>
              <w:rPr>
                <w:rFonts w:eastAsia="Times New Roman"/>
              </w:rPr>
            </w:pPr>
            <w:bookmarkStart w:id="178" w:name="d2114e1019"/>
            <w:bookmarkEnd w:id="178"/>
            <w:r>
              <w:rPr>
                <w:rFonts w:eastAsia="Times New Roman"/>
              </w:rPr>
              <w:t>Cross sec.</w:t>
            </w:r>
          </w:p>
        </w:tc>
        <w:tc>
          <w:tcPr>
            <w:tcW w:w="0" w:type="auto"/>
            <w:vAlign w:val="center"/>
            <w:hideMark/>
          </w:tcPr>
          <w:p w:rsidR="00184D1D" w:rsidRDefault="00184D1D">
            <w:pPr>
              <w:jc w:val="center"/>
              <w:rPr>
                <w:rFonts w:eastAsia="Times New Roman"/>
              </w:rPr>
            </w:pPr>
            <w:bookmarkStart w:id="179" w:name="d2114e1023"/>
            <w:bookmarkEnd w:id="179"/>
            <w:r>
              <w:rPr>
                <w:rFonts w:eastAsia="Times New Roman"/>
              </w:rPr>
              <w:t>Outpatients</w:t>
            </w:r>
          </w:p>
        </w:tc>
        <w:tc>
          <w:tcPr>
            <w:tcW w:w="0" w:type="auto"/>
            <w:vAlign w:val="center"/>
            <w:hideMark/>
          </w:tcPr>
          <w:p w:rsidR="00184D1D" w:rsidRDefault="00184D1D">
            <w:pPr>
              <w:jc w:val="center"/>
              <w:rPr>
                <w:rFonts w:eastAsia="Times New Roman"/>
              </w:rPr>
            </w:pPr>
            <w:bookmarkStart w:id="180" w:name="d2114e1026"/>
            <w:bookmarkEnd w:id="180"/>
            <w:r>
              <w:rPr>
                <w:rFonts w:eastAsia="Times New Roman"/>
              </w:rPr>
              <w:t>Adults</w:t>
            </w:r>
          </w:p>
        </w:tc>
        <w:tc>
          <w:tcPr>
            <w:tcW w:w="0" w:type="auto"/>
            <w:vAlign w:val="center"/>
            <w:hideMark/>
          </w:tcPr>
          <w:p w:rsidR="00184D1D" w:rsidRDefault="00184D1D">
            <w:pPr>
              <w:jc w:val="center"/>
              <w:rPr>
                <w:rFonts w:eastAsia="Times New Roman"/>
              </w:rPr>
            </w:pPr>
            <w:bookmarkStart w:id="181" w:name="d2114e1029"/>
            <w:bookmarkEnd w:id="181"/>
            <w:r>
              <w:rPr>
                <w:rFonts w:eastAsia="Times New Roman"/>
              </w:rPr>
              <w:t>NR</w:t>
            </w:r>
          </w:p>
        </w:tc>
        <w:tc>
          <w:tcPr>
            <w:tcW w:w="0" w:type="auto"/>
            <w:vAlign w:val="center"/>
            <w:hideMark/>
          </w:tcPr>
          <w:p w:rsidR="00184D1D" w:rsidRDefault="00184D1D">
            <w:pPr>
              <w:jc w:val="center"/>
              <w:rPr>
                <w:rFonts w:eastAsia="Times New Roman"/>
              </w:rPr>
            </w:pPr>
            <w:bookmarkStart w:id="182" w:name="d2114e1032"/>
            <w:bookmarkEnd w:id="182"/>
            <w:r>
              <w:rPr>
                <w:rFonts w:eastAsia="Times New Roman"/>
              </w:rPr>
              <w:t>232</w:t>
            </w:r>
          </w:p>
        </w:tc>
      </w:tr>
      <w:tr w:rsidR="00184D1D">
        <w:trPr>
          <w:divId w:val="2007128927"/>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183" w:name="d2114e1039"/>
            <w:bookmarkStart w:id="184" w:name="d2114e1037"/>
            <w:bookmarkEnd w:id="183"/>
            <w:bookmarkEnd w:id="184"/>
            <w:r>
              <w:rPr>
                <w:rFonts w:eastAsia="Times New Roman"/>
              </w:rPr>
              <w:t>Outpatients</w:t>
            </w:r>
          </w:p>
        </w:tc>
        <w:tc>
          <w:tcPr>
            <w:tcW w:w="0" w:type="auto"/>
            <w:vAlign w:val="center"/>
            <w:hideMark/>
          </w:tcPr>
          <w:p w:rsidR="00184D1D" w:rsidRDefault="00184D1D">
            <w:pPr>
              <w:jc w:val="center"/>
              <w:rPr>
                <w:rFonts w:eastAsia="Times New Roman"/>
              </w:rPr>
            </w:pPr>
            <w:bookmarkStart w:id="185" w:name="d2114e1042"/>
            <w:bookmarkEnd w:id="185"/>
            <w:r>
              <w:rPr>
                <w:rFonts w:eastAsia="Times New Roman"/>
              </w:rPr>
              <w:t>Children</w:t>
            </w:r>
          </w:p>
        </w:tc>
        <w:tc>
          <w:tcPr>
            <w:tcW w:w="0" w:type="auto"/>
            <w:vAlign w:val="center"/>
            <w:hideMark/>
          </w:tcPr>
          <w:p w:rsidR="00184D1D" w:rsidRDefault="00184D1D">
            <w:pPr>
              <w:jc w:val="center"/>
              <w:rPr>
                <w:rFonts w:eastAsia="Times New Roman"/>
              </w:rPr>
            </w:pPr>
            <w:bookmarkStart w:id="186" w:name="d2114e1045"/>
            <w:bookmarkEnd w:id="186"/>
            <w:r>
              <w:rPr>
                <w:rFonts w:eastAsia="Times New Roman"/>
              </w:rPr>
              <w:t>NR</w:t>
            </w:r>
          </w:p>
        </w:tc>
        <w:tc>
          <w:tcPr>
            <w:tcW w:w="0" w:type="auto"/>
            <w:vAlign w:val="center"/>
            <w:hideMark/>
          </w:tcPr>
          <w:p w:rsidR="00184D1D" w:rsidRDefault="00184D1D">
            <w:pPr>
              <w:jc w:val="center"/>
              <w:rPr>
                <w:rFonts w:eastAsia="Times New Roman"/>
              </w:rPr>
            </w:pPr>
            <w:bookmarkStart w:id="187" w:name="d2114e1048"/>
            <w:bookmarkEnd w:id="187"/>
            <w:r>
              <w:rPr>
                <w:rFonts w:eastAsia="Times New Roman"/>
              </w:rPr>
              <w:t>147</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88" w:name="d2114e1054"/>
            <w:bookmarkStart w:id="189" w:name="d2114e1052"/>
            <w:bookmarkEnd w:id="188"/>
            <w:bookmarkEnd w:id="189"/>
            <w:proofErr w:type="spellStart"/>
            <w:r>
              <w:rPr>
                <w:rFonts w:eastAsia="Times New Roman"/>
              </w:rPr>
              <w:t>Djuikoue</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190" w:name="d2114e1057"/>
            <w:bookmarkEnd w:id="190"/>
            <w:r>
              <w:rPr>
                <w:rFonts w:eastAsia="Times New Roman"/>
              </w:rPr>
              <w:t>2016</w:t>
            </w:r>
          </w:p>
        </w:tc>
        <w:tc>
          <w:tcPr>
            <w:tcW w:w="0" w:type="auto"/>
            <w:vAlign w:val="center"/>
            <w:hideMark/>
          </w:tcPr>
          <w:p w:rsidR="00184D1D" w:rsidRDefault="00184D1D">
            <w:pPr>
              <w:jc w:val="center"/>
              <w:rPr>
                <w:rFonts w:eastAsia="Times New Roman"/>
              </w:rPr>
            </w:pPr>
            <w:bookmarkStart w:id="191" w:name="d2114e1060"/>
            <w:bookmarkEnd w:id="191"/>
            <w:r>
              <w:rPr>
                <w:rFonts w:eastAsia="Times New Roman"/>
              </w:rPr>
              <w:t>2011–12</w:t>
            </w:r>
          </w:p>
        </w:tc>
        <w:tc>
          <w:tcPr>
            <w:tcW w:w="0" w:type="auto"/>
            <w:vAlign w:val="center"/>
            <w:hideMark/>
          </w:tcPr>
          <w:p w:rsidR="00184D1D" w:rsidRDefault="00184D1D">
            <w:pPr>
              <w:jc w:val="center"/>
              <w:rPr>
                <w:rFonts w:eastAsia="Times New Roman"/>
              </w:rPr>
            </w:pPr>
            <w:bookmarkStart w:id="192" w:name="d2114e1063"/>
            <w:bookmarkEnd w:id="192"/>
            <w:r>
              <w:rPr>
                <w:rFonts w:eastAsia="Times New Roman"/>
              </w:rPr>
              <w:t>Cameroon</w:t>
            </w:r>
          </w:p>
        </w:tc>
        <w:tc>
          <w:tcPr>
            <w:tcW w:w="0" w:type="auto"/>
            <w:vAlign w:val="center"/>
            <w:hideMark/>
          </w:tcPr>
          <w:p w:rsidR="00184D1D" w:rsidRDefault="00184D1D">
            <w:pPr>
              <w:jc w:val="center"/>
              <w:rPr>
                <w:rFonts w:eastAsia="Times New Roman"/>
              </w:rPr>
            </w:pPr>
            <w:bookmarkStart w:id="193" w:name="d2114e1066"/>
            <w:bookmarkEnd w:id="193"/>
            <w:r>
              <w:rPr>
                <w:rFonts w:eastAsia="Times New Roman"/>
              </w:rPr>
              <w:t>Cross sec.</w:t>
            </w:r>
          </w:p>
        </w:tc>
        <w:tc>
          <w:tcPr>
            <w:tcW w:w="0" w:type="auto"/>
            <w:vAlign w:val="center"/>
            <w:hideMark/>
          </w:tcPr>
          <w:p w:rsidR="00184D1D" w:rsidRDefault="00184D1D">
            <w:pPr>
              <w:jc w:val="center"/>
              <w:rPr>
                <w:rFonts w:eastAsia="Times New Roman"/>
              </w:rPr>
            </w:pPr>
            <w:bookmarkStart w:id="194" w:name="d2114e1070"/>
            <w:bookmarkEnd w:id="194"/>
            <w:r>
              <w:rPr>
                <w:rFonts w:eastAsia="Times New Roman"/>
              </w:rPr>
              <w:t xml:space="preserve">Special population (outpatient women with </w:t>
            </w:r>
            <w:r>
              <w:rPr>
                <w:rFonts w:eastAsia="Times New Roman"/>
              </w:rPr>
              <w:br/>
            </w:r>
            <w:proofErr w:type="spellStart"/>
            <w:r>
              <w:rPr>
                <w:rFonts w:eastAsia="Times New Roman"/>
              </w:rPr>
              <w:t>susp</w:t>
            </w:r>
            <w:proofErr w:type="spellEnd"/>
            <w:r>
              <w:rPr>
                <w:rFonts w:eastAsia="Times New Roman"/>
              </w:rPr>
              <w:t>. UTI)</w:t>
            </w:r>
          </w:p>
        </w:tc>
        <w:tc>
          <w:tcPr>
            <w:tcW w:w="0" w:type="auto"/>
            <w:vAlign w:val="center"/>
            <w:hideMark/>
          </w:tcPr>
          <w:p w:rsidR="00184D1D" w:rsidRDefault="00184D1D">
            <w:pPr>
              <w:jc w:val="center"/>
              <w:rPr>
                <w:rFonts w:eastAsia="Times New Roman"/>
              </w:rPr>
            </w:pPr>
            <w:bookmarkStart w:id="195" w:name="d2114e1075"/>
            <w:bookmarkEnd w:id="195"/>
            <w:r>
              <w:rPr>
                <w:rFonts w:eastAsia="Times New Roman"/>
              </w:rPr>
              <w:t>Adults</w:t>
            </w:r>
          </w:p>
        </w:tc>
        <w:tc>
          <w:tcPr>
            <w:tcW w:w="0" w:type="auto"/>
            <w:vAlign w:val="center"/>
            <w:hideMark/>
          </w:tcPr>
          <w:p w:rsidR="00184D1D" w:rsidRDefault="00184D1D">
            <w:pPr>
              <w:jc w:val="center"/>
              <w:rPr>
                <w:rFonts w:eastAsia="Times New Roman"/>
              </w:rPr>
            </w:pPr>
            <w:bookmarkStart w:id="196" w:name="d2114e1078"/>
            <w:bookmarkEnd w:id="196"/>
            <w:r>
              <w:rPr>
                <w:rFonts w:eastAsia="Times New Roman"/>
              </w:rPr>
              <w:t>NR</w:t>
            </w:r>
          </w:p>
        </w:tc>
        <w:tc>
          <w:tcPr>
            <w:tcW w:w="0" w:type="auto"/>
            <w:vAlign w:val="center"/>
            <w:hideMark/>
          </w:tcPr>
          <w:p w:rsidR="00184D1D" w:rsidRDefault="00184D1D">
            <w:pPr>
              <w:jc w:val="center"/>
              <w:rPr>
                <w:rFonts w:eastAsia="Times New Roman"/>
              </w:rPr>
            </w:pPr>
            <w:bookmarkStart w:id="197" w:name="d2114e1081"/>
            <w:bookmarkEnd w:id="197"/>
            <w:r>
              <w:rPr>
                <w:rFonts w:eastAsia="Times New Roman"/>
              </w:rPr>
              <w:t>86</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198" w:name="d2114e1087"/>
            <w:bookmarkStart w:id="199" w:name="d2114e1085"/>
            <w:bookmarkEnd w:id="198"/>
            <w:bookmarkEnd w:id="199"/>
            <w:r>
              <w:rPr>
                <w:rFonts w:eastAsia="Times New Roman"/>
              </w:rPr>
              <w:t>Wilmore 2017</w:t>
            </w:r>
          </w:p>
        </w:tc>
        <w:tc>
          <w:tcPr>
            <w:tcW w:w="0" w:type="auto"/>
            <w:vAlign w:val="center"/>
            <w:hideMark/>
          </w:tcPr>
          <w:p w:rsidR="00184D1D" w:rsidRDefault="00184D1D">
            <w:pPr>
              <w:jc w:val="center"/>
              <w:rPr>
                <w:rFonts w:eastAsia="Times New Roman"/>
              </w:rPr>
            </w:pPr>
            <w:bookmarkStart w:id="200" w:name="d2114e1090"/>
            <w:bookmarkEnd w:id="200"/>
            <w:r>
              <w:rPr>
                <w:rFonts w:eastAsia="Times New Roman"/>
              </w:rPr>
              <w:t>2017</w:t>
            </w:r>
          </w:p>
        </w:tc>
        <w:tc>
          <w:tcPr>
            <w:tcW w:w="0" w:type="auto"/>
            <w:vAlign w:val="center"/>
            <w:hideMark/>
          </w:tcPr>
          <w:p w:rsidR="00184D1D" w:rsidRDefault="00184D1D">
            <w:pPr>
              <w:jc w:val="center"/>
              <w:rPr>
                <w:rFonts w:eastAsia="Times New Roman"/>
              </w:rPr>
            </w:pPr>
            <w:bookmarkStart w:id="201" w:name="d2114e1093"/>
            <w:bookmarkEnd w:id="201"/>
            <w:r>
              <w:rPr>
                <w:rFonts w:eastAsia="Times New Roman"/>
              </w:rPr>
              <w:t>2014–15</w:t>
            </w:r>
          </w:p>
        </w:tc>
        <w:tc>
          <w:tcPr>
            <w:tcW w:w="0" w:type="auto"/>
            <w:vAlign w:val="center"/>
            <w:hideMark/>
          </w:tcPr>
          <w:p w:rsidR="00184D1D" w:rsidRDefault="00184D1D">
            <w:pPr>
              <w:jc w:val="center"/>
              <w:rPr>
                <w:rFonts w:eastAsia="Times New Roman"/>
              </w:rPr>
            </w:pPr>
            <w:bookmarkStart w:id="202" w:name="d2114e1096"/>
            <w:bookmarkEnd w:id="202"/>
            <w:r>
              <w:rPr>
                <w:rFonts w:eastAsia="Times New Roman"/>
              </w:rPr>
              <w:t>Zimbabwe</w:t>
            </w:r>
          </w:p>
        </w:tc>
        <w:tc>
          <w:tcPr>
            <w:tcW w:w="0" w:type="auto"/>
            <w:vAlign w:val="center"/>
            <w:hideMark/>
          </w:tcPr>
          <w:p w:rsidR="00184D1D" w:rsidRDefault="00184D1D">
            <w:pPr>
              <w:jc w:val="center"/>
              <w:rPr>
                <w:rFonts w:eastAsia="Times New Roman"/>
              </w:rPr>
            </w:pPr>
            <w:bookmarkStart w:id="203" w:name="d2114e1099"/>
            <w:bookmarkEnd w:id="203"/>
            <w:r>
              <w:rPr>
                <w:rFonts w:eastAsia="Times New Roman"/>
              </w:rPr>
              <w:t>Cross sec.</w:t>
            </w:r>
          </w:p>
        </w:tc>
        <w:tc>
          <w:tcPr>
            <w:tcW w:w="0" w:type="auto"/>
            <w:vAlign w:val="center"/>
            <w:hideMark/>
          </w:tcPr>
          <w:p w:rsidR="00184D1D" w:rsidRDefault="00184D1D">
            <w:pPr>
              <w:jc w:val="center"/>
              <w:rPr>
                <w:rFonts w:eastAsia="Times New Roman"/>
              </w:rPr>
            </w:pPr>
            <w:bookmarkStart w:id="204" w:name="d2114e1103"/>
            <w:bookmarkEnd w:id="204"/>
            <w:r>
              <w:rPr>
                <w:rFonts w:eastAsia="Times New Roman"/>
              </w:rPr>
              <w:t xml:space="preserve">Special population (outpatient, HIV infected, </w:t>
            </w:r>
            <w:r>
              <w:rPr>
                <w:rFonts w:eastAsia="Times New Roman"/>
              </w:rPr>
              <w:br/>
              <w:t>stable on ART)</w:t>
            </w:r>
          </w:p>
        </w:tc>
        <w:tc>
          <w:tcPr>
            <w:tcW w:w="0" w:type="auto"/>
            <w:vAlign w:val="center"/>
            <w:hideMark/>
          </w:tcPr>
          <w:p w:rsidR="00184D1D" w:rsidRDefault="00184D1D">
            <w:pPr>
              <w:jc w:val="center"/>
              <w:rPr>
                <w:rFonts w:eastAsia="Times New Roman"/>
              </w:rPr>
            </w:pPr>
            <w:bookmarkStart w:id="205" w:name="d2114e1108"/>
            <w:bookmarkEnd w:id="205"/>
            <w:r>
              <w:rPr>
                <w:rFonts w:eastAsia="Times New Roman"/>
              </w:rPr>
              <w:t>Children</w:t>
            </w:r>
          </w:p>
        </w:tc>
        <w:tc>
          <w:tcPr>
            <w:tcW w:w="0" w:type="auto"/>
            <w:vAlign w:val="center"/>
            <w:hideMark/>
          </w:tcPr>
          <w:p w:rsidR="00184D1D" w:rsidRDefault="00184D1D">
            <w:pPr>
              <w:jc w:val="center"/>
              <w:rPr>
                <w:rFonts w:eastAsia="Times New Roman"/>
              </w:rPr>
            </w:pPr>
            <w:bookmarkStart w:id="206" w:name="d2114e1111"/>
            <w:bookmarkEnd w:id="206"/>
            <w:r>
              <w:rPr>
                <w:rFonts w:eastAsia="Times New Roman"/>
              </w:rPr>
              <w:t>11yr</w:t>
            </w:r>
          </w:p>
        </w:tc>
        <w:tc>
          <w:tcPr>
            <w:tcW w:w="0" w:type="auto"/>
            <w:vAlign w:val="center"/>
            <w:hideMark/>
          </w:tcPr>
          <w:p w:rsidR="00184D1D" w:rsidRDefault="00184D1D">
            <w:pPr>
              <w:jc w:val="center"/>
              <w:rPr>
                <w:rFonts w:eastAsia="Times New Roman"/>
              </w:rPr>
            </w:pPr>
            <w:bookmarkStart w:id="207" w:name="d2114e1114"/>
            <w:bookmarkEnd w:id="207"/>
            <w:r>
              <w:rPr>
                <w:rFonts w:eastAsia="Times New Roman"/>
              </w:rPr>
              <w:t>175</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08" w:name="d2114e1120"/>
            <w:bookmarkStart w:id="209" w:name="d2114e1118"/>
            <w:bookmarkEnd w:id="208"/>
            <w:bookmarkEnd w:id="209"/>
            <w:proofErr w:type="spellStart"/>
            <w:r>
              <w:rPr>
                <w:rFonts w:eastAsia="Times New Roman"/>
              </w:rPr>
              <w:t>Herindrainy</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210" w:name="d2114e1123"/>
            <w:bookmarkEnd w:id="210"/>
            <w:r>
              <w:rPr>
                <w:rFonts w:eastAsia="Times New Roman"/>
              </w:rPr>
              <w:t>2018</w:t>
            </w:r>
          </w:p>
        </w:tc>
        <w:tc>
          <w:tcPr>
            <w:tcW w:w="0" w:type="auto"/>
            <w:vAlign w:val="center"/>
            <w:hideMark/>
          </w:tcPr>
          <w:p w:rsidR="00184D1D" w:rsidRDefault="00184D1D">
            <w:pPr>
              <w:jc w:val="center"/>
              <w:rPr>
                <w:rFonts w:eastAsia="Times New Roman"/>
              </w:rPr>
            </w:pPr>
            <w:bookmarkStart w:id="211" w:name="d2114e1126"/>
            <w:bookmarkEnd w:id="211"/>
            <w:r>
              <w:rPr>
                <w:rFonts w:eastAsia="Times New Roman"/>
              </w:rPr>
              <w:t>2015–16</w:t>
            </w:r>
          </w:p>
        </w:tc>
        <w:tc>
          <w:tcPr>
            <w:tcW w:w="0" w:type="auto"/>
            <w:vAlign w:val="center"/>
            <w:hideMark/>
          </w:tcPr>
          <w:p w:rsidR="00184D1D" w:rsidRDefault="00184D1D">
            <w:pPr>
              <w:jc w:val="center"/>
              <w:rPr>
                <w:rFonts w:eastAsia="Times New Roman"/>
              </w:rPr>
            </w:pPr>
            <w:bookmarkStart w:id="212" w:name="d2114e1129"/>
            <w:bookmarkEnd w:id="212"/>
            <w:r>
              <w:rPr>
                <w:rFonts w:eastAsia="Times New Roman"/>
              </w:rPr>
              <w:t>Madagascar</w:t>
            </w:r>
          </w:p>
        </w:tc>
        <w:tc>
          <w:tcPr>
            <w:tcW w:w="0" w:type="auto"/>
            <w:vAlign w:val="center"/>
            <w:hideMark/>
          </w:tcPr>
          <w:p w:rsidR="00184D1D" w:rsidRDefault="00184D1D">
            <w:pPr>
              <w:jc w:val="center"/>
              <w:rPr>
                <w:rFonts w:eastAsia="Times New Roman"/>
              </w:rPr>
            </w:pPr>
            <w:bookmarkStart w:id="213" w:name="d2114e1132"/>
            <w:bookmarkEnd w:id="213"/>
            <w:r>
              <w:rPr>
                <w:rFonts w:eastAsia="Times New Roman"/>
              </w:rPr>
              <w:t>Cross sec.</w:t>
            </w:r>
          </w:p>
        </w:tc>
        <w:tc>
          <w:tcPr>
            <w:tcW w:w="0" w:type="auto"/>
            <w:vAlign w:val="center"/>
            <w:hideMark/>
          </w:tcPr>
          <w:p w:rsidR="00184D1D" w:rsidRDefault="00184D1D">
            <w:pPr>
              <w:jc w:val="center"/>
              <w:rPr>
                <w:rFonts w:eastAsia="Times New Roman"/>
              </w:rPr>
            </w:pPr>
            <w:bookmarkStart w:id="214" w:name="d2114e1136"/>
            <w:bookmarkEnd w:id="214"/>
            <w:r>
              <w:rPr>
                <w:rFonts w:eastAsia="Times New Roman"/>
              </w:rPr>
              <w:t xml:space="preserve">Special population (Pregnant women at </w:t>
            </w:r>
            <w:r>
              <w:rPr>
                <w:rFonts w:eastAsia="Times New Roman"/>
              </w:rPr>
              <w:br/>
              <w:t>delivery)</w:t>
            </w:r>
          </w:p>
        </w:tc>
        <w:tc>
          <w:tcPr>
            <w:tcW w:w="0" w:type="auto"/>
            <w:vAlign w:val="center"/>
            <w:hideMark/>
          </w:tcPr>
          <w:p w:rsidR="00184D1D" w:rsidRDefault="00184D1D">
            <w:pPr>
              <w:jc w:val="center"/>
              <w:rPr>
                <w:rFonts w:eastAsia="Times New Roman"/>
              </w:rPr>
            </w:pPr>
            <w:bookmarkStart w:id="215" w:name="d2114e1141"/>
            <w:bookmarkEnd w:id="215"/>
            <w:r>
              <w:rPr>
                <w:rFonts w:eastAsia="Times New Roman"/>
              </w:rPr>
              <w:t>Adults</w:t>
            </w:r>
          </w:p>
        </w:tc>
        <w:tc>
          <w:tcPr>
            <w:tcW w:w="0" w:type="auto"/>
            <w:vAlign w:val="center"/>
            <w:hideMark/>
          </w:tcPr>
          <w:p w:rsidR="00184D1D" w:rsidRDefault="00184D1D">
            <w:pPr>
              <w:jc w:val="center"/>
              <w:rPr>
                <w:rFonts w:eastAsia="Times New Roman"/>
              </w:rPr>
            </w:pPr>
            <w:bookmarkStart w:id="216" w:name="d2114e1144"/>
            <w:bookmarkEnd w:id="216"/>
            <w:r>
              <w:rPr>
                <w:rFonts w:eastAsia="Times New Roman"/>
              </w:rPr>
              <w:t xml:space="preserve">26yr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217" w:name="d2114e1150"/>
            <w:bookmarkEnd w:id="217"/>
            <w:r>
              <w:rPr>
                <w:rFonts w:eastAsia="Times New Roman"/>
              </w:rPr>
              <w:t>275</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18" w:name="d2114e1156"/>
            <w:bookmarkStart w:id="219" w:name="d2114e1154"/>
            <w:bookmarkEnd w:id="218"/>
            <w:bookmarkEnd w:id="219"/>
            <w:r>
              <w:rPr>
                <w:rFonts w:eastAsia="Times New Roman"/>
              </w:rPr>
              <w:t>Stanley 2018</w:t>
            </w:r>
          </w:p>
        </w:tc>
        <w:tc>
          <w:tcPr>
            <w:tcW w:w="0" w:type="auto"/>
            <w:vAlign w:val="center"/>
            <w:hideMark/>
          </w:tcPr>
          <w:p w:rsidR="00184D1D" w:rsidRDefault="00184D1D">
            <w:pPr>
              <w:jc w:val="center"/>
              <w:rPr>
                <w:rFonts w:eastAsia="Times New Roman"/>
              </w:rPr>
            </w:pPr>
            <w:bookmarkStart w:id="220" w:name="d2114e1159"/>
            <w:bookmarkEnd w:id="220"/>
            <w:r>
              <w:rPr>
                <w:rFonts w:eastAsia="Times New Roman"/>
              </w:rPr>
              <w:t>2018</w:t>
            </w:r>
          </w:p>
        </w:tc>
        <w:tc>
          <w:tcPr>
            <w:tcW w:w="0" w:type="auto"/>
            <w:vAlign w:val="center"/>
            <w:hideMark/>
          </w:tcPr>
          <w:p w:rsidR="00184D1D" w:rsidRDefault="00184D1D">
            <w:pPr>
              <w:jc w:val="center"/>
              <w:rPr>
                <w:rFonts w:eastAsia="Times New Roman"/>
              </w:rPr>
            </w:pPr>
            <w:bookmarkStart w:id="221" w:name="d2114e1162"/>
            <w:bookmarkEnd w:id="221"/>
            <w:r>
              <w:rPr>
                <w:rFonts w:eastAsia="Times New Roman"/>
              </w:rPr>
              <w:t>2017</w:t>
            </w:r>
          </w:p>
        </w:tc>
        <w:tc>
          <w:tcPr>
            <w:tcW w:w="0" w:type="auto"/>
            <w:vAlign w:val="center"/>
            <w:hideMark/>
          </w:tcPr>
          <w:p w:rsidR="00184D1D" w:rsidRDefault="00184D1D">
            <w:pPr>
              <w:jc w:val="center"/>
              <w:rPr>
                <w:rFonts w:eastAsia="Times New Roman"/>
              </w:rPr>
            </w:pPr>
            <w:bookmarkStart w:id="222" w:name="d2114e1165"/>
            <w:bookmarkEnd w:id="222"/>
            <w:r>
              <w:rPr>
                <w:rFonts w:eastAsia="Times New Roman"/>
              </w:rPr>
              <w:t>Uganda</w:t>
            </w:r>
          </w:p>
        </w:tc>
        <w:tc>
          <w:tcPr>
            <w:tcW w:w="0" w:type="auto"/>
            <w:vAlign w:val="center"/>
            <w:hideMark/>
          </w:tcPr>
          <w:p w:rsidR="00184D1D" w:rsidRDefault="00184D1D">
            <w:pPr>
              <w:jc w:val="center"/>
              <w:rPr>
                <w:rFonts w:eastAsia="Times New Roman"/>
              </w:rPr>
            </w:pPr>
            <w:bookmarkStart w:id="223" w:name="d2114e1168"/>
            <w:bookmarkEnd w:id="223"/>
            <w:r>
              <w:rPr>
                <w:rFonts w:eastAsia="Times New Roman"/>
              </w:rPr>
              <w:t>Cross sec.</w:t>
            </w:r>
          </w:p>
        </w:tc>
        <w:tc>
          <w:tcPr>
            <w:tcW w:w="0" w:type="auto"/>
            <w:vAlign w:val="center"/>
            <w:hideMark/>
          </w:tcPr>
          <w:p w:rsidR="00184D1D" w:rsidRDefault="00184D1D">
            <w:pPr>
              <w:jc w:val="center"/>
              <w:rPr>
                <w:rFonts w:eastAsia="Times New Roman"/>
              </w:rPr>
            </w:pPr>
            <w:bookmarkStart w:id="224" w:name="d2114e1172"/>
            <w:bookmarkEnd w:id="224"/>
            <w:r>
              <w:rPr>
                <w:rFonts w:eastAsia="Times New Roman"/>
              </w:rPr>
              <w:t xml:space="preserve">Special population (participants who reared </w:t>
            </w:r>
            <w:r>
              <w:rPr>
                <w:rFonts w:eastAsia="Times New Roman"/>
              </w:rPr>
              <w:br/>
              <w:t xml:space="preserve">animals, attending health facility with a fever </w:t>
            </w:r>
            <w:r>
              <w:rPr>
                <w:rFonts w:eastAsia="Times New Roman"/>
              </w:rPr>
              <w:br/>
            </w:r>
            <w:r>
              <w:rPr>
                <w:rFonts w:eastAsia="Times New Roman"/>
              </w:rPr>
              <w:lastRenderedPageBreak/>
              <w:t xml:space="preserve">and/or </w:t>
            </w:r>
            <w:proofErr w:type="spellStart"/>
            <w:r>
              <w:rPr>
                <w:rFonts w:eastAsia="Times New Roman"/>
              </w:rPr>
              <w:t>diarrhoea</w:t>
            </w:r>
            <w:proofErr w:type="spellEnd"/>
            <w:r>
              <w:rPr>
                <w:rFonts w:eastAsia="Times New Roman"/>
              </w:rPr>
              <w:t xml:space="preserve"> but without malaria)</w:t>
            </w:r>
          </w:p>
        </w:tc>
        <w:tc>
          <w:tcPr>
            <w:tcW w:w="0" w:type="auto"/>
            <w:vAlign w:val="center"/>
            <w:hideMark/>
          </w:tcPr>
          <w:p w:rsidR="00184D1D" w:rsidRDefault="00184D1D">
            <w:pPr>
              <w:jc w:val="center"/>
              <w:rPr>
                <w:rFonts w:eastAsia="Times New Roman"/>
              </w:rPr>
            </w:pPr>
            <w:bookmarkStart w:id="225" w:name="d2114e1179"/>
            <w:bookmarkEnd w:id="225"/>
            <w:r>
              <w:rPr>
                <w:rFonts w:eastAsia="Times New Roman"/>
              </w:rPr>
              <w:lastRenderedPageBreak/>
              <w:t>both</w:t>
            </w:r>
          </w:p>
        </w:tc>
        <w:tc>
          <w:tcPr>
            <w:tcW w:w="0" w:type="auto"/>
            <w:vAlign w:val="center"/>
            <w:hideMark/>
          </w:tcPr>
          <w:p w:rsidR="00184D1D" w:rsidRDefault="00184D1D">
            <w:pPr>
              <w:jc w:val="center"/>
              <w:rPr>
                <w:rFonts w:eastAsia="Times New Roman"/>
              </w:rPr>
            </w:pPr>
            <w:bookmarkStart w:id="226" w:name="d2114e1182"/>
            <w:bookmarkEnd w:id="226"/>
            <w:r>
              <w:rPr>
                <w:rFonts w:eastAsia="Times New Roman"/>
              </w:rPr>
              <w:t xml:space="preserve">21.7yr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227" w:name="d2114e1188"/>
            <w:bookmarkEnd w:id="227"/>
            <w:r>
              <w:rPr>
                <w:rFonts w:eastAsia="Times New Roman"/>
              </w:rPr>
              <w:t>300</w:t>
            </w:r>
          </w:p>
        </w:tc>
      </w:tr>
      <w:tr w:rsidR="00184D1D">
        <w:trPr>
          <w:divId w:val="2007128927"/>
          <w:tblCellSpacing w:w="15" w:type="dxa"/>
        </w:trPr>
        <w:tc>
          <w:tcPr>
            <w:tcW w:w="0" w:type="auto"/>
            <w:gridSpan w:val="9"/>
            <w:vAlign w:val="center"/>
            <w:hideMark/>
          </w:tcPr>
          <w:p w:rsidR="00184D1D" w:rsidRDefault="00184D1D">
            <w:pPr>
              <w:rPr>
                <w:rFonts w:eastAsia="Times New Roman"/>
              </w:rPr>
            </w:pPr>
            <w:bookmarkStart w:id="228" w:name="d2114e1194"/>
            <w:bookmarkStart w:id="229" w:name="d2114e1192"/>
            <w:bookmarkEnd w:id="228"/>
            <w:bookmarkEnd w:id="229"/>
            <w:r>
              <w:rPr>
                <w:rFonts w:eastAsia="Times New Roman"/>
                <w:b/>
                <w:bCs/>
              </w:rPr>
              <w:t>ON HOSPITAL ADMISSION</w:t>
            </w:r>
            <w:r>
              <w:rPr>
                <w:rFonts w:eastAsia="Times New Roman"/>
              </w:rPr>
              <w:t xml:space="preserve"> </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30" w:name="d2114e1204"/>
            <w:bookmarkStart w:id="231" w:name="d2114e1202"/>
            <w:bookmarkEnd w:id="230"/>
            <w:bookmarkEnd w:id="231"/>
            <w:proofErr w:type="spellStart"/>
            <w:r>
              <w:rPr>
                <w:rFonts w:eastAsia="Times New Roman"/>
              </w:rPr>
              <w:t>Andriatahina</w:t>
            </w:r>
            <w:proofErr w:type="spellEnd"/>
            <w:r>
              <w:rPr>
                <w:rFonts w:eastAsia="Times New Roman"/>
              </w:rPr>
              <w:t xml:space="preserve"> 2010</w:t>
            </w:r>
          </w:p>
        </w:tc>
        <w:tc>
          <w:tcPr>
            <w:tcW w:w="0" w:type="auto"/>
            <w:vAlign w:val="center"/>
            <w:hideMark/>
          </w:tcPr>
          <w:p w:rsidR="00184D1D" w:rsidRDefault="00184D1D">
            <w:pPr>
              <w:jc w:val="center"/>
              <w:rPr>
                <w:rFonts w:eastAsia="Times New Roman"/>
              </w:rPr>
            </w:pPr>
            <w:bookmarkStart w:id="232" w:name="d2114e1207"/>
            <w:bookmarkEnd w:id="232"/>
            <w:r>
              <w:rPr>
                <w:rFonts w:eastAsia="Times New Roman"/>
              </w:rPr>
              <w:t>2010</w:t>
            </w:r>
          </w:p>
        </w:tc>
        <w:tc>
          <w:tcPr>
            <w:tcW w:w="0" w:type="auto"/>
            <w:vAlign w:val="center"/>
            <w:hideMark/>
          </w:tcPr>
          <w:p w:rsidR="00184D1D" w:rsidRDefault="00184D1D">
            <w:pPr>
              <w:jc w:val="center"/>
              <w:rPr>
                <w:rFonts w:eastAsia="Times New Roman"/>
              </w:rPr>
            </w:pPr>
            <w:bookmarkStart w:id="233" w:name="d2114e1210"/>
            <w:bookmarkEnd w:id="233"/>
            <w:r>
              <w:rPr>
                <w:rFonts w:eastAsia="Times New Roman"/>
              </w:rPr>
              <w:t>2008</w:t>
            </w:r>
          </w:p>
        </w:tc>
        <w:tc>
          <w:tcPr>
            <w:tcW w:w="0" w:type="auto"/>
            <w:vAlign w:val="center"/>
            <w:hideMark/>
          </w:tcPr>
          <w:p w:rsidR="00184D1D" w:rsidRDefault="00184D1D">
            <w:pPr>
              <w:jc w:val="center"/>
              <w:rPr>
                <w:rFonts w:eastAsia="Times New Roman"/>
              </w:rPr>
            </w:pPr>
            <w:bookmarkStart w:id="234" w:name="d2114e1213"/>
            <w:bookmarkEnd w:id="234"/>
            <w:r>
              <w:rPr>
                <w:rFonts w:eastAsia="Times New Roman"/>
              </w:rPr>
              <w:t>Madagascar</w:t>
            </w:r>
          </w:p>
        </w:tc>
        <w:tc>
          <w:tcPr>
            <w:tcW w:w="0" w:type="auto"/>
            <w:vAlign w:val="center"/>
            <w:hideMark/>
          </w:tcPr>
          <w:p w:rsidR="00184D1D" w:rsidRDefault="00184D1D">
            <w:pPr>
              <w:jc w:val="center"/>
              <w:rPr>
                <w:rFonts w:eastAsia="Times New Roman"/>
              </w:rPr>
            </w:pPr>
            <w:bookmarkStart w:id="235" w:name="d2114e1216"/>
            <w:bookmarkEnd w:id="235"/>
            <w:r>
              <w:rPr>
                <w:rFonts w:eastAsia="Times New Roman"/>
              </w:rPr>
              <w:t>Cohort</w:t>
            </w:r>
          </w:p>
        </w:tc>
        <w:tc>
          <w:tcPr>
            <w:tcW w:w="0" w:type="auto"/>
            <w:vAlign w:val="center"/>
            <w:hideMark/>
          </w:tcPr>
          <w:p w:rsidR="00184D1D" w:rsidRDefault="00184D1D">
            <w:pPr>
              <w:jc w:val="center"/>
              <w:rPr>
                <w:rFonts w:eastAsia="Times New Roman"/>
              </w:rPr>
            </w:pPr>
            <w:bookmarkStart w:id="236" w:name="d2114e1220"/>
            <w:bookmarkEnd w:id="236"/>
            <w:r>
              <w:rPr>
                <w:rFonts w:eastAsia="Times New Roman"/>
              </w:rPr>
              <w:t>On hospital admission</w:t>
            </w:r>
          </w:p>
        </w:tc>
        <w:tc>
          <w:tcPr>
            <w:tcW w:w="0" w:type="auto"/>
            <w:vAlign w:val="center"/>
            <w:hideMark/>
          </w:tcPr>
          <w:p w:rsidR="00184D1D" w:rsidRDefault="00184D1D">
            <w:pPr>
              <w:jc w:val="center"/>
              <w:rPr>
                <w:rFonts w:eastAsia="Times New Roman"/>
              </w:rPr>
            </w:pPr>
            <w:bookmarkStart w:id="237" w:name="d2114e1223"/>
            <w:bookmarkEnd w:id="237"/>
            <w:r>
              <w:rPr>
                <w:rFonts w:eastAsia="Times New Roman"/>
              </w:rPr>
              <w:t>Children</w:t>
            </w:r>
          </w:p>
        </w:tc>
        <w:tc>
          <w:tcPr>
            <w:tcW w:w="0" w:type="auto"/>
            <w:vAlign w:val="center"/>
            <w:hideMark/>
          </w:tcPr>
          <w:p w:rsidR="00184D1D" w:rsidRDefault="00184D1D">
            <w:pPr>
              <w:jc w:val="center"/>
              <w:rPr>
                <w:rFonts w:eastAsia="Times New Roman"/>
              </w:rPr>
            </w:pPr>
            <w:bookmarkStart w:id="238" w:name="d2114e1226"/>
            <w:bookmarkEnd w:id="238"/>
            <w:r>
              <w:rPr>
                <w:rFonts w:eastAsia="Times New Roman"/>
              </w:rPr>
              <w:t>38.3m</w:t>
            </w:r>
          </w:p>
        </w:tc>
        <w:tc>
          <w:tcPr>
            <w:tcW w:w="0" w:type="auto"/>
            <w:vAlign w:val="center"/>
            <w:hideMark/>
          </w:tcPr>
          <w:p w:rsidR="00184D1D" w:rsidRDefault="00184D1D">
            <w:pPr>
              <w:jc w:val="center"/>
              <w:rPr>
                <w:rFonts w:eastAsia="Times New Roman"/>
              </w:rPr>
            </w:pPr>
            <w:bookmarkStart w:id="239" w:name="d2114e1229"/>
            <w:bookmarkEnd w:id="239"/>
            <w:r>
              <w:rPr>
                <w:rFonts w:eastAsia="Times New Roman"/>
              </w:rPr>
              <w:t>244</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40" w:name="d2114e1235"/>
            <w:bookmarkStart w:id="241" w:name="d2114e1233"/>
            <w:bookmarkEnd w:id="240"/>
            <w:bookmarkEnd w:id="241"/>
            <w:proofErr w:type="spellStart"/>
            <w:r>
              <w:rPr>
                <w:rFonts w:eastAsia="Times New Roman"/>
              </w:rPr>
              <w:t>Kurz</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242" w:name="d2114e1238"/>
            <w:bookmarkEnd w:id="242"/>
            <w:r>
              <w:rPr>
                <w:rFonts w:eastAsia="Times New Roman"/>
              </w:rPr>
              <w:t>2016</w:t>
            </w:r>
          </w:p>
        </w:tc>
        <w:tc>
          <w:tcPr>
            <w:tcW w:w="0" w:type="auto"/>
            <w:vAlign w:val="center"/>
            <w:hideMark/>
          </w:tcPr>
          <w:p w:rsidR="00184D1D" w:rsidRDefault="00184D1D">
            <w:pPr>
              <w:jc w:val="center"/>
              <w:rPr>
                <w:rFonts w:eastAsia="Times New Roman"/>
              </w:rPr>
            </w:pPr>
            <w:bookmarkStart w:id="243" w:name="d2114e1241"/>
            <w:bookmarkEnd w:id="243"/>
            <w:r>
              <w:rPr>
                <w:rFonts w:eastAsia="Times New Roman"/>
              </w:rPr>
              <w:t>2014</w:t>
            </w:r>
          </w:p>
        </w:tc>
        <w:tc>
          <w:tcPr>
            <w:tcW w:w="0" w:type="auto"/>
            <w:vAlign w:val="center"/>
            <w:hideMark/>
          </w:tcPr>
          <w:p w:rsidR="00184D1D" w:rsidRDefault="00184D1D">
            <w:pPr>
              <w:jc w:val="center"/>
              <w:rPr>
                <w:rFonts w:eastAsia="Times New Roman"/>
              </w:rPr>
            </w:pPr>
            <w:bookmarkStart w:id="244" w:name="d2114e1244"/>
            <w:bookmarkEnd w:id="244"/>
            <w:r>
              <w:rPr>
                <w:rFonts w:eastAsia="Times New Roman"/>
              </w:rPr>
              <w:t>Rwanda</w:t>
            </w:r>
          </w:p>
        </w:tc>
        <w:tc>
          <w:tcPr>
            <w:tcW w:w="0" w:type="auto"/>
            <w:vAlign w:val="center"/>
            <w:hideMark/>
          </w:tcPr>
          <w:p w:rsidR="00184D1D" w:rsidRDefault="00184D1D">
            <w:pPr>
              <w:jc w:val="center"/>
              <w:rPr>
                <w:rFonts w:eastAsia="Times New Roman"/>
              </w:rPr>
            </w:pPr>
            <w:bookmarkStart w:id="245" w:name="d2114e1247"/>
            <w:bookmarkEnd w:id="245"/>
            <w:r>
              <w:rPr>
                <w:rFonts w:eastAsia="Times New Roman"/>
              </w:rPr>
              <w:t>Cohort</w:t>
            </w:r>
          </w:p>
        </w:tc>
        <w:tc>
          <w:tcPr>
            <w:tcW w:w="0" w:type="auto"/>
            <w:vAlign w:val="center"/>
            <w:hideMark/>
          </w:tcPr>
          <w:p w:rsidR="00184D1D" w:rsidRDefault="00184D1D">
            <w:pPr>
              <w:jc w:val="center"/>
              <w:rPr>
                <w:rFonts w:eastAsia="Times New Roman"/>
              </w:rPr>
            </w:pPr>
            <w:bookmarkStart w:id="246" w:name="d2114e1251"/>
            <w:bookmarkEnd w:id="246"/>
            <w:r>
              <w:rPr>
                <w:rFonts w:eastAsia="Times New Roman"/>
              </w:rPr>
              <w:t>On hospital admission</w:t>
            </w:r>
          </w:p>
        </w:tc>
        <w:tc>
          <w:tcPr>
            <w:tcW w:w="0" w:type="auto"/>
            <w:vAlign w:val="center"/>
            <w:hideMark/>
          </w:tcPr>
          <w:p w:rsidR="00184D1D" w:rsidRDefault="00184D1D">
            <w:pPr>
              <w:jc w:val="center"/>
              <w:rPr>
                <w:rFonts w:eastAsia="Times New Roman"/>
              </w:rPr>
            </w:pPr>
            <w:bookmarkStart w:id="247" w:name="d2114e1254"/>
            <w:bookmarkEnd w:id="247"/>
            <w:r>
              <w:rPr>
                <w:rFonts w:eastAsia="Times New Roman"/>
              </w:rPr>
              <w:t>both</w:t>
            </w:r>
          </w:p>
        </w:tc>
        <w:tc>
          <w:tcPr>
            <w:tcW w:w="0" w:type="auto"/>
            <w:vAlign w:val="center"/>
            <w:hideMark/>
          </w:tcPr>
          <w:p w:rsidR="00184D1D" w:rsidRDefault="00184D1D">
            <w:pPr>
              <w:jc w:val="center"/>
              <w:rPr>
                <w:rFonts w:eastAsia="Times New Roman"/>
              </w:rPr>
            </w:pPr>
            <w:bookmarkStart w:id="248" w:name="d2114e1257"/>
            <w:bookmarkEnd w:id="248"/>
            <w:r>
              <w:rPr>
                <w:rFonts w:eastAsia="Times New Roman"/>
              </w:rPr>
              <w:t>29yr</w:t>
            </w:r>
          </w:p>
        </w:tc>
        <w:tc>
          <w:tcPr>
            <w:tcW w:w="0" w:type="auto"/>
            <w:vAlign w:val="center"/>
            <w:hideMark/>
          </w:tcPr>
          <w:p w:rsidR="00184D1D" w:rsidRDefault="00184D1D">
            <w:pPr>
              <w:jc w:val="center"/>
              <w:rPr>
                <w:rFonts w:eastAsia="Times New Roman"/>
              </w:rPr>
            </w:pPr>
            <w:bookmarkStart w:id="249" w:name="d2114e1260"/>
            <w:bookmarkEnd w:id="249"/>
            <w:r>
              <w:rPr>
                <w:rFonts w:eastAsia="Times New Roman"/>
              </w:rPr>
              <w:t>753</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50" w:name="d2114e1266"/>
            <w:bookmarkStart w:id="251" w:name="d2114e1264"/>
            <w:bookmarkEnd w:id="250"/>
            <w:bookmarkEnd w:id="251"/>
            <w:proofErr w:type="spellStart"/>
            <w:r>
              <w:rPr>
                <w:rFonts w:eastAsia="Times New Roman"/>
              </w:rPr>
              <w:t>Magwenzi</w:t>
            </w:r>
            <w:proofErr w:type="spellEnd"/>
            <w:r>
              <w:rPr>
                <w:rFonts w:eastAsia="Times New Roman"/>
              </w:rPr>
              <w:t xml:space="preserve"> 2017</w:t>
            </w:r>
          </w:p>
        </w:tc>
        <w:tc>
          <w:tcPr>
            <w:tcW w:w="0" w:type="auto"/>
            <w:vAlign w:val="center"/>
            <w:hideMark/>
          </w:tcPr>
          <w:p w:rsidR="00184D1D" w:rsidRDefault="00184D1D">
            <w:pPr>
              <w:jc w:val="center"/>
              <w:rPr>
                <w:rFonts w:eastAsia="Times New Roman"/>
              </w:rPr>
            </w:pPr>
            <w:bookmarkStart w:id="252" w:name="d2114e1269"/>
            <w:bookmarkEnd w:id="252"/>
            <w:r>
              <w:rPr>
                <w:rFonts w:eastAsia="Times New Roman"/>
              </w:rPr>
              <w:t>2017</w:t>
            </w:r>
          </w:p>
        </w:tc>
        <w:tc>
          <w:tcPr>
            <w:tcW w:w="0" w:type="auto"/>
            <w:vAlign w:val="center"/>
            <w:hideMark/>
          </w:tcPr>
          <w:p w:rsidR="00184D1D" w:rsidRDefault="00184D1D">
            <w:pPr>
              <w:jc w:val="center"/>
              <w:rPr>
                <w:rFonts w:eastAsia="Times New Roman"/>
              </w:rPr>
            </w:pPr>
            <w:bookmarkStart w:id="253" w:name="d2114e1272"/>
            <w:bookmarkEnd w:id="253"/>
            <w:r>
              <w:rPr>
                <w:rFonts w:eastAsia="Times New Roman"/>
              </w:rPr>
              <w:t>2015</w:t>
            </w:r>
          </w:p>
        </w:tc>
        <w:tc>
          <w:tcPr>
            <w:tcW w:w="0" w:type="auto"/>
            <w:vAlign w:val="center"/>
            <w:hideMark/>
          </w:tcPr>
          <w:p w:rsidR="00184D1D" w:rsidRDefault="00184D1D">
            <w:pPr>
              <w:jc w:val="center"/>
              <w:rPr>
                <w:rFonts w:eastAsia="Times New Roman"/>
              </w:rPr>
            </w:pPr>
            <w:bookmarkStart w:id="254" w:name="d2114e1275"/>
            <w:bookmarkEnd w:id="254"/>
            <w:r>
              <w:rPr>
                <w:rFonts w:eastAsia="Times New Roman"/>
              </w:rPr>
              <w:t>Zimbabwe</w:t>
            </w:r>
          </w:p>
        </w:tc>
        <w:tc>
          <w:tcPr>
            <w:tcW w:w="0" w:type="auto"/>
            <w:vAlign w:val="center"/>
            <w:hideMark/>
          </w:tcPr>
          <w:p w:rsidR="00184D1D" w:rsidRDefault="00184D1D">
            <w:pPr>
              <w:jc w:val="center"/>
              <w:rPr>
                <w:rFonts w:eastAsia="Times New Roman"/>
              </w:rPr>
            </w:pPr>
            <w:bookmarkStart w:id="255" w:name="d2114e1278"/>
            <w:bookmarkEnd w:id="255"/>
            <w:r>
              <w:rPr>
                <w:rFonts w:eastAsia="Times New Roman"/>
              </w:rPr>
              <w:t>Cohort</w:t>
            </w:r>
          </w:p>
        </w:tc>
        <w:tc>
          <w:tcPr>
            <w:tcW w:w="0" w:type="auto"/>
            <w:vAlign w:val="center"/>
            <w:hideMark/>
          </w:tcPr>
          <w:p w:rsidR="00184D1D" w:rsidRDefault="00184D1D">
            <w:pPr>
              <w:jc w:val="center"/>
              <w:rPr>
                <w:rFonts w:eastAsia="Times New Roman"/>
              </w:rPr>
            </w:pPr>
            <w:bookmarkStart w:id="256" w:name="d2114e1282"/>
            <w:bookmarkEnd w:id="256"/>
            <w:r>
              <w:rPr>
                <w:rFonts w:eastAsia="Times New Roman"/>
              </w:rPr>
              <w:t>On hospital admission</w:t>
            </w:r>
          </w:p>
        </w:tc>
        <w:tc>
          <w:tcPr>
            <w:tcW w:w="0" w:type="auto"/>
            <w:vAlign w:val="center"/>
            <w:hideMark/>
          </w:tcPr>
          <w:p w:rsidR="00184D1D" w:rsidRDefault="00184D1D">
            <w:pPr>
              <w:jc w:val="center"/>
              <w:rPr>
                <w:rFonts w:eastAsia="Times New Roman"/>
              </w:rPr>
            </w:pPr>
            <w:bookmarkStart w:id="257" w:name="d2114e1285"/>
            <w:bookmarkEnd w:id="257"/>
            <w:r>
              <w:rPr>
                <w:rFonts w:eastAsia="Times New Roman"/>
              </w:rPr>
              <w:t>Children</w:t>
            </w:r>
          </w:p>
        </w:tc>
        <w:tc>
          <w:tcPr>
            <w:tcW w:w="0" w:type="auto"/>
            <w:vAlign w:val="center"/>
            <w:hideMark/>
          </w:tcPr>
          <w:p w:rsidR="00184D1D" w:rsidRDefault="00184D1D">
            <w:pPr>
              <w:jc w:val="center"/>
              <w:rPr>
                <w:rFonts w:eastAsia="Times New Roman"/>
              </w:rPr>
            </w:pPr>
            <w:bookmarkStart w:id="258" w:name="d2114e1288"/>
            <w:bookmarkEnd w:id="258"/>
            <w:r>
              <w:rPr>
                <w:rFonts w:eastAsia="Times New Roman"/>
              </w:rPr>
              <w:t>1.0yr</w:t>
            </w:r>
          </w:p>
        </w:tc>
        <w:tc>
          <w:tcPr>
            <w:tcW w:w="0" w:type="auto"/>
            <w:vAlign w:val="center"/>
            <w:hideMark/>
          </w:tcPr>
          <w:p w:rsidR="00184D1D" w:rsidRDefault="00184D1D">
            <w:pPr>
              <w:jc w:val="center"/>
              <w:rPr>
                <w:rFonts w:eastAsia="Times New Roman"/>
              </w:rPr>
            </w:pPr>
            <w:bookmarkStart w:id="259" w:name="d2114e1291"/>
            <w:bookmarkEnd w:id="259"/>
            <w:r>
              <w:rPr>
                <w:rFonts w:eastAsia="Times New Roman"/>
              </w:rPr>
              <w:t>164</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60" w:name="d2114e1297"/>
            <w:bookmarkStart w:id="261" w:name="d2114e1295"/>
            <w:bookmarkEnd w:id="260"/>
            <w:bookmarkEnd w:id="261"/>
            <w:proofErr w:type="spellStart"/>
            <w:r>
              <w:rPr>
                <w:rFonts w:eastAsia="Times New Roman"/>
              </w:rPr>
              <w:t>Founou</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262" w:name="d2114e1300"/>
            <w:bookmarkEnd w:id="262"/>
            <w:r>
              <w:rPr>
                <w:rFonts w:eastAsia="Times New Roman"/>
              </w:rPr>
              <w:t>2018</w:t>
            </w:r>
          </w:p>
        </w:tc>
        <w:tc>
          <w:tcPr>
            <w:tcW w:w="0" w:type="auto"/>
            <w:vAlign w:val="center"/>
            <w:hideMark/>
          </w:tcPr>
          <w:p w:rsidR="00184D1D" w:rsidRDefault="00184D1D">
            <w:pPr>
              <w:jc w:val="center"/>
              <w:rPr>
                <w:rFonts w:eastAsia="Times New Roman"/>
              </w:rPr>
            </w:pPr>
            <w:bookmarkStart w:id="263" w:name="d2114e1303"/>
            <w:bookmarkEnd w:id="263"/>
            <w:r>
              <w:rPr>
                <w:rFonts w:eastAsia="Times New Roman"/>
              </w:rPr>
              <w:t>2017</w:t>
            </w:r>
          </w:p>
        </w:tc>
        <w:tc>
          <w:tcPr>
            <w:tcW w:w="0" w:type="auto"/>
            <w:vAlign w:val="center"/>
            <w:hideMark/>
          </w:tcPr>
          <w:p w:rsidR="00184D1D" w:rsidRDefault="00184D1D">
            <w:pPr>
              <w:jc w:val="center"/>
              <w:rPr>
                <w:rFonts w:eastAsia="Times New Roman"/>
              </w:rPr>
            </w:pPr>
            <w:bookmarkStart w:id="264" w:name="d2114e1306"/>
            <w:bookmarkEnd w:id="264"/>
            <w:r>
              <w:rPr>
                <w:rFonts w:eastAsia="Times New Roman"/>
              </w:rPr>
              <w:t>South Africa</w:t>
            </w:r>
          </w:p>
        </w:tc>
        <w:tc>
          <w:tcPr>
            <w:tcW w:w="0" w:type="auto"/>
            <w:vAlign w:val="center"/>
            <w:hideMark/>
          </w:tcPr>
          <w:p w:rsidR="00184D1D" w:rsidRDefault="00184D1D">
            <w:pPr>
              <w:jc w:val="center"/>
              <w:rPr>
                <w:rFonts w:eastAsia="Times New Roman"/>
              </w:rPr>
            </w:pPr>
            <w:bookmarkStart w:id="265" w:name="d2114e1309"/>
            <w:bookmarkEnd w:id="265"/>
            <w:r>
              <w:rPr>
                <w:rFonts w:eastAsia="Times New Roman"/>
              </w:rPr>
              <w:t>Cohort</w:t>
            </w:r>
          </w:p>
        </w:tc>
        <w:tc>
          <w:tcPr>
            <w:tcW w:w="0" w:type="auto"/>
            <w:vAlign w:val="center"/>
            <w:hideMark/>
          </w:tcPr>
          <w:p w:rsidR="00184D1D" w:rsidRDefault="00184D1D">
            <w:pPr>
              <w:jc w:val="center"/>
              <w:rPr>
                <w:rFonts w:eastAsia="Times New Roman"/>
              </w:rPr>
            </w:pPr>
            <w:bookmarkStart w:id="266" w:name="d2114e1313"/>
            <w:bookmarkEnd w:id="266"/>
            <w:r>
              <w:rPr>
                <w:rFonts w:eastAsia="Times New Roman"/>
              </w:rPr>
              <w:t>On hospital admission</w:t>
            </w:r>
          </w:p>
        </w:tc>
        <w:tc>
          <w:tcPr>
            <w:tcW w:w="0" w:type="auto"/>
            <w:vAlign w:val="center"/>
            <w:hideMark/>
          </w:tcPr>
          <w:p w:rsidR="00184D1D" w:rsidRDefault="00184D1D">
            <w:pPr>
              <w:jc w:val="center"/>
              <w:rPr>
                <w:rFonts w:eastAsia="Times New Roman"/>
              </w:rPr>
            </w:pPr>
            <w:bookmarkStart w:id="267" w:name="d2114e1316"/>
            <w:bookmarkEnd w:id="267"/>
            <w:r>
              <w:rPr>
                <w:rFonts w:eastAsia="Times New Roman"/>
              </w:rPr>
              <w:t>Adults</w:t>
            </w:r>
          </w:p>
        </w:tc>
        <w:tc>
          <w:tcPr>
            <w:tcW w:w="0" w:type="auto"/>
            <w:vAlign w:val="center"/>
            <w:hideMark/>
          </w:tcPr>
          <w:p w:rsidR="00184D1D" w:rsidRDefault="00184D1D">
            <w:pPr>
              <w:jc w:val="center"/>
              <w:rPr>
                <w:rFonts w:eastAsia="Times New Roman"/>
              </w:rPr>
            </w:pPr>
            <w:bookmarkStart w:id="268" w:name="d2114e1319"/>
            <w:bookmarkEnd w:id="268"/>
            <w:r>
              <w:rPr>
                <w:rFonts w:eastAsia="Times New Roman"/>
              </w:rPr>
              <w:t>NR</w:t>
            </w:r>
          </w:p>
        </w:tc>
        <w:tc>
          <w:tcPr>
            <w:tcW w:w="0" w:type="auto"/>
            <w:vAlign w:val="center"/>
            <w:hideMark/>
          </w:tcPr>
          <w:p w:rsidR="00184D1D" w:rsidRDefault="00184D1D">
            <w:pPr>
              <w:jc w:val="center"/>
              <w:rPr>
                <w:rFonts w:eastAsia="Times New Roman"/>
              </w:rPr>
            </w:pPr>
            <w:bookmarkStart w:id="269" w:name="d2114e1322"/>
            <w:bookmarkEnd w:id="269"/>
            <w:r>
              <w:rPr>
                <w:rFonts w:eastAsia="Times New Roman"/>
              </w:rPr>
              <w:t>43</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70" w:name="d2114e1328"/>
            <w:bookmarkStart w:id="271" w:name="d2114e1326"/>
            <w:bookmarkEnd w:id="270"/>
            <w:bookmarkEnd w:id="271"/>
            <w:r>
              <w:rPr>
                <w:rFonts w:eastAsia="Times New Roman"/>
              </w:rPr>
              <w:t>Moremi 2018</w:t>
            </w:r>
          </w:p>
        </w:tc>
        <w:tc>
          <w:tcPr>
            <w:tcW w:w="0" w:type="auto"/>
            <w:vAlign w:val="center"/>
            <w:hideMark/>
          </w:tcPr>
          <w:p w:rsidR="00184D1D" w:rsidRDefault="00184D1D">
            <w:pPr>
              <w:jc w:val="center"/>
              <w:rPr>
                <w:rFonts w:eastAsia="Times New Roman"/>
              </w:rPr>
            </w:pPr>
            <w:bookmarkStart w:id="272" w:name="d2114e1331"/>
            <w:bookmarkEnd w:id="272"/>
            <w:r>
              <w:rPr>
                <w:rFonts w:eastAsia="Times New Roman"/>
              </w:rPr>
              <w:t>2018</w:t>
            </w:r>
          </w:p>
        </w:tc>
        <w:tc>
          <w:tcPr>
            <w:tcW w:w="0" w:type="auto"/>
            <w:vAlign w:val="center"/>
            <w:hideMark/>
          </w:tcPr>
          <w:p w:rsidR="00184D1D" w:rsidRDefault="00184D1D">
            <w:pPr>
              <w:jc w:val="center"/>
              <w:rPr>
                <w:rFonts w:eastAsia="Times New Roman"/>
              </w:rPr>
            </w:pPr>
            <w:bookmarkStart w:id="273" w:name="d2114e1334"/>
            <w:bookmarkEnd w:id="273"/>
            <w:r>
              <w:rPr>
                <w:rFonts w:eastAsia="Times New Roman"/>
              </w:rPr>
              <w:t>2014–15</w:t>
            </w:r>
          </w:p>
        </w:tc>
        <w:tc>
          <w:tcPr>
            <w:tcW w:w="0" w:type="auto"/>
            <w:vAlign w:val="center"/>
            <w:hideMark/>
          </w:tcPr>
          <w:p w:rsidR="00184D1D" w:rsidRDefault="00184D1D">
            <w:pPr>
              <w:jc w:val="center"/>
              <w:rPr>
                <w:rFonts w:eastAsia="Times New Roman"/>
              </w:rPr>
            </w:pPr>
            <w:bookmarkStart w:id="274" w:name="d2114e1337"/>
            <w:bookmarkEnd w:id="274"/>
            <w:r>
              <w:rPr>
                <w:rFonts w:eastAsia="Times New Roman"/>
              </w:rPr>
              <w:t>Tanzania</w:t>
            </w:r>
          </w:p>
        </w:tc>
        <w:tc>
          <w:tcPr>
            <w:tcW w:w="0" w:type="auto"/>
            <w:vAlign w:val="center"/>
            <w:hideMark/>
          </w:tcPr>
          <w:p w:rsidR="00184D1D" w:rsidRDefault="00184D1D">
            <w:pPr>
              <w:jc w:val="center"/>
              <w:rPr>
                <w:rFonts w:eastAsia="Times New Roman"/>
              </w:rPr>
            </w:pPr>
            <w:bookmarkStart w:id="275" w:name="d2114e1340"/>
            <w:bookmarkEnd w:id="275"/>
            <w:r>
              <w:rPr>
                <w:rFonts w:eastAsia="Times New Roman"/>
              </w:rPr>
              <w:t>Cohort</w:t>
            </w:r>
          </w:p>
        </w:tc>
        <w:tc>
          <w:tcPr>
            <w:tcW w:w="0" w:type="auto"/>
            <w:vAlign w:val="center"/>
            <w:hideMark/>
          </w:tcPr>
          <w:p w:rsidR="00184D1D" w:rsidRDefault="00184D1D">
            <w:pPr>
              <w:jc w:val="center"/>
              <w:rPr>
                <w:rFonts w:eastAsia="Times New Roman"/>
              </w:rPr>
            </w:pPr>
            <w:bookmarkStart w:id="276" w:name="d2114e1344"/>
            <w:bookmarkEnd w:id="276"/>
            <w:r>
              <w:rPr>
                <w:rFonts w:eastAsia="Times New Roman"/>
              </w:rPr>
              <w:t>On hospital admission</w:t>
            </w:r>
          </w:p>
        </w:tc>
        <w:tc>
          <w:tcPr>
            <w:tcW w:w="0" w:type="auto"/>
            <w:vAlign w:val="center"/>
            <w:hideMark/>
          </w:tcPr>
          <w:p w:rsidR="00184D1D" w:rsidRDefault="00184D1D">
            <w:pPr>
              <w:jc w:val="center"/>
              <w:rPr>
                <w:rFonts w:eastAsia="Times New Roman"/>
              </w:rPr>
            </w:pPr>
            <w:bookmarkStart w:id="277" w:name="d2114e1347"/>
            <w:bookmarkEnd w:id="277"/>
            <w:r>
              <w:rPr>
                <w:rFonts w:eastAsia="Times New Roman"/>
              </w:rPr>
              <w:t>Adults</w:t>
            </w:r>
          </w:p>
        </w:tc>
        <w:tc>
          <w:tcPr>
            <w:tcW w:w="0" w:type="auto"/>
            <w:vAlign w:val="center"/>
            <w:hideMark/>
          </w:tcPr>
          <w:p w:rsidR="00184D1D" w:rsidRDefault="00184D1D">
            <w:pPr>
              <w:jc w:val="center"/>
              <w:rPr>
                <w:rFonts w:eastAsia="Times New Roman"/>
              </w:rPr>
            </w:pPr>
            <w:bookmarkStart w:id="278" w:name="d2114e1350"/>
            <w:bookmarkEnd w:id="278"/>
            <w:r>
              <w:rPr>
                <w:rFonts w:eastAsia="Times New Roman"/>
              </w:rPr>
              <w:t>NR</w:t>
            </w:r>
          </w:p>
        </w:tc>
        <w:tc>
          <w:tcPr>
            <w:tcW w:w="0" w:type="auto"/>
            <w:vAlign w:val="center"/>
            <w:hideMark/>
          </w:tcPr>
          <w:p w:rsidR="00184D1D" w:rsidRDefault="00184D1D">
            <w:pPr>
              <w:jc w:val="center"/>
              <w:rPr>
                <w:rFonts w:eastAsia="Times New Roman"/>
              </w:rPr>
            </w:pPr>
            <w:bookmarkStart w:id="279" w:name="d2114e1353"/>
            <w:bookmarkEnd w:id="279"/>
            <w:r>
              <w:rPr>
                <w:rFonts w:eastAsia="Times New Roman"/>
              </w:rPr>
              <w:t>930</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80" w:name="d2114e1359"/>
            <w:bookmarkStart w:id="281" w:name="d2114e1357"/>
            <w:bookmarkEnd w:id="280"/>
            <w:bookmarkEnd w:id="281"/>
            <w:proofErr w:type="spellStart"/>
            <w:r>
              <w:rPr>
                <w:rFonts w:eastAsia="Times New Roman"/>
              </w:rPr>
              <w:t>Woerther</w:t>
            </w:r>
            <w:proofErr w:type="spellEnd"/>
            <w:r>
              <w:rPr>
                <w:rFonts w:eastAsia="Times New Roman"/>
              </w:rPr>
              <w:t xml:space="preserve"> 2011</w:t>
            </w:r>
          </w:p>
        </w:tc>
        <w:tc>
          <w:tcPr>
            <w:tcW w:w="0" w:type="auto"/>
            <w:vAlign w:val="center"/>
            <w:hideMark/>
          </w:tcPr>
          <w:p w:rsidR="00184D1D" w:rsidRDefault="00184D1D">
            <w:pPr>
              <w:jc w:val="center"/>
              <w:rPr>
                <w:rFonts w:eastAsia="Times New Roman"/>
              </w:rPr>
            </w:pPr>
            <w:bookmarkStart w:id="282" w:name="d2114e1362"/>
            <w:bookmarkEnd w:id="282"/>
            <w:r>
              <w:rPr>
                <w:rFonts w:eastAsia="Times New Roman"/>
              </w:rPr>
              <w:t>2011</w:t>
            </w:r>
          </w:p>
        </w:tc>
        <w:tc>
          <w:tcPr>
            <w:tcW w:w="0" w:type="auto"/>
            <w:vAlign w:val="center"/>
            <w:hideMark/>
          </w:tcPr>
          <w:p w:rsidR="00184D1D" w:rsidRDefault="00184D1D">
            <w:pPr>
              <w:jc w:val="center"/>
              <w:rPr>
                <w:rFonts w:eastAsia="Times New Roman"/>
              </w:rPr>
            </w:pPr>
            <w:bookmarkStart w:id="283" w:name="d2114e1365"/>
            <w:bookmarkEnd w:id="283"/>
            <w:r>
              <w:rPr>
                <w:rFonts w:eastAsia="Times New Roman"/>
              </w:rPr>
              <w:t>2007–08</w:t>
            </w:r>
          </w:p>
        </w:tc>
        <w:tc>
          <w:tcPr>
            <w:tcW w:w="0" w:type="auto"/>
            <w:vAlign w:val="center"/>
            <w:hideMark/>
          </w:tcPr>
          <w:p w:rsidR="00184D1D" w:rsidRDefault="00184D1D">
            <w:pPr>
              <w:jc w:val="center"/>
              <w:rPr>
                <w:rFonts w:eastAsia="Times New Roman"/>
              </w:rPr>
            </w:pPr>
            <w:bookmarkStart w:id="284" w:name="d2114e1368"/>
            <w:bookmarkEnd w:id="284"/>
            <w:r>
              <w:rPr>
                <w:rFonts w:eastAsia="Times New Roman"/>
              </w:rPr>
              <w:t>Niger</w:t>
            </w:r>
          </w:p>
        </w:tc>
        <w:tc>
          <w:tcPr>
            <w:tcW w:w="0" w:type="auto"/>
            <w:vAlign w:val="center"/>
            <w:hideMark/>
          </w:tcPr>
          <w:p w:rsidR="00184D1D" w:rsidRDefault="00184D1D">
            <w:pPr>
              <w:jc w:val="center"/>
              <w:rPr>
                <w:rFonts w:eastAsia="Times New Roman"/>
              </w:rPr>
            </w:pPr>
            <w:bookmarkStart w:id="285" w:name="d2114e1371"/>
            <w:bookmarkEnd w:id="285"/>
            <w:r>
              <w:rPr>
                <w:rFonts w:eastAsia="Times New Roman"/>
              </w:rPr>
              <w:t>Cohort</w:t>
            </w:r>
          </w:p>
        </w:tc>
        <w:tc>
          <w:tcPr>
            <w:tcW w:w="0" w:type="auto"/>
            <w:vAlign w:val="center"/>
            <w:hideMark/>
          </w:tcPr>
          <w:p w:rsidR="00184D1D" w:rsidRDefault="00184D1D">
            <w:pPr>
              <w:jc w:val="center"/>
              <w:rPr>
                <w:rFonts w:eastAsia="Times New Roman"/>
              </w:rPr>
            </w:pPr>
            <w:bookmarkStart w:id="286" w:name="d2114e1375"/>
            <w:bookmarkEnd w:id="286"/>
            <w:r>
              <w:rPr>
                <w:rFonts w:eastAsia="Times New Roman"/>
              </w:rPr>
              <w:t>Special population (Children with SAM)</w:t>
            </w:r>
          </w:p>
        </w:tc>
        <w:tc>
          <w:tcPr>
            <w:tcW w:w="0" w:type="auto"/>
            <w:vAlign w:val="center"/>
            <w:hideMark/>
          </w:tcPr>
          <w:p w:rsidR="00184D1D" w:rsidRDefault="00184D1D">
            <w:pPr>
              <w:jc w:val="center"/>
              <w:rPr>
                <w:rFonts w:eastAsia="Times New Roman"/>
              </w:rPr>
            </w:pPr>
            <w:bookmarkStart w:id="287" w:name="d2114e1378"/>
            <w:bookmarkEnd w:id="287"/>
            <w:r>
              <w:rPr>
                <w:rFonts w:eastAsia="Times New Roman"/>
              </w:rPr>
              <w:t>Children</w:t>
            </w:r>
          </w:p>
        </w:tc>
        <w:tc>
          <w:tcPr>
            <w:tcW w:w="0" w:type="auto"/>
            <w:vAlign w:val="center"/>
            <w:hideMark/>
          </w:tcPr>
          <w:p w:rsidR="00184D1D" w:rsidRDefault="00184D1D">
            <w:pPr>
              <w:jc w:val="center"/>
              <w:rPr>
                <w:rFonts w:eastAsia="Times New Roman"/>
              </w:rPr>
            </w:pPr>
            <w:bookmarkStart w:id="288" w:name="d2114e1381"/>
            <w:bookmarkEnd w:id="288"/>
            <w:r>
              <w:rPr>
                <w:rFonts w:eastAsia="Times New Roman"/>
              </w:rPr>
              <w:t xml:space="preserve">16.3m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289" w:name="d2114e1387"/>
            <w:bookmarkEnd w:id="289"/>
            <w:r>
              <w:rPr>
                <w:rFonts w:eastAsia="Times New Roman"/>
              </w:rPr>
              <w:t>55</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290" w:name="d2114e1394"/>
            <w:bookmarkStart w:id="291" w:name="d2114e1392"/>
            <w:bookmarkEnd w:id="290"/>
            <w:bookmarkEnd w:id="291"/>
            <w:proofErr w:type="spellStart"/>
            <w:r>
              <w:rPr>
                <w:rFonts w:eastAsia="Times New Roman"/>
              </w:rPr>
              <w:t>Isendahl</w:t>
            </w:r>
            <w:proofErr w:type="spellEnd"/>
            <w:r>
              <w:rPr>
                <w:rFonts w:eastAsia="Times New Roman"/>
              </w:rPr>
              <w:t xml:space="preserve"> 2012</w:t>
            </w:r>
          </w:p>
        </w:tc>
        <w:tc>
          <w:tcPr>
            <w:tcW w:w="0" w:type="auto"/>
            <w:vAlign w:val="center"/>
            <w:hideMark/>
          </w:tcPr>
          <w:p w:rsidR="00184D1D" w:rsidRDefault="00184D1D">
            <w:pPr>
              <w:jc w:val="center"/>
              <w:rPr>
                <w:rFonts w:eastAsia="Times New Roman"/>
              </w:rPr>
            </w:pPr>
            <w:bookmarkStart w:id="292" w:name="d2114e1397"/>
            <w:bookmarkEnd w:id="292"/>
            <w:r>
              <w:rPr>
                <w:rFonts w:eastAsia="Times New Roman"/>
              </w:rPr>
              <w:t>2012</w:t>
            </w:r>
          </w:p>
        </w:tc>
        <w:tc>
          <w:tcPr>
            <w:tcW w:w="0" w:type="auto"/>
            <w:vAlign w:val="center"/>
            <w:hideMark/>
          </w:tcPr>
          <w:p w:rsidR="00184D1D" w:rsidRDefault="00184D1D">
            <w:pPr>
              <w:jc w:val="center"/>
              <w:rPr>
                <w:rFonts w:eastAsia="Times New Roman"/>
              </w:rPr>
            </w:pPr>
            <w:bookmarkStart w:id="293" w:name="d2114e1400"/>
            <w:bookmarkEnd w:id="293"/>
            <w:r>
              <w:rPr>
                <w:rFonts w:eastAsia="Times New Roman"/>
              </w:rPr>
              <w:t>2010</w:t>
            </w:r>
          </w:p>
        </w:tc>
        <w:tc>
          <w:tcPr>
            <w:tcW w:w="0" w:type="auto"/>
            <w:vAlign w:val="center"/>
            <w:hideMark/>
          </w:tcPr>
          <w:p w:rsidR="00184D1D" w:rsidRDefault="00184D1D">
            <w:pPr>
              <w:jc w:val="center"/>
              <w:rPr>
                <w:rFonts w:eastAsia="Times New Roman"/>
              </w:rPr>
            </w:pPr>
            <w:bookmarkStart w:id="294" w:name="d2114e1403"/>
            <w:bookmarkEnd w:id="294"/>
            <w:r>
              <w:rPr>
                <w:rFonts w:eastAsia="Times New Roman"/>
              </w:rPr>
              <w:t>Guinea-Bissau</w:t>
            </w:r>
          </w:p>
        </w:tc>
        <w:tc>
          <w:tcPr>
            <w:tcW w:w="0" w:type="auto"/>
            <w:vAlign w:val="center"/>
            <w:hideMark/>
          </w:tcPr>
          <w:p w:rsidR="00184D1D" w:rsidRDefault="00184D1D">
            <w:pPr>
              <w:jc w:val="center"/>
              <w:rPr>
                <w:rFonts w:eastAsia="Times New Roman"/>
              </w:rPr>
            </w:pPr>
            <w:bookmarkStart w:id="295" w:name="d2114e1406"/>
            <w:bookmarkEnd w:id="295"/>
            <w:r>
              <w:rPr>
                <w:rFonts w:eastAsia="Times New Roman"/>
              </w:rPr>
              <w:t>Cross sec.</w:t>
            </w:r>
          </w:p>
        </w:tc>
        <w:tc>
          <w:tcPr>
            <w:tcW w:w="0" w:type="auto"/>
            <w:vAlign w:val="center"/>
            <w:hideMark/>
          </w:tcPr>
          <w:p w:rsidR="00184D1D" w:rsidRDefault="00184D1D">
            <w:pPr>
              <w:jc w:val="center"/>
              <w:rPr>
                <w:rFonts w:eastAsia="Times New Roman"/>
              </w:rPr>
            </w:pPr>
            <w:bookmarkStart w:id="296" w:name="d2114e1410"/>
            <w:bookmarkEnd w:id="296"/>
            <w:r>
              <w:rPr>
                <w:rFonts w:eastAsia="Times New Roman"/>
              </w:rPr>
              <w:t xml:space="preserve">Special population (Children att. hospital w/ </w:t>
            </w:r>
            <w:r>
              <w:rPr>
                <w:rFonts w:eastAsia="Times New Roman"/>
              </w:rPr>
              <w:br/>
              <w:t>fever or tachycardia)</w:t>
            </w:r>
          </w:p>
        </w:tc>
        <w:tc>
          <w:tcPr>
            <w:tcW w:w="0" w:type="auto"/>
            <w:vAlign w:val="center"/>
            <w:hideMark/>
          </w:tcPr>
          <w:p w:rsidR="00184D1D" w:rsidRDefault="00184D1D">
            <w:pPr>
              <w:jc w:val="center"/>
              <w:rPr>
                <w:rFonts w:eastAsia="Times New Roman"/>
              </w:rPr>
            </w:pPr>
            <w:bookmarkStart w:id="297" w:name="d2114e1415"/>
            <w:bookmarkEnd w:id="297"/>
            <w:r>
              <w:rPr>
                <w:rFonts w:eastAsia="Times New Roman"/>
              </w:rPr>
              <w:t>Children</w:t>
            </w:r>
          </w:p>
        </w:tc>
        <w:tc>
          <w:tcPr>
            <w:tcW w:w="0" w:type="auto"/>
            <w:vAlign w:val="center"/>
            <w:hideMark/>
          </w:tcPr>
          <w:p w:rsidR="00184D1D" w:rsidRDefault="00184D1D">
            <w:pPr>
              <w:jc w:val="center"/>
              <w:rPr>
                <w:rFonts w:eastAsia="Times New Roman"/>
              </w:rPr>
            </w:pPr>
            <w:bookmarkStart w:id="298" w:name="d2114e1418"/>
            <w:bookmarkEnd w:id="298"/>
            <w:r>
              <w:rPr>
                <w:rFonts w:eastAsia="Times New Roman"/>
              </w:rPr>
              <w:t>NR</w:t>
            </w:r>
          </w:p>
        </w:tc>
        <w:tc>
          <w:tcPr>
            <w:tcW w:w="0" w:type="auto"/>
            <w:vAlign w:val="center"/>
            <w:hideMark/>
          </w:tcPr>
          <w:p w:rsidR="00184D1D" w:rsidRDefault="00184D1D">
            <w:pPr>
              <w:jc w:val="center"/>
              <w:rPr>
                <w:rFonts w:eastAsia="Times New Roman"/>
              </w:rPr>
            </w:pPr>
            <w:bookmarkStart w:id="299" w:name="d2114e1421"/>
            <w:bookmarkEnd w:id="299"/>
            <w:r>
              <w:rPr>
                <w:rFonts w:eastAsia="Times New Roman"/>
              </w:rPr>
              <w:t>408</w:t>
            </w:r>
          </w:p>
        </w:tc>
      </w:tr>
      <w:tr w:rsidR="00184D1D">
        <w:trPr>
          <w:divId w:val="2007128927"/>
          <w:tblCellSpacing w:w="15" w:type="dxa"/>
        </w:trPr>
        <w:tc>
          <w:tcPr>
            <w:tcW w:w="0" w:type="auto"/>
            <w:vMerge w:val="restart"/>
            <w:hideMark/>
          </w:tcPr>
          <w:p w:rsidR="00184D1D" w:rsidRDefault="00184D1D">
            <w:pPr>
              <w:jc w:val="center"/>
              <w:rPr>
                <w:rFonts w:eastAsia="Times New Roman"/>
              </w:rPr>
            </w:pPr>
            <w:bookmarkStart w:id="300" w:name="d2114e1427"/>
            <w:bookmarkStart w:id="301" w:name="d2114e1425"/>
            <w:bookmarkEnd w:id="300"/>
            <w:bookmarkEnd w:id="301"/>
            <w:r>
              <w:rPr>
                <w:rFonts w:eastAsia="Times New Roman"/>
              </w:rPr>
              <w:t>Nelson 2014</w:t>
            </w:r>
          </w:p>
        </w:tc>
        <w:tc>
          <w:tcPr>
            <w:tcW w:w="0" w:type="auto"/>
            <w:vMerge w:val="restart"/>
            <w:hideMark/>
          </w:tcPr>
          <w:p w:rsidR="00184D1D" w:rsidRDefault="00184D1D">
            <w:pPr>
              <w:jc w:val="center"/>
              <w:rPr>
                <w:rFonts w:eastAsia="Times New Roman"/>
              </w:rPr>
            </w:pPr>
            <w:bookmarkStart w:id="302" w:name="d2114e1430"/>
            <w:bookmarkEnd w:id="302"/>
            <w:r>
              <w:rPr>
                <w:rFonts w:eastAsia="Times New Roman"/>
              </w:rPr>
              <w:t>2014</w:t>
            </w:r>
          </w:p>
        </w:tc>
        <w:tc>
          <w:tcPr>
            <w:tcW w:w="0" w:type="auto"/>
            <w:vMerge w:val="restart"/>
            <w:hideMark/>
          </w:tcPr>
          <w:p w:rsidR="00184D1D" w:rsidRDefault="00184D1D">
            <w:pPr>
              <w:jc w:val="center"/>
              <w:rPr>
                <w:rFonts w:eastAsia="Times New Roman"/>
              </w:rPr>
            </w:pPr>
            <w:bookmarkStart w:id="303" w:name="d2114e1433"/>
            <w:bookmarkEnd w:id="303"/>
            <w:r>
              <w:rPr>
                <w:rFonts w:eastAsia="Times New Roman"/>
              </w:rPr>
              <w:t>2013</w:t>
            </w:r>
          </w:p>
        </w:tc>
        <w:tc>
          <w:tcPr>
            <w:tcW w:w="0" w:type="auto"/>
            <w:vMerge w:val="restart"/>
            <w:hideMark/>
          </w:tcPr>
          <w:p w:rsidR="00184D1D" w:rsidRDefault="00184D1D">
            <w:pPr>
              <w:jc w:val="center"/>
              <w:rPr>
                <w:rFonts w:eastAsia="Times New Roman"/>
              </w:rPr>
            </w:pPr>
            <w:bookmarkStart w:id="304" w:name="d2114e1436"/>
            <w:bookmarkEnd w:id="304"/>
            <w:r>
              <w:rPr>
                <w:rFonts w:eastAsia="Times New Roman"/>
              </w:rPr>
              <w:t>Tanzania</w:t>
            </w:r>
          </w:p>
        </w:tc>
        <w:tc>
          <w:tcPr>
            <w:tcW w:w="0" w:type="auto"/>
            <w:vMerge w:val="restart"/>
            <w:hideMark/>
          </w:tcPr>
          <w:p w:rsidR="00184D1D" w:rsidRDefault="00184D1D">
            <w:pPr>
              <w:jc w:val="center"/>
              <w:rPr>
                <w:rFonts w:eastAsia="Times New Roman"/>
              </w:rPr>
            </w:pPr>
            <w:bookmarkStart w:id="305" w:name="d2114e1439"/>
            <w:bookmarkEnd w:id="305"/>
            <w:r>
              <w:rPr>
                <w:rFonts w:eastAsia="Times New Roman"/>
              </w:rPr>
              <w:t>Cohort</w:t>
            </w:r>
          </w:p>
        </w:tc>
        <w:tc>
          <w:tcPr>
            <w:tcW w:w="0" w:type="auto"/>
            <w:vMerge w:val="restart"/>
            <w:hideMark/>
          </w:tcPr>
          <w:p w:rsidR="00184D1D" w:rsidRDefault="00184D1D">
            <w:pPr>
              <w:jc w:val="center"/>
              <w:rPr>
                <w:rFonts w:eastAsia="Times New Roman"/>
              </w:rPr>
            </w:pPr>
            <w:bookmarkStart w:id="306" w:name="d2114e1443"/>
            <w:bookmarkEnd w:id="306"/>
            <w:r>
              <w:rPr>
                <w:rFonts w:eastAsia="Times New Roman"/>
              </w:rPr>
              <w:t xml:space="preserve">Special population (Pregnant women and </w:t>
            </w:r>
            <w:r>
              <w:rPr>
                <w:rFonts w:eastAsia="Times New Roman"/>
              </w:rPr>
              <w:br/>
              <w:t>neonates, inpatient)</w:t>
            </w:r>
          </w:p>
        </w:tc>
        <w:tc>
          <w:tcPr>
            <w:tcW w:w="0" w:type="auto"/>
            <w:vAlign w:val="center"/>
            <w:hideMark/>
          </w:tcPr>
          <w:p w:rsidR="00184D1D" w:rsidRDefault="00184D1D">
            <w:pPr>
              <w:jc w:val="center"/>
              <w:rPr>
                <w:rFonts w:eastAsia="Times New Roman"/>
              </w:rPr>
            </w:pPr>
            <w:bookmarkStart w:id="307" w:name="d2114e1448"/>
            <w:bookmarkEnd w:id="307"/>
            <w:r>
              <w:rPr>
                <w:rFonts w:eastAsia="Times New Roman"/>
              </w:rPr>
              <w:t>Neonate</w:t>
            </w:r>
          </w:p>
        </w:tc>
        <w:tc>
          <w:tcPr>
            <w:tcW w:w="0" w:type="auto"/>
            <w:vAlign w:val="center"/>
            <w:hideMark/>
          </w:tcPr>
          <w:p w:rsidR="00184D1D" w:rsidRDefault="00184D1D">
            <w:pPr>
              <w:jc w:val="center"/>
              <w:rPr>
                <w:rFonts w:eastAsia="Times New Roman"/>
              </w:rPr>
            </w:pPr>
            <w:bookmarkStart w:id="308" w:name="d2114e1451"/>
            <w:bookmarkEnd w:id="308"/>
            <w:r>
              <w:rPr>
                <w:rFonts w:eastAsia="Times New Roman"/>
              </w:rPr>
              <w:t>0d</w:t>
            </w:r>
          </w:p>
        </w:tc>
        <w:tc>
          <w:tcPr>
            <w:tcW w:w="0" w:type="auto"/>
            <w:vAlign w:val="center"/>
            <w:hideMark/>
          </w:tcPr>
          <w:p w:rsidR="00184D1D" w:rsidRDefault="00184D1D">
            <w:pPr>
              <w:jc w:val="center"/>
              <w:rPr>
                <w:rFonts w:eastAsia="Times New Roman"/>
              </w:rPr>
            </w:pPr>
            <w:bookmarkStart w:id="309" w:name="d2114e1454"/>
            <w:bookmarkEnd w:id="309"/>
            <w:r>
              <w:rPr>
                <w:rFonts w:eastAsia="Times New Roman"/>
              </w:rPr>
              <w:t>126</w:t>
            </w:r>
          </w:p>
        </w:tc>
      </w:tr>
      <w:tr w:rsidR="00184D1D">
        <w:trPr>
          <w:divId w:val="2007128927"/>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310" w:name="d2114e1460"/>
            <w:bookmarkStart w:id="311" w:name="d2114e1458"/>
            <w:bookmarkEnd w:id="310"/>
            <w:bookmarkEnd w:id="311"/>
            <w:r>
              <w:rPr>
                <w:rFonts w:eastAsia="Times New Roman"/>
              </w:rPr>
              <w:t>Adults</w:t>
            </w:r>
          </w:p>
        </w:tc>
        <w:tc>
          <w:tcPr>
            <w:tcW w:w="0" w:type="auto"/>
            <w:vAlign w:val="center"/>
            <w:hideMark/>
          </w:tcPr>
          <w:p w:rsidR="00184D1D" w:rsidRDefault="00184D1D">
            <w:pPr>
              <w:jc w:val="center"/>
              <w:rPr>
                <w:rFonts w:eastAsia="Times New Roman"/>
              </w:rPr>
            </w:pPr>
            <w:bookmarkStart w:id="312" w:name="d2114e1463"/>
            <w:bookmarkEnd w:id="312"/>
            <w:r>
              <w:rPr>
                <w:rFonts w:eastAsia="Times New Roman"/>
              </w:rPr>
              <w:t xml:space="preserve">26.5yr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313" w:name="d2114e1469"/>
            <w:bookmarkEnd w:id="313"/>
            <w:r>
              <w:rPr>
                <w:rFonts w:eastAsia="Times New Roman"/>
              </w:rPr>
              <w:t>113</w:t>
            </w:r>
          </w:p>
        </w:tc>
      </w:tr>
      <w:tr w:rsidR="00184D1D">
        <w:trPr>
          <w:divId w:val="2007128927"/>
          <w:tblCellSpacing w:w="15" w:type="dxa"/>
        </w:trPr>
        <w:tc>
          <w:tcPr>
            <w:tcW w:w="0" w:type="auto"/>
            <w:gridSpan w:val="9"/>
            <w:vAlign w:val="center"/>
            <w:hideMark/>
          </w:tcPr>
          <w:p w:rsidR="00184D1D" w:rsidRDefault="00184D1D">
            <w:pPr>
              <w:rPr>
                <w:rFonts w:eastAsia="Times New Roman"/>
              </w:rPr>
            </w:pPr>
            <w:bookmarkStart w:id="314" w:name="d2114e1475"/>
            <w:bookmarkStart w:id="315" w:name="d2114e1473"/>
            <w:bookmarkEnd w:id="314"/>
            <w:bookmarkEnd w:id="315"/>
            <w:r>
              <w:rPr>
                <w:rFonts w:eastAsia="Times New Roman"/>
                <w:b/>
                <w:bCs/>
              </w:rPr>
              <w:t>INPATIENTS</w:t>
            </w:r>
            <w:r>
              <w:rPr>
                <w:rFonts w:eastAsia="Times New Roman"/>
              </w:rPr>
              <w:t xml:space="preserve"> </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316" w:name="d2114e1484"/>
            <w:bookmarkStart w:id="317" w:name="d2114e1482"/>
            <w:bookmarkEnd w:id="316"/>
            <w:bookmarkEnd w:id="317"/>
            <w:proofErr w:type="spellStart"/>
            <w:r>
              <w:rPr>
                <w:rFonts w:eastAsia="Times New Roman"/>
              </w:rPr>
              <w:t>Lonchel</w:t>
            </w:r>
            <w:proofErr w:type="spellEnd"/>
            <w:r>
              <w:rPr>
                <w:rFonts w:eastAsia="Times New Roman"/>
              </w:rPr>
              <w:t xml:space="preserve"> 2013</w:t>
            </w:r>
          </w:p>
        </w:tc>
        <w:tc>
          <w:tcPr>
            <w:tcW w:w="0" w:type="auto"/>
            <w:vAlign w:val="center"/>
            <w:hideMark/>
          </w:tcPr>
          <w:p w:rsidR="00184D1D" w:rsidRDefault="00184D1D">
            <w:pPr>
              <w:jc w:val="center"/>
              <w:rPr>
                <w:rFonts w:eastAsia="Times New Roman"/>
              </w:rPr>
            </w:pPr>
            <w:bookmarkStart w:id="318" w:name="d2114e1487"/>
            <w:bookmarkEnd w:id="318"/>
            <w:r>
              <w:rPr>
                <w:rFonts w:eastAsia="Times New Roman"/>
              </w:rPr>
              <w:t>2013</w:t>
            </w:r>
          </w:p>
        </w:tc>
        <w:tc>
          <w:tcPr>
            <w:tcW w:w="0" w:type="auto"/>
            <w:vAlign w:val="center"/>
            <w:hideMark/>
          </w:tcPr>
          <w:p w:rsidR="00184D1D" w:rsidRDefault="00184D1D">
            <w:pPr>
              <w:jc w:val="center"/>
              <w:rPr>
                <w:rFonts w:eastAsia="Times New Roman"/>
              </w:rPr>
            </w:pPr>
            <w:bookmarkStart w:id="319" w:name="d2114e1490"/>
            <w:bookmarkEnd w:id="319"/>
            <w:r>
              <w:rPr>
                <w:rFonts w:eastAsia="Times New Roman"/>
              </w:rPr>
              <w:t>2009</w:t>
            </w:r>
          </w:p>
        </w:tc>
        <w:tc>
          <w:tcPr>
            <w:tcW w:w="0" w:type="auto"/>
            <w:vAlign w:val="center"/>
            <w:hideMark/>
          </w:tcPr>
          <w:p w:rsidR="00184D1D" w:rsidRDefault="00184D1D">
            <w:pPr>
              <w:jc w:val="center"/>
              <w:rPr>
                <w:rFonts w:eastAsia="Times New Roman"/>
              </w:rPr>
            </w:pPr>
            <w:bookmarkStart w:id="320" w:name="d2114e1493"/>
            <w:bookmarkEnd w:id="320"/>
            <w:r>
              <w:rPr>
                <w:rFonts w:eastAsia="Times New Roman"/>
              </w:rPr>
              <w:t>Cameroon</w:t>
            </w:r>
          </w:p>
        </w:tc>
        <w:tc>
          <w:tcPr>
            <w:tcW w:w="0" w:type="auto"/>
            <w:vAlign w:val="center"/>
            <w:hideMark/>
          </w:tcPr>
          <w:p w:rsidR="00184D1D" w:rsidRDefault="00184D1D">
            <w:pPr>
              <w:jc w:val="center"/>
              <w:rPr>
                <w:rFonts w:eastAsia="Times New Roman"/>
              </w:rPr>
            </w:pPr>
            <w:bookmarkStart w:id="321" w:name="d2114e1496"/>
            <w:bookmarkEnd w:id="321"/>
            <w:r>
              <w:rPr>
                <w:rFonts w:eastAsia="Times New Roman"/>
              </w:rPr>
              <w:t>Cross sec.</w:t>
            </w:r>
          </w:p>
        </w:tc>
        <w:tc>
          <w:tcPr>
            <w:tcW w:w="0" w:type="auto"/>
            <w:vAlign w:val="center"/>
            <w:hideMark/>
          </w:tcPr>
          <w:p w:rsidR="00184D1D" w:rsidRDefault="00184D1D">
            <w:pPr>
              <w:jc w:val="center"/>
              <w:rPr>
                <w:rFonts w:eastAsia="Times New Roman"/>
              </w:rPr>
            </w:pPr>
            <w:bookmarkStart w:id="322" w:name="d2114e1500"/>
            <w:bookmarkEnd w:id="322"/>
            <w:r>
              <w:rPr>
                <w:rFonts w:eastAsia="Times New Roman"/>
              </w:rPr>
              <w:t>Inpatients</w:t>
            </w:r>
          </w:p>
        </w:tc>
        <w:tc>
          <w:tcPr>
            <w:tcW w:w="0" w:type="auto"/>
            <w:vAlign w:val="center"/>
            <w:hideMark/>
          </w:tcPr>
          <w:p w:rsidR="00184D1D" w:rsidRDefault="00184D1D">
            <w:pPr>
              <w:jc w:val="center"/>
              <w:rPr>
                <w:rFonts w:eastAsia="Times New Roman"/>
              </w:rPr>
            </w:pPr>
            <w:bookmarkStart w:id="323" w:name="d2114e1503"/>
            <w:bookmarkEnd w:id="323"/>
            <w:r>
              <w:rPr>
                <w:rFonts w:eastAsia="Times New Roman"/>
              </w:rPr>
              <w:t>Adults</w:t>
            </w:r>
          </w:p>
        </w:tc>
        <w:tc>
          <w:tcPr>
            <w:tcW w:w="0" w:type="auto"/>
            <w:vAlign w:val="center"/>
            <w:hideMark/>
          </w:tcPr>
          <w:p w:rsidR="00184D1D" w:rsidRDefault="00184D1D">
            <w:pPr>
              <w:jc w:val="center"/>
              <w:rPr>
                <w:rFonts w:eastAsia="Times New Roman"/>
              </w:rPr>
            </w:pPr>
            <w:bookmarkStart w:id="324" w:name="d2114e1506"/>
            <w:bookmarkEnd w:id="324"/>
            <w:r>
              <w:rPr>
                <w:rFonts w:eastAsia="Times New Roman"/>
              </w:rPr>
              <w:t xml:space="preserve">46.8yr </w:t>
            </w:r>
            <w:hyperlink w:anchor="TFN1" w:history="1">
              <w:r>
                <w:rPr>
                  <w:rStyle w:val="Hyperlink"/>
                  <w:rFonts w:eastAsia="Times New Roman"/>
                </w:rPr>
                <w:t>*</w:t>
              </w:r>
            </w:hyperlink>
            <w:r>
              <w:rPr>
                <w:rFonts w:eastAsia="Times New Roman"/>
              </w:rPr>
              <w:t xml:space="preserve"> </w:t>
            </w:r>
          </w:p>
        </w:tc>
        <w:tc>
          <w:tcPr>
            <w:tcW w:w="0" w:type="auto"/>
            <w:vAlign w:val="center"/>
            <w:hideMark/>
          </w:tcPr>
          <w:p w:rsidR="00184D1D" w:rsidRDefault="00184D1D">
            <w:pPr>
              <w:jc w:val="center"/>
              <w:rPr>
                <w:rFonts w:eastAsia="Times New Roman"/>
              </w:rPr>
            </w:pPr>
            <w:bookmarkStart w:id="325" w:name="d2114e1512"/>
            <w:bookmarkEnd w:id="325"/>
            <w:r>
              <w:rPr>
                <w:rFonts w:eastAsia="Times New Roman"/>
              </w:rPr>
              <w:t>121</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326" w:name="d2114e1518"/>
            <w:bookmarkStart w:id="327" w:name="d2114e1516"/>
            <w:bookmarkEnd w:id="326"/>
            <w:bookmarkEnd w:id="327"/>
            <w:proofErr w:type="spellStart"/>
            <w:r>
              <w:rPr>
                <w:rFonts w:eastAsia="Times New Roman"/>
              </w:rPr>
              <w:t>Magoue</w:t>
            </w:r>
            <w:proofErr w:type="spellEnd"/>
            <w:r>
              <w:rPr>
                <w:rFonts w:eastAsia="Times New Roman"/>
              </w:rPr>
              <w:t xml:space="preserve"> 2013</w:t>
            </w:r>
          </w:p>
        </w:tc>
        <w:tc>
          <w:tcPr>
            <w:tcW w:w="0" w:type="auto"/>
            <w:vAlign w:val="center"/>
            <w:hideMark/>
          </w:tcPr>
          <w:p w:rsidR="00184D1D" w:rsidRDefault="00184D1D">
            <w:pPr>
              <w:jc w:val="center"/>
              <w:rPr>
                <w:rFonts w:eastAsia="Times New Roman"/>
              </w:rPr>
            </w:pPr>
            <w:bookmarkStart w:id="328" w:name="d2114e1521"/>
            <w:bookmarkEnd w:id="328"/>
            <w:r>
              <w:rPr>
                <w:rFonts w:eastAsia="Times New Roman"/>
              </w:rPr>
              <w:t>2013</w:t>
            </w:r>
          </w:p>
        </w:tc>
        <w:tc>
          <w:tcPr>
            <w:tcW w:w="0" w:type="auto"/>
            <w:vAlign w:val="center"/>
            <w:hideMark/>
          </w:tcPr>
          <w:p w:rsidR="00184D1D" w:rsidRDefault="00184D1D">
            <w:pPr>
              <w:jc w:val="center"/>
              <w:rPr>
                <w:rFonts w:eastAsia="Times New Roman"/>
              </w:rPr>
            </w:pPr>
            <w:bookmarkStart w:id="329" w:name="d2114e1524"/>
            <w:bookmarkEnd w:id="329"/>
            <w:r>
              <w:rPr>
                <w:rFonts w:eastAsia="Times New Roman"/>
              </w:rPr>
              <w:t>2010</w:t>
            </w:r>
          </w:p>
        </w:tc>
        <w:tc>
          <w:tcPr>
            <w:tcW w:w="0" w:type="auto"/>
            <w:vAlign w:val="center"/>
            <w:hideMark/>
          </w:tcPr>
          <w:p w:rsidR="00184D1D" w:rsidRDefault="00184D1D">
            <w:pPr>
              <w:jc w:val="center"/>
              <w:rPr>
                <w:rFonts w:eastAsia="Times New Roman"/>
              </w:rPr>
            </w:pPr>
            <w:bookmarkStart w:id="330" w:name="d2114e1527"/>
            <w:bookmarkEnd w:id="330"/>
            <w:r>
              <w:rPr>
                <w:rFonts w:eastAsia="Times New Roman"/>
              </w:rPr>
              <w:t>Cameroon</w:t>
            </w:r>
          </w:p>
        </w:tc>
        <w:tc>
          <w:tcPr>
            <w:tcW w:w="0" w:type="auto"/>
            <w:vAlign w:val="center"/>
            <w:hideMark/>
          </w:tcPr>
          <w:p w:rsidR="00184D1D" w:rsidRDefault="00184D1D">
            <w:pPr>
              <w:jc w:val="center"/>
              <w:rPr>
                <w:rFonts w:eastAsia="Times New Roman"/>
              </w:rPr>
            </w:pPr>
            <w:bookmarkStart w:id="331" w:name="d2114e1530"/>
            <w:bookmarkEnd w:id="331"/>
            <w:r>
              <w:rPr>
                <w:rFonts w:eastAsia="Times New Roman"/>
              </w:rPr>
              <w:t>Cross sec.</w:t>
            </w:r>
          </w:p>
        </w:tc>
        <w:tc>
          <w:tcPr>
            <w:tcW w:w="0" w:type="auto"/>
            <w:vAlign w:val="center"/>
            <w:hideMark/>
          </w:tcPr>
          <w:p w:rsidR="00184D1D" w:rsidRDefault="00184D1D">
            <w:pPr>
              <w:jc w:val="center"/>
              <w:rPr>
                <w:rFonts w:eastAsia="Times New Roman"/>
              </w:rPr>
            </w:pPr>
            <w:bookmarkStart w:id="332" w:name="d2114e1534"/>
            <w:bookmarkEnd w:id="332"/>
            <w:r>
              <w:rPr>
                <w:rFonts w:eastAsia="Times New Roman"/>
              </w:rPr>
              <w:t>Inpatients</w:t>
            </w:r>
          </w:p>
        </w:tc>
        <w:tc>
          <w:tcPr>
            <w:tcW w:w="0" w:type="auto"/>
            <w:vAlign w:val="center"/>
            <w:hideMark/>
          </w:tcPr>
          <w:p w:rsidR="00184D1D" w:rsidRDefault="00184D1D">
            <w:pPr>
              <w:jc w:val="center"/>
              <w:rPr>
                <w:rFonts w:eastAsia="Times New Roman"/>
              </w:rPr>
            </w:pPr>
            <w:bookmarkStart w:id="333" w:name="d2114e1537"/>
            <w:bookmarkEnd w:id="333"/>
            <w:r>
              <w:rPr>
                <w:rFonts w:eastAsia="Times New Roman"/>
              </w:rPr>
              <w:t>Adults</w:t>
            </w:r>
          </w:p>
        </w:tc>
        <w:tc>
          <w:tcPr>
            <w:tcW w:w="0" w:type="auto"/>
            <w:vAlign w:val="center"/>
            <w:hideMark/>
          </w:tcPr>
          <w:p w:rsidR="00184D1D" w:rsidRDefault="00184D1D">
            <w:pPr>
              <w:jc w:val="center"/>
              <w:rPr>
                <w:rFonts w:eastAsia="Times New Roman"/>
              </w:rPr>
            </w:pPr>
            <w:bookmarkStart w:id="334" w:name="d2114e1540"/>
            <w:bookmarkEnd w:id="334"/>
            <w:r>
              <w:rPr>
                <w:rFonts w:eastAsia="Times New Roman"/>
              </w:rPr>
              <w:t>NR</w:t>
            </w:r>
          </w:p>
        </w:tc>
        <w:tc>
          <w:tcPr>
            <w:tcW w:w="0" w:type="auto"/>
            <w:vAlign w:val="center"/>
            <w:hideMark/>
          </w:tcPr>
          <w:p w:rsidR="00184D1D" w:rsidRDefault="00184D1D">
            <w:pPr>
              <w:jc w:val="center"/>
              <w:rPr>
                <w:rFonts w:eastAsia="Times New Roman"/>
              </w:rPr>
            </w:pPr>
            <w:bookmarkStart w:id="335" w:name="d2114e1543"/>
            <w:bookmarkEnd w:id="335"/>
            <w:r>
              <w:rPr>
                <w:rFonts w:eastAsia="Times New Roman"/>
              </w:rPr>
              <w:t>208</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336" w:name="d2114e1550"/>
            <w:bookmarkStart w:id="337" w:name="d2114e1548"/>
            <w:bookmarkEnd w:id="336"/>
            <w:bookmarkEnd w:id="337"/>
            <w:r>
              <w:rPr>
                <w:rFonts w:eastAsia="Times New Roman"/>
              </w:rPr>
              <w:t xml:space="preserve">Schaumburg </w:t>
            </w:r>
            <w:r>
              <w:rPr>
                <w:rFonts w:eastAsia="Times New Roman"/>
              </w:rPr>
              <w:br/>
              <w:t>2013</w:t>
            </w:r>
          </w:p>
        </w:tc>
        <w:tc>
          <w:tcPr>
            <w:tcW w:w="0" w:type="auto"/>
            <w:vAlign w:val="center"/>
            <w:hideMark/>
          </w:tcPr>
          <w:p w:rsidR="00184D1D" w:rsidRDefault="00184D1D">
            <w:pPr>
              <w:jc w:val="center"/>
              <w:rPr>
                <w:rFonts w:eastAsia="Times New Roman"/>
              </w:rPr>
            </w:pPr>
            <w:bookmarkStart w:id="338" w:name="d2114e1555"/>
            <w:bookmarkEnd w:id="338"/>
            <w:r>
              <w:rPr>
                <w:rFonts w:eastAsia="Times New Roman"/>
              </w:rPr>
              <w:t>2013</w:t>
            </w:r>
          </w:p>
        </w:tc>
        <w:tc>
          <w:tcPr>
            <w:tcW w:w="0" w:type="auto"/>
            <w:vAlign w:val="center"/>
            <w:hideMark/>
          </w:tcPr>
          <w:p w:rsidR="00184D1D" w:rsidRDefault="00184D1D">
            <w:pPr>
              <w:jc w:val="center"/>
              <w:rPr>
                <w:rFonts w:eastAsia="Times New Roman"/>
              </w:rPr>
            </w:pPr>
            <w:bookmarkStart w:id="339" w:name="d2114e1558"/>
            <w:bookmarkEnd w:id="339"/>
            <w:r>
              <w:rPr>
                <w:rFonts w:eastAsia="Times New Roman"/>
              </w:rPr>
              <w:t>2010–11</w:t>
            </w:r>
          </w:p>
        </w:tc>
        <w:tc>
          <w:tcPr>
            <w:tcW w:w="0" w:type="auto"/>
            <w:vAlign w:val="center"/>
            <w:hideMark/>
          </w:tcPr>
          <w:p w:rsidR="00184D1D" w:rsidRDefault="00184D1D">
            <w:pPr>
              <w:jc w:val="center"/>
              <w:rPr>
                <w:rFonts w:eastAsia="Times New Roman"/>
              </w:rPr>
            </w:pPr>
            <w:bookmarkStart w:id="340" w:name="d2114e1561"/>
            <w:bookmarkEnd w:id="340"/>
            <w:r>
              <w:rPr>
                <w:rFonts w:eastAsia="Times New Roman"/>
              </w:rPr>
              <w:t>Gabon</w:t>
            </w:r>
          </w:p>
        </w:tc>
        <w:tc>
          <w:tcPr>
            <w:tcW w:w="0" w:type="auto"/>
            <w:vAlign w:val="center"/>
            <w:hideMark/>
          </w:tcPr>
          <w:p w:rsidR="00184D1D" w:rsidRDefault="00184D1D">
            <w:pPr>
              <w:jc w:val="center"/>
              <w:rPr>
                <w:rFonts w:eastAsia="Times New Roman"/>
              </w:rPr>
            </w:pPr>
            <w:bookmarkStart w:id="341" w:name="d2114e1564"/>
            <w:bookmarkEnd w:id="341"/>
            <w:r>
              <w:rPr>
                <w:rFonts w:eastAsia="Times New Roman"/>
              </w:rPr>
              <w:t>Cross sec.</w:t>
            </w:r>
          </w:p>
        </w:tc>
        <w:tc>
          <w:tcPr>
            <w:tcW w:w="0" w:type="auto"/>
            <w:vAlign w:val="center"/>
            <w:hideMark/>
          </w:tcPr>
          <w:p w:rsidR="00184D1D" w:rsidRDefault="00184D1D">
            <w:pPr>
              <w:jc w:val="center"/>
              <w:rPr>
                <w:rFonts w:eastAsia="Times New Roman"/>
              </w:rPr>
            </w:pPr>
            <w:bookmarkStart w:id="342" w:name="d2114e1568"/>
            <w:bookmarkEnd w:id="342"/>
            <w:r>
              <w:rPr>
                <w:rFonts w:eastAsia="Times New Roman"/>
              </w:rPr>
              <w:t>Inpatients</w:t>
            </w:r>
          </w:p>
        </w:tc>
        <w:tc>
          <w:tcPr>
            <w:tcW w:w="0" w:type="auto"/>
            <w:vAlign w:val="center"/>
            <w:hideMark/>
          </w:tcPr>
          <w:p w:rsidR="00184D1D" w:rsidRDefault="00184D1D">
            <w:pPr>
              <w:jc w:val="center"/>
              <w:rPr>
                <w:rFonts w:eastAsia="Times New Roman"/>
              </w:rPr>
            </w:pPr>
            <w:bookmarkStart w:id="343" w:name="d2114e1571"/>
            <w:bookmarkEnd w:id="343"/>
            <w:r>
              <w:rPr>
                <w:rFonts w:eastAsia="Times New Roman"/>
              </w:rPr>
              <w:t>Children</w:t>
            </w:r>
          </w:p>
        </w:tc>
        <w:tc>
          <w:tcPr>
            <w:tcW w:w="0" w:type="auto"/>
            <w:vAlign w:val="center"/>
            <w:hideMark/>
          </w:tcPr>
          <w:p w:rsidR="00184D1D" w:rsidRDefault="00184D1D">
            <w:pPr>
              <w:jc w:val="center"/>
              <w:rPr>
                <w:rFonts w:eastAsia="Times New Roman"/>
              </w:rPr>
            </w:pPr>
            <w:bookmarkStart w:id="344" w:name="d2114e1574"/>
            <w:bookmarkEnd w:id="344"/>
            <w:r>
              <w:rPr>
                <w:rFonts w:eastAsia="Times New Roman"/>
              </w:rPr>
              <w:t>NR</w:t>
            </w:r>
          </w:p>
        </w:tc>
        <w:tc>
          <w:tcPr>
            <w:tcW w:w="0" w:type="auto"/>
            <w:vAlign w:val="center"/>
            <w:hideMark/>
          </w:tcPr>
          <w:p w:rsidR="00184D1D" w:rsidRDefault="00184D1D">
            <w:pPr>
              <w:jc w:val="center"/>
              <w:rPr>
                <w:rFonts w:eastAsia="Times New Roman"/>
              </w:rPr>
            </w:pPr>
            <w:bookmarkStart w:id="345" w:name="d2114e1577"/>
            <w:bookmarkEnd w:id="345"/>
            <w:r>
              <w:rPr>
                <w:rFonts w:eastAsia="Times New Roman"/>
              </w:rPr>
              <w:t>200</w:t>
            </w:r>
          </w:p>
        </w:tc>
      </w:tr>
      <w:tr w:rsidR="00184D1D">
        <w:trPr>
          <w:divId w:val="2007128927"/>
          <w:tblCellSpacing w:w="15" w:type="dxa"/>
        </w:trPr>
        <w:tc>
          <w:tcPr>
            <w:tcW w:w="0" w:type="auto"/>
            <w:vMerge w:val="restart"/>
            <w:hideMark/>
          </w:tcPr>
          <w:p w:rsidR="00184D1D" w:rsidRDefault="00184D1D">
            <w:pPr>
              <w:jc w:val="center"/>
              <w:rPr>
                <w:rFonts w:eastAsia="Times New Roman"/>
              </w:rPr>
            </w:pPr>
            <w:bookmarkStart w:id="346" w:name="d2114e1583"/>
            <w:bookmarkStart w:id="347" w:name="d2114e1581"/>
            <w:bookmarkEnd w:id="346"/>
            <w:bookmarkEnd w:id="347"/>
            <w:r>
              <w:rPr>
                <w:rFonts w:eastAsia="Times New Roman"/>
              </w:rPr>
              <w:t>Desta 2016</w:t>
            </w:r>
          </w:p>
        </w:tc>
        <w:tc>
          <w:tcPr>
            <w:tcW w:w="0" w:type="auto"/>
            <w:vMerge w:val="restart"/>
            <w:hideMark/>
          </w:tcPr>
          <w:p w:rsidR="00184D1D" w:rsidRDefault="00184D1D">
            <w:pPr>
              <w:jc w:val="center"/>
              <w:rPr>
                <w:rFonts w:eastAsia="Times New Roman"/>
              </w:rPr>
            </w:pPr>
            <w:bookmarkStart w:id="348" w:name="d2114e1586"/>
            <w:bookmarkEnd w:id="348"/>
            <w:r>
              <w:rPr>
                <w:rFonts w:eastAsia="Times New Roman"/>
              </w:rPr>
              <w:t>2016</w:t>
            </w:r>
          </w:p>
        </w:tc>
        <w:tc>
          <w:tcPr>
            <w:tcW w:w="0" w:type="auto"/>
            <w:vMerge w:val="restart"/>
            <w:hideMark/>
          </w:tcPr>
          <w:p w:rsidR="00184D1D" w:rsidRDefault="00184D1D">
            <w:pPr>
              <w:jc w:val="center"/>
              <w:rPr>
                <w:rFonts w:eastAsia="Times New Roman"/>
              </w:rPr>
            </w:pPr>
            <w:bookmarkStart w:id="349" w:name="d2114e1589"/>
            <w:bookmarkEnd w:id="349"/>
            <w:r>
              <w:rPr>
                <w:rFonts w:eastAsia="Times New Roman"/>
              </w:rPr>
              <w:t>2012</w:t>
            </w:r>
          </w:p>
        </w:tc>
        <w:tc>
          <w:tcPr>
            <w:tcW w:w="0" w:type="auto"/>
            <w:vMerge w:val="restart"/>
            <w:hideMark/>
          </w:tcPr>
          <w:p w:rsidR="00184D1D" w:rsidRDefault="00184D1D">
            <w:pPr>
              <w:jc w:val="center"/>
              <w:rPr>
                <w:rFonts w:eastAsia="Times New Roman"/>
              </w:rPr>
            </w:pPr>
            <w:bookmarkStart w:id="350" w:name="d2114e1592"/>
            <w:bookmarkEnd w:id="350"/>
            <w:r>
              <w:rPr>
                <w:rFonts w:eastAsia="Times New Roman"/>
              </w:rPr>
              <w:t>Ethiopia</w:t>
            </w:r>
          </w:p>
        </w:tc>
        <w:tc>
          <w:tcPr>
            <w:tcW w:w="0" w:type="auto"/>
            <w:vMerge w:val="restart"/>
            <w:hideMark/>
          </w:tcPr>
          <w:p w:rsidR="00184D1D" w:rsidRDefault="00184D1D">
            <w:pPr>
              <w:jc w:val="center"/>
              <w:rPr>
                <w:rFonts w:eastAsia="Times New Roman"/>
              </w:rPr>
            </w:pPr>
            <w:bookmarkStart w:id="351" w:name="d2114e1595"/>
            <w:bookmarkEnd w:id="351"/>
            <w:r>
              <w:rPr>
                <w:rFonts w:eastAsia="Times New Roman"/>
              </w:rPr>
              <w:t xml:space="preserve">Cross </w:t>
            </w:r>
            <w:r>
              <w:rPr>
                <w:rFonts w:eastAsia="Times New Roman"/>
              </w:rPr>
              <w:lastRenderedPageBreak/>
              <w:t>sec.</w:t>
            </w:r>
          </w:p>
        </w:tc>
        <w:tc>
          <w:tcPr>
            <w:tcW w:w="0" w:type="auto"/>
            <w:vAlign w:val="center"/>
            <w:hideMark/>
          </w:tcPr>
          <w:p w:rsidR="00184D1D" w:rsidRDefault="00184D1D">
            <w:pPr>
              <w:jc w:val="center"/>
              <w:rPr>
                <w:rFonts w:eastAsia="Times New Roman"/>
              </w:rPr>
            </w:pPr>
            <w:bookmarkStart w:id="352" w:name="d2114e1599"/>
            <w:bookmarkEnd w:id="352"/>
            <w:r>
              <w:rPr>
                <w:rFonts w:eastAsia="Times New Roman"/>
              </w:rPr>
              <w:lastRenderedPageBreak/>
              <w:t>Inpatients</w:t>
            </w:r>
          </w:p>
        </w:tc>
        <w:tc>
          <w:tcPr>
            <w:tcW w:w="0" w:type="auto"/>
            <w:vAlign w:val="center"/>
            <w:hideMark/>
          </w:tcPr>
          <w:p w:rsidR="00184D1D" w:rsidRDefault="00184D1D">
            <w:pPr>
              <w:jc w:val="center"/>
              <w:rPr>
                <w:rFonts w:eastAsia="Times New Roman"/>
              </w:rPr>
            </w:pPr>
            <w:bookmarkStart w:id="353" w:name="d2114e1602"/>
            <w:bookmarkEnd w:id="353"/>
            <w:r>
              <w:rPr>
                <w:rFonts w:eastAsia="Times New Roman"/>
              </w:rPr>
              <w:t>Adults</w:t>
            </w:r>
          </w:p>
        </w:tc>
        <w:tc>
          <w:tcPr>
            <w:tcW w:w="0" w:type="auto"/>
            <w:vAlign w:val="center"/>
            <w:hideMark/>
          </w:tcPr>
          <w:p w:rsidR="00184D1D" w:rsidRDefault="00184D1D">
            <w:pPr>
              <w:jc w:val="center"/>
              <w:rPr>
                <w:rFonts w:eastAsia="Times New Roman"/>
              </w:rPr>
            </w:pPr>
            <w:bookmarkStart w:id="354" w:name="d2114e1605"/>
            <w:bookmarkEnd w:id="354"/>
            <w:r>
              <w:rPr>
                <w:rFonts w:eastAsia="Times New Roman"/>
              </w:rPr>
              <w:t>35yr</w:t>
            </w:r>
          </w:p>
        </w:tc>
        <w:tc>
          <w:tcPr>
            <w:tcW w:w="0" w:type="auto"/>
            <w:vAlign w:val="center"/>
            <w:hideMark/>
          </w:tcPr>
          <w:p w:rsidR="00184D1D" w:rsidRDefault="00184D1D">
            <w:pPr>
              <w:jc w:val="center"/>
              <w:rPr>
                <w:rFonts w:eastAsia="Times New Roman"/>
              </w:rPr>
            </w:pPr>
            <w:bookmarkStart w:id="355" w:name="d2114e1608"/>
            <w:bookmarkEnd w:id="355"/>
            <w:r>
              <w:rPr>
                <w:rFonts w:eastAsia="Times New Roman"/>
              </w:rPr>
              <w:t>154</w:t>
            </w:r>
          </w:p>
        </w:tc>
      </w:tr>
      <w:tr w:rsidR="00184D1D">
        <w:trPr>
          <w:divId w:val="2007128927"/>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356" w:name="d2114e1614"/>
            <w:bookmarkStart w:id="357" w:name="d2114e1612"/>
            <w:bookmarkEnd w:id="356"/>
            <w:bookmarkEnd w:id="357"/>
            <w:r>
              <w:rPr>
                <w:rFonts w:eastAsia="Times New Roman"/>
              </w:rPr>
              <w:t>Inpatients</w:t>
            </w:r>
          </w:p>
        </w:tc>
        <w:tc>
          <w:tcPr>
            <w:tcW w:w="0" w:type="auto"/>
            <w:vAlign w:val="center"/>
            <w:hideMark/>
          </w:tcPr>
          <w:p w:rsidR="00184D1D" w:rsidRDefault="00184D1D">
            <w:pPr>
              <w:jc w:val="center"/>
              <w:rPr>
                <w:rFonts w:eastAsia="Times New Roman"/>
              </w:rPr>
            </w:pPr>
            <w:bookmarkStart w:id="358" w:name="d2114e1617"/>
            <w:bookmarkEnd w:id="358"/>
            <w:r>
              <w:rPr>
                <w:rFonts w:eastAsia="Times New Roman"/>
              </w:rPr>
              <w:t>Children</w:t>
            </w:r>
          </w:p>
        </w:tc>
        <w:tc>
          <w:tcPr>
            <w:tcW w:w="0" w:type="auto"/>
            <w:vAlign w:val="center"/>
            <w:hideMark/>
          </w:tcPr>
          <w:p w:rsidR="00184D1D" w:rsidRDefault="00184D1D">
            <w:pPr>
              <w:jc w:val="center"/>
              <w:rPr>
                <w:rFonts w:eastAsia="Times New Roman"/>
              </w:rPr>
            </w:pPr>
            <w:bookmarkStart w:id="359" w:name="d2114e1620"/>
            <w:bookmarkEnd w:id="359"/>
            <w:r>
              <w:rPr>
                <w:rFonts w:eastAsia="Times New Roman"/>
              </w:rPr>
              <w:t>7yr</w:t>
            </w:r>
          </w:p>
        </w:tc>
        <w:tc>
          <w:tcPr>
            <w:tcW w:w="0" w:type="auto"/>
            <w:vAlign w:val="center"/>
            <w:hideMark/>
          </w:tcPr>
          <w:p w:rsidR="00184D1D" w:rsidRDefault="00184D1D">
            <w:pPr>
              <w:jc w:val="center"/>
              <w:rPr>
                <w:rFonts w:eastAsia="Times New Roman"/>
              </w:rPr>
            </w:pPr>
            <w:bookmarkStart w:id="360" w:name="d2114e1623"/>
            <w:bookmarkEnd w:id="360"/>
            <w:r>
              <w:rPr>
                <w:rFonts w:eastAsia="Times New Roman"/>
              </w:rPr>
              <w:t>94</w:t>
            </w:r>
          </w:p>
        </w:tc>
      </w:tr>
      <w:tr w:rsidR="00184D1D">
        <w:trPr>
          <w:divId w:val="2007128927"/>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361" w:name="d2114e1629"/>
            <w:bookmarkStart w:id="362" w:name="d2114e1627"/>
            <w:bookmarkEnd w:id="361"/>
            <w:bookmarkEnd w:id="362"/>
            <w:r>
              <w:rPr>
                <w:rFonts w:eastAsia="Times New Roman"/>
              </w:rPr>
              <w:t>Inpatients</w:t>
            </w:r>
          </w:p>
        </w:tc>
        <w:tc>
          <w:tcPr>
            <w:tcW w:w="0" w:type="auto"/>
            <w:vAlign w:val="center"/>
            <w:hideMark/>
          </w:tcPr>
          <w:p w:rsidR="00184D1D" w:rsidRDefault="00184D1D">
            <w:pPr>
              <w:jc w:val="center"/>
              <w:rPr>
                <w:rFonts w:eastAsia="Times New Roman"/>
              </w:rPr>
            </w:pPr>
            <w:bookmarkStart w:id="363" w:name="d2114e1632"/>
            <w:bookmarkEnd w:id="363"/>
            <w:r>
              <w:rPr>
                <w:rFonts w:eastAsia="Times New Roman"/>
              </w:rPr>
              <w:t>Neonate</w:t>
            </w:r>
          </w:p>
        </w:tc>
        <w:tc>
          <w:tcPr>
            <w:tcW w:w="0" w:type="auto"/>
            <w:vAlign w:val="center"/>
            <w:hideMark/>
          </w:tcPr>
          <w:p w:rsidR="00184D1D" w:rsidRDefault="00184D1D">
            <w:pPr>
              <w:jc w:val="center"/>
              <w:rPr>
                <w:rFonts w:eastAsia="Times New Roman"/>
              </w:rPr>
            </w:pPr>
            <w:bookmarkStart w:id="364" w:name="d2114e1635"/>
            <w:bookmarkEnd w:id="364"/>
            <w:r>
              <w:rPr>
                <w:rFonts w:eastAsia="Times New Roman"/>
              </w:rPr>
              <w:t>9d</w:t>
            </w:r>
          </w:p>
        </w:tc>
        <w:tc>
          <w:tcPr>
            <w:tcW w:w="0" w:type="auto"/>
            <w:vAlign w:val="center"/>
            <w:hideMark/>
          </w:tcPr>
          <w:p w:rsidR="00184D1D" w:rsidRDefault="00184D1D">
            <w:pPr>
              <w:jc w:val="center"/>
              <w:rPr>
                <w:rFonts w:eastAsia="Times New Roman"/>
              </w:rPr>
            </w:pPr>
            <w:bookmarkStart w:id="365" w:name="d2114e1638"/>
            <w:bookmarkEnd w:id="365"/>
            <w:r>
              <w:rPr>
                <w:rFonts w:eastAsia="Times New Roman"/>
              </w:rPr>
              <w:t>19</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366" w:name="d2114e1644"/>
            <w:bookmarkStart w:id="367" w:name="d2114e1642"/>
            <w:bookmarkEnd w:id="366"/>
            <w:bookmarkEnd w:id="367"/>
            <w:proofErr w:type="spellStart"/>
            <w:r>
              <w:rPr>
                <w:rFonts w:eastAsia="Times New Roman"/>
              </w:rPr>
              <w:t>Tellevik</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368" w:name="d2114e1647"/>
            <w:bookmarkEnd w:id="368"/>
            <w:r>
              <w:rPr>
                <w:rFonts w:eastAsia="Times New Roman"/>
              </w:rPr>
              <w:t>2016</w:t>
            </w:r>
          </w:p>
        </w:tc>
        <w:tc>
          <w:tcPr>
            <w:tcW w:w="0" w:type="auto"/>
            <w:vAlign w:val="center"/>
            <w:hideMark/>
          </w:tcPr>
          <w:p w:rsidR="00184D1D" w:rsidRDefault="00184D1D">
            <w:pPr>
              <w:jc w:val="center"/>
              <w:rPr>
                <w:rFonts w:eastAsia="Times New Roman"/>
              </w:rPr>
            </w:pPr>
            <w:bookmarkStart w:id="369" w:name="d2114e1650"/>
            <w:bookmarkEnd w:id="369"/>
            <w:r>
              <w:rPr>
                <w:rFonts w:eastAsia="Times New Roman"/>
              </w:rPr>
              <w:t>2010–11</w:t>
            </w:r>
          </w:p>
        </w:tc>
        <w:tc>
          <w:tcPr>
            <w:tcW w:w="0" w:type="auto"/>
            <w:vAlign w:val="center"/>
            <w:hideMark/>
          </w:tcPr>
          <w:p w:rsidR="00184D1D" w:rsidRDefault="00184D1D">
            <w:pPr>
              <w:jc w:val="center"/>
              <w:rPr>
                <w:rFonts w:eastAsia="Times New Roman"/>
              </w:rPr>
            </w:pPr>
            <w:bookmarkStart w:id="370" w:name="d2114e1653"/>
            <w:bookmarkEnd w:id="370"/>
            <w:r>
              <w:rPr>
                <w:rFonts w:eastAsia="Times New Roman"/>
              </w:rPr>
              <w:t>Tanzania</w:t>
            </w:r>
          </w:p>
        </w:tc>
        <w:tc>
          <w:tcPr>
            <w:tcW w:w="0" w:type="auto"/>
            <w:vAlign w:val="center"/>
            <w:hideMark/>
          </w:tcPr>
          <w:p w:rsidR="00184D1D" w:rsidRDefault="00184D1D">
            <w:pPr>
              <w:jc w:val="center"/>
              <w:rPr>
                <w:rFonts w:eastAsia="Times New Roman"/>
              </w:rPr>
            </w:pPr>
            <w:bookmarkStart w:id="371" w:name="d2114e1656"/>
            <w:bookmarkEnd w:id="371"/>
            <w:r>
              <w:rPr>
                <w:rFonts w:eastAsia="Times New Roman"/>
              </w:rPr>
              <w:t>Cross sec.</w:t>
            </w:r>
          </w:p>
        </w:tc>
        <w:tc>
          <w:tcPr>
            <w:tcW w:w="0" w:type="auto"/>
            <w:vAlign w:val="center"/>
            <w:hideMark/>
          </w:tcPr>
          <w:p w:rsidR="00184D1D" w:rsidRDefault="00184D1D">
            <w:pPr>
              <w:jc w:val="center"/>
              <w:rPr>
                <w:rFonts w:eastAsia="Times New Roman"/>
              </w:rPr>
            </w:pPr>
            <w:bookmarkStart w:id="372" w:name="d2114e1660"/>
            <w:bookmarkEnd w:id="372"/>
            <w:r>
              <w:rPr>
                <w:rFonts w:eastAsia="Times New Roman"/>
              </w:rPr>
              <w:t>Inpatients</w:t>
            </w:r>
          </w:p>
        </w:tc>
        <w:tc>
          <w:tcPr>
            <w:tcW w:w="0" w:type="auto"/>
            <w:vAlign w:val="center"/>
            <w:hideMark/>
          </w:tcPr>
          <w:p w:rsidR="00184D1D" w:rsidRDefault="00184D1D">
            <w:pPr>
              <w:jc w:val="center"/>
              <w:rPr>
                <w:rFonts w:eastAsia="Times New Roman"/>
              </w:rPr>
            </w:pPr>
            <w:bookmarkStart w:id="373" w:name="d2114e1663"/>
            <w:bookmarkEnd w:id="373"/>
            <w:r>
              <w:rPr>
                <w:rFonts w:eastAsia="Times New Roman"/>
              </w:rPr>
              <w:t>Children</w:t>
            </w:r>
          </w:p>
        </w:tc>
        <w:tc>
          <w:tcPr>
            <w:tcW w:w="0" w:type="auto"/>
            <w:vAlign w:val="center"/>
            <w:hideMark/>
          </w:tcPr>
          <w:p w:rsidR="00184D1D" w:rsidRDefault="00184D1D">
            <w:pPr>
              <w:jc w:val="center"/>
              <w:rPr>
                <w:rFonts w:eastAsia="Times New Roman"/>
              </w:rPr>
            </w:pPr>
            <w:bookmarkStart w:id="374" w:name="d2114e1666"/>
            <w:bookmarkEnd w:id="374"/>
            <w:r>
              <w:rPr>
                <w:rFonts w:eastAsia="Times New Roman"/>
              </w:rPr>
              <w:t>NR</w:t>
            </w:r>
          </w:p>
        </w:tc>
        <w:tc>
          <w:tcPr>
            <w:tcW w:w="0" w:type="auto"/>
            <w:vAlign w:val="center"/>
            <w:hideMark/>
          </w:tcPr>
          <w:p w:rsidR="00184D1D" w:rsidRDefault="00184D1D">
            <w:pPr>
              <w:jc w:val="center"/>
              <w:rPr>
                <w:rFonts w:eastAsia="Times New Roman"/>
              </w:rPr>
            </w:pPr>
            <w:bookmarkStart w:id="375" w:name="d2114e1669"/>
            <w:bookmarkEnd w:id="375"/>
            <w:r>
              <w:rPr>
                <w:rFonts w:eastAsia="Times New Roman"/>
              </w:rPr>
              <w:t>353</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376" w:name="d2114e1675"/>
            <w:bookmarkStart w:id="377" w:name="d2114e1673"/>
            <w:bookmarkEnd w:id="376"/>
            <w:bookmarkEnd w:id="377"/>
            <w:proofErr w:type="spellStart"/>
            <w:r>
              <w:rPr>
                <w:rFonts w:eastAsia="Times New Roman"/>
              </w:rPr>
              <w:t>Nikema</w:t>
            </w:r>
            <w:proofErr w:type="spellEnd"/>
            <w:r>
              <w:rPr>
                <w:rFonts w:eastAsia="Times New Roman"/>
              </w:rPr>
              <w:t xml:space="preserve"> </w:t>
            </w:r>
            <w:r>
              <w:rPr>
                <w:rFonts w:eastAsia="Times New Roman"/>
              </w:rPr>
              <w:br/>
            </w:r>
            <w:proofErr w:type="spellStart"/>
            <w:r>
              <w:rPr>
                <w:rFonts w:eastAsia="Times New Roman"/>
              </w:rPr>
              <w:t>Pessinaba</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378" w:name="d2114e1680"/>
            <w:bookmarkEnd w:id="378"/>
            <w:r>
              <w:rPr>
                <w:rFonts w:eastAsia="Times New Roman"/>
              </w:rPr>
              <w:t>2018</w:t>
            </w:r>
          </w:p>
        </w:tc>
        <w:tc>
          <w:tcPr>
            <w:tcW w:w="0" w:type="auto"/>
            <w:vAlign w:val="center"/>
            <w:hideMark/>
          </w:tcPr>
          <w:p w:rsidR="00184D1D" w:rsidRDefault="00184D1D">
            <w:pPr>
              <w:jc w:val="center"/>
              <w:rPr>
                <w:rFonts w:eastAsia="Times New Roman"/>
              </w:rPr>
            </w:pPr>
            <w:bookmarkStart w:id="379" w:name="d2114e1683"/>
            <w:bookmarkEnd w:id="379"/>
            <w:r>
              <w:rPr>
                <w:rFonts w:eastAsia="Times New Roman"/>
              </w:rPr>
              <w:t>2015–16</w:t>
            </w:r>
          </w:p>
        </w:tc>
        <w:tc>
          <w:tcPr>
            <w:tcW w:w="0" w:type="auto"/>
            <w:vAlign w:val="center"/>
            <w:hideMark/>
          </w:tcPr>
          <w:p w:rsidR="00184D1D" w:rsidRDefault="00184D1D">
            <w:pPr>
              <w:jc w:val="center"/>
              <w:rPr>
                <w:rFonts w:eastAsia="Times New Roman"/>
              </w:rPr>
            </w:pPr>
            <w:bookmarkStart w:id="380" w:name="d2114e1686"/>
            <w:bookmarkEnd w:id="380"/>
            <w:r>
              <w:rPr>
                <w:rFonts w:eastAsia="Times New Roman"/>
              </w:rPr>
              <w:t>Togo</w:t>
            </w:r>
          </w:p>
        </w:tc>
        <w:tc>
          <w:tcPr>
            <w:tcW w:w="0" w:type="auto"/>
            <w:vAlign w:val="center"/>
            <w:hideMark/>
          </w:tcPr>
          <w:p w:rsidR="00184D1D" w:rsidRDefault="00184D1D">
            <w:pPr>
              <w:jc w:val="center"/>
              <w:rPr>
                <w:rFonts w:eastAsia="Times New Roman"/>
              </w:rPr>
            </w:pPr>
            <w:bookmarkStart w:id="381" w:name="d2114e1689"/>
            <w:bookmarkEnd w:id="381"/>
            <w:r>
              <w:rPr>
                <w:rFonts w:eastAsia="Times New Roman"/>
              </w:rPr>
              <w:t>Cross sec.</w:t>
            </w:r>
          </w:p>
        </w:tc>
        <w:tc>
          <w:tcPr>
            <w:tcW w:w="0" w:type="auto"/>
            <w:vAlign w:val="center"/>
            <w:hideMark/>
          </w:tcPr>
          <w:p w:rsidR="00184D1D" w:rsidRDefault="00184D1D">
            <w:pPr>
              <w:jc w:val="center"/>
              <w:rPr>
                <w:rFonts w:eastAsia="Times New Roman"/>
              </w:rPr>
            </w:pPr>
            <w:bookmarkStart w:id="382" w:name="d2114e1693"/>
            <w:bookmarkEnd w:id="382"/>
            <w:r>
              <w:rPr>
                <w:rFonts w:eastAsia="Times New Roman"/>
              </w:rPr>
              <w:t xml:space="preserve">Special population (&lt;5yr with febrile </w:t>
            </w:r>
            <w:r>
              <w:rPr>
                <w:rFonts w:eastAsia="Times New Roman"/>
              </w:rPr>
              <w:br/>
              <w:t>gastroenteritis)</w:t>
            </w:r>
          </w:p>
        </w:tc>
        <w:tc>
          <w:tcPr>
            <w:tcW w:w="0" w:type="auto"/>
            <w:vAlign w:val="center"/>
            <w:hideMark/>
          </w:tcPr>
          <w:p w:rsidR="00184D1D" w:rsidRDefault="00184D1D">
            <w:pPr>
              <w:jc w:val="center"/>
              <w:rPr>
                <w:rFonts w:eastAsia="Times New Roman"/>
              </w:rPr>
            </w:pPr>
            <w:bookmarkStart w:id="383" w:name="d2114e1698"/>
            <w:bookmarkEnd w:id="383"/>
            <w:r>
              <w:rPr>
                <w:rFonts w:eastAsia="Times New Roman"/>
              </w:rPr>
              <w:t>Children</w:t>
            </w:r>
          </w:p>
        </w:tc>
        <w:tc>
          <w:tcPr>
            <w:tcW w:w="0" w:type="auto"/>
            <w:vAlign w:val="center"/>
            <w:hideMark/>
          </w:tcPr>
          <w:p w:rsidR="00184D1D" w:rsidRDefault="00184D1D">
            <w:pPr>
              <w:jc w:val="center"/>
              <w:rPr>
                <w:rFonts w:eastAsia="Times New Roman"/>
              </w:rPr>
            </w:pPr>
            <w:bookmarkStart w:id="384" w:name="d2114e1701"/>
            <w:bookmarkEnd w:id="384"/>
            <w:r>
              <w:rPr>
                <w:rFonts w:eastAsia="Times New Roman"/>
              </w:rPr>
              <w:t>NR</w:t>
            </w:r>
          </w:p>
        </w:tc>
        <w:tc>
          <w:tcPr>
            <w:tcW w:w="0" w:type="auto"/>
            <w:vAlign w:val="center"/>
            <w:hideMark/>
          </w:tcPr>
          <w:p w:rsidR="00184D1D" w:rsidRDefault="00184D1D">
            <w:pPr>
              <w:jc w:val="center"/>
              <w:rPr>
                <w:rFonts w:eastAsia="Times New Roman"/>
              </w:rPr>
            </w:pPr>
            <w:bookmarkStart w:id="385" w:name="d2114e1704"/>
            <w:bookmarkEnd w:id="385"/>
            <w:r>
              <w:rPr>
                <w:rFonts w:eastAsia="Times New Roman"/>
              </w:rPr>
              <w:t>81</w:t>
            </w:r>
          </w:p>
        </w:tc>
      </w:tr>
      <w:tr w:rsidR="00184D1D">
        <w:trPr>
          <w:divId w:val="2007128927"/>
          <w:tblCellSpacing w:w="15" w:type="dxa"/>
        </w:trPr>
        <w:tc>
          <w:tcPr>
            <w:tcW w:w="0" w:type="auto"/>
            <w:vAlign w:val="center"/>
            <w:hideMark/>
          </w:tcPr>
          <w:p w:rsidR="00184D1D" w:rsidRDefault="00184D1D">
            <w:pPr>
              <w:jc w:val="center"/>
              <w:rPr>
                <w:rFonts w:eastAsia="Times New Roman"/>
              </w:rPr>
            </w:pPr>
            <w:bookmarkStart w:id="386" w:name="d2114e1711"/>
            <w:bookmarkStart w:id="387" w:name="d2114e1709"/>
            <w:bookmarkEnd w:id="386"/>
            <w:bookmarkEnd w:id="387"/>
            <w:proofErr w:type="spellStart"/>
            <w:r>
              <w:rPr>
                <w:rFonts w:eastAsia="Times New Roman"/>
              </w:rPr>
              <w:t>Marando</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388" w:name="d2114e1714"/>
            <w:bookmarkEnd w:id="388"/>
            <w:r>
              <w:rPr>
                <w:rFonts w:eastAsia="Times New Roman"/>
              </w:rPr>
              <w:t>2018</w:t>
            </w:r>
          </w:p>
        </w:tc>
        <w:tc>
          <w:tcPr>
            <w:tcW w:w="0" w:type="auto"/>
            <w:vAlign w:val="center"/>
            <w:hideMark/>
          </w:tcPr>
          <w:p w:rsidR="00184D1D" w:rsidRDefault="00184D1D">
            <w:pPr>
              <w:jc w:val="center"/>
              <w:rPr>
                <w:rFonts w:eastAsia="Times New Roman"/>
              </w:rPr>
            </w:pPr>
            <w:bookmarkStart w:id="389" w:name="d2114e1717"/>
            <w:bookmarkEnd w:id="389"/>
            <w:r>
              <w:rPr>
                <w:rFonts w:eastAsia="Times New Roman"/>
              </w:rPr>
              <w:t>2016</w:t>
            </w:r>
          </w:p>
        </w:tc>
        <w:tc>
          <w:tcPr>
            <w:tcW w:w="0" w:type="auto"/>
            <w:vAlign w:val="center"/>
            <w:hideMark/>
          </w:tcPr>
          <w:p w:rsidR="00184D1D" w:rsidRDefault="00184D1D">
            <w:pPr>
              <w:jc w:val="center"/>
              <w:rPr>
                <w:rFonts w:eastAsia="Times New Roman"/>
              </w:rPr>
            </w:pPr>
            <w:bookmarkStart w:id="390" w:name="d2114e1720"/>
            <w:bookmarkEnd w:id="390"/>
            <w:r>
              <w:rPr>
                <w:rFonts w:eastAsia="Times New Roman"/>
              </w:rPr>
              <w:t>Tanzania</w:t>
            </w:r>
          </w:p>
        </w:tc>
        <w:tc>
          <w:tcPr>
            <w:tcW w:w="0" w:type="auto"/>
            <w:vAlign w:val="center"/>
            <w:hideMark/>
          </w:tcPr>
          <w:p w:rsidR="00184D1D" w:rsidRDefault="00184D1D">
            <w:pPr>
              <w:jc w:val="center"/>
              <w:rPr>
                <w:rFonts w:eastAsia="Times New Roman"/>
              </w:rPr>
            </w:pPr>
            <w:bookmarkStart w:id="391" w:name="d2114e1723"/>
            <w:bookmarkEnd w:id="391"/>
            <w:r>
              <w:rPr>
                <w:rFonts w:eastAsia="Times New Roman"/>
              </w:rPr>
              <w:t>Cross sec.</w:t>
            </w:r>
          </w:p>
        </w:tc>
        <w:tc>
          <w:tcPr>
            <w:tcW w:w="0" w:type="auto"/>
            <w:vAlign w:val="center"/>
            <w:hideMark/>
          </w:tcPr>
          <w:p w:rsidR="00184D1D" w:rsidRDefault="00184D1D">
            <w:pPr>
              <w:jc w:val="center"/>
              <w:rPr>
                <w:rFonts w:eastAsia="Times New Roman"/>
              </w:rPr>
            </w:pPr>
            <w:bookmarkStart w:id="392" w:name="d2114e1727"/>
            <w:bookmarkEnd w:id="392"/>
            <w:r>
              <w:rPr>
                <w:rFonts w:eastAsia="Times New Roman"/>
              </w:rPr>
              <w:t>Special population (Neonates with sepsis)</w:t>
            </w:r>
          </w:p>
        </w:tc>
        <w:tc>
          <w:tcPr>
            <w:tcW w:w="0" w:type="auto"/>
            <w:vAlign w:val="center"/>
            <w:hideMark/>
          </w:tcPr>
          <w:p w:rsidR="00184D1D" w:rsidRDefault="00184D1D">
            <w:pPr>
              <w:jc w:val="center"/>
              <w:rPr>
                <w:rFonts w:eastAsia="Times New Roman"/>
              </w:rPr>
            </w:pPr>
            <w:bookmarkStart w:id="393" w:name="d2114e1730"/>
            <w:bookmarkEnd w:id="393"/>
            <w:r>
              <w:rPr>
                <w:rFonts w:eastAsia="Times New Roman"/>
              </w:rPr>
              <w:t>Neonate</w:t>
            </w:r>
          </w:p>
        </w:tc>
        <w:tc>
          <w:tcPr>
            <w:tcW w:w="0" w:type="auto"/>
            <w:vAlign w:val="center"/>
            <w:hideMark/>
          </w:tcPr>
          <w:p w:rsidR="00184D1D" w:rsidRDefault="00184D1D">
            <w:pPr>
              <w:jc w:val="center"/>
              <w:rPr>
                <w:rFonts w:eastAsia="Times New Roman"/>
              </w:rPr>
            </w:pPr>
            <w:bookmarkStart w:id="394" w:name="d2114e1733"/>
            <w:bookmarkEnd w:id="394"/>
            <w:r>
              <w:rPr>
                <w:rFonts w:eastAsia="Times New Roman"/>
              </w:rPr>
              <w:t>6d</w:t>
            </w:r>
          </w:p>
        </w:tc>
        <w:tc>
          <w:tcPr>
            <w:tcW w:w="0" w:type="auto"/>
            <w:vAlign w:val="center"/>
            <w:hideMark/>
          </w:tcPr>
          <w:p w:rsidR="00184D1D" w:rsidRDefault="00184D1D">
            <w:pPr>
              <w:jc w:val="center"/>
              <w:rPr>
                <w:rFonts w:eastAsia="Times New Roman"/>
              </w:rPr>
            </w:pPr>
            <w:bookmarkStart w:id="395" w:name="d2114e1736"/>
            <w:bookmarkEnd w:id="395"/>
            <w:r>
              <w:rPr>
                <w:rFonts w:eastAsia="Times New Roman"/>
              </w:rPr>
              <w:t>304</w:t>
            </w:r>
          </w:p>
        </w:tc>
      </w:tr>
      <w:tr w:rsidR="00184D1D">
        <w:trPr>
          <w:divId w:val="2007128927"/>
          <w:tblCellSpacing w:w="15" w:type="dxa"/>
        </w:trPr>
        <w:tc>
          <w:tcPr>
            <w:tcW w:w="0" w:type="auto"/>
            <w:gridSpan w:val="9"/>
            <w:vAlign w:val="center"/>
            <w:hideMark/>
          </w:tcPr>
          <w:p w:rsidR="00184D1D" w:rsidRDefault="00184D1D">
            <w:pPr>
              <w:rPr>
                <w:rFonts w:eastAsia="Times New Roman"/>
              </w:rPr>
            </w:pPr>
            <w:bookmarkStart w:id="396" w:name="d2114e1742"/>
            <w:bookmarkStart w:id="397" w:name="d2114e1740"/>
            <w:bookmarkEnd w:id="396"/>
            <w:bookmarkEnd w:id="397"/>
            <w:r>
              <w:rPr>
                <w:rFonts w:eastAsia="Times New Roman"/>
                <w:b/>
                <w:bCs/>
              </w:rPr>
              <w:t>OTHER</w:t>
            </w:r>
            <w:r>
              <w:rPr>
                <w:rFonts w:eastAsia="Times New Roman"/>
              </w:rPr>
              <w:t xml:space="preserve"> </w:t>
            </w:r>
          </w:p>
        </w:tc>
      </w:tr>
      <w:tr w:rsidR="00184D1D">
        <w:trPr>
          <w:divId w:val="2007128927"/>
          <w:tblCellSpacing w:w="15" w:type="dxa"/>
        </w:trPr>
        <w:tc>
          <w:tcPr>
            <w:tcW w:w="0" w:type="auto"/>
            <w:vMerge w:val="restart"/>
            <w:hideMark/>
          </w:tcPr>
          <w:p w:rsidR="00184D1D" w:rsidRDefault="00184D1D">
            <w:pPr>
              <w:jc w:val="center"/>
              <w:rPr>
                <w:rFonts w:eastAsia="Times New Roman"/>
              </w:rPr>
            </w:pPr>
            <w:bookmarkStart w:id="398" w:name="d2114e1751"/>
            <w:bookmarkStart w:id="399" w:name="d2114e1749"/>
            <w:bookmarkEnd w:id="398"/>
            <w:bookmarkEnd w:id="399"/>
            <w:proofErr w:type="spellStart"/>
            <w:r>
              <w:rPr>
                <w:rFonts w:eastAsia="Times New Roman"/>
              </w:rPr>
              <w:t>Tande</w:t>
            </w:r>
            <w:proofErr w:type="spellEnd"/>
            <w:r>
              <w:rPr>
                <w:rFonts w:eastAsia="Times New Roman"/>
              </w:rPr>
              <w:t xml:space="preserve"> 2009</w:t>
            </w:r>
          </w:p>
        </w:tc>
        <w:tc>
          <w:tcPr>
            <w:tcW w:w="0" w:type="auto"/>
            <w:vMerge w:val="restart"/>
            <w:hideMark/>
          </w:tcPr>
          <w:p w:rsidR="00184D1D" w:rsidRDefault="00184D1D">
            <w:pPr>
              <w:jc w:val="center"/>
              <w:rPr>
                <w:rFonts w:eastAsia="Times New Roman"/>
              </w:rPr>
            </w:pPr>
            <w:bookmarkStart w:id="400" w:name="d2114e1754"/>
            <w:bookmarkEnd w:id="400"/>
            <w:r>
              <w:rPr>
                <w:rFonts w:eastAsia="Times New Roman"/>
              </w:rPr>
              <w:t>2009</w:t>
            </w:r>
          </w:p>
        </w:tc>
        <w:tc>
          <w:tcPr>
            <w:tcW w:w="0" w:type="auto"/>
            <w:vMerge w:val="restart"/>
            <w:hideMark/>
          </w:tcPr>
          <w:p w:rsidR="00184D1D" w:rsidRDefault="00184D1D">
            <w:pPr>
              <w:jc w:val="center"/>
              <w:rPr>
                <w:rFonts w:eastAsia="Times New Roman"/>
              </w:rPr>
            </w:pPr>
            <w:bookmarkStart w:id="401" w:name="d2114e1757"/>
            <w:bookmarkEnd w:id="401"/>
            <w:r>
              <w:rPr>
                <w:rFonts w:eastAsia="Times New Roman"/>
              </w:rPr>
              <w:t>2003</w:t>
            </w:r>
          </w:p>
        </w:tc>
        <w:tc>
          <w:tcPr>
            <w:tcW w:w="0" w:type="auto"/>
            <w:vMerge w:val="restart"/>
            <w:hideMark/>
          </w:tcPr>
          <w:p w:rsidR="00184D1D" w:rsidRDefault="00184D1D">
            <w:pPr>
              <w:jc w:val="center"/>
              <w:rPr>
                <w:rFonts w:eastAsia="Times New Roman"/>
              </w:rPr>
            </w:pPr>
            <w:bookmarkStart w:id="402" w:name="d2114e1760"/>
            <w:bookmarkEnd w:id="402"/>
            <w:r>
              <w:rPr>
                <w:rFonts w:eastAsia="Times New Roman"/>
              </w:rPr>
              <w:t>Mali</w:t>
            </w:r>
          </w:p>
        </w:tc>
        <w:tc>
          <w:tcPr>
            <w:tcW w:w="0" w:type="auto"/>
            <w:vMerge w:val="restart"/>
            <w:hideMark/>
          </w:tcPr>
          <w:p w:rsidR="00184D1D" w:rsidRDefault="00184D1D">
            <w:pPr>
              <w:jc w:val="center"/>
              <w:rPr>
                <w:rFonts w:eastAsia="Times New Roman"/>
              </w:rPr>
            </w:pPr>
            <w:bookmarkStart w:id="403" w:name="d2114e1763"/>
            <w:bookmarkEnd w:id="403"/>
            <w:r>
              <w:rPr>
                <w:rFonts w:eastAsia="Times New Roman"/>
              </w:rPr>
              <w:t>Cross sec.</w:t>
            </w:r>
          </w:p>
        </w:tc>
        <w:tc>
          <w:tcPr>
            <w:tcW w:w="0" w:type="auto"/>
            <w:vAlign w:val="center"/>
            <w:hideMark/>
          </w:tcPr>
          <w:p w:rsidR="00184D1D" w:rsidRDefault="00184D1D">
            <w:pPr>
              <w:jc w:val="center"/>
              <w:rPr>
                <w:rFonts w:eastAsia="Times New Roman"/>
              </w:rPr>
            </w:pPr>
            <w:bookmarkStart w:id="404" w:name="d2114e1767"/>
            <w:bookmarkEnd w:id="404"/>
            <w:r>
              <w:rPr>
                <w:rFonts w:eastAsia="Times New Roman"/>
              </w:rPr>
              <w:t>Orphanage children</w:t>
            </w:r>
          </w:p>
        </w:tc>
        <w:tc>
          <w:tcPr>
            <w:tcW w:w="0" w:type="auto"/>
            <w:vAlign w:val="center"/>
            <w:hideMark/>
          </w:tcPr>
          <w:p w:rsidR="00184D1D" w:rsidRDefault="00184D1D">
            <w:pPr>
              <w:jc w:val="center"/>
              <w:rPr>
                <w:rFonts w:eastAsia="Times New Roman"/>
              </w:rPr>
            </w:pPr>
            <w:bookmarkStart w:id="405" w:name="d2114e1770"/>
            <w:bookmarkEnd w:id="405"/>
            <w:r>
              <w:rPr>
                <w:rFonts w:eastAsia="Times New Roman"/>
              </w:rPr>
              <w:t>Children</w:t>
            </w:r>
          </w:p>
        </w:tc>
        <w:tc>
          <w:tcPr>
            <w:tcW w:w="0" w:type="auto"/>
            <w:vAlign w:val="center"/>
            <w:hideMark/>
          </w:tcPr>
          <w:p w:rsidR="00184D1D" w:rsidRDefault="00184D1D">
            <w:pPr>
              <w:jc w:val="center"/>
              <w:rPr>
                <w:rFonts w:eastAsia="Times New Roman"/>
              </w:rPr>
            </w:pPr>
            <w:bookmarkStart w:id="406" w:name="d2114e1773"/>
            <w:bookmarkEnd w:id="406"/>
            <w:r>
              <w:rPr>
                <w:rFonts w:eastAsia="Times New Roman"/>
              </w:rPr>
              <w:t>NR</w:t>
            </w:r>
          </w:p>
        </w:tc>
        <w:tc>
          <w:tcPr>
            <w:tcW w:w="0" w:type="auto"/>
            <w:vAlign w:val="center"/>
            <w:hideMark/>
          </w:tcPr>
          <w:p w:rsidR="00184D1D" w:rsidRDefault="00184D1D">
            <w:pPr>
              <w:jc w:val="center"/>
              <w:rPr>
                <w:rFonts w:eastAsia="Times New Roman"/>
              </w:rPr>
            </w:pPr>
            <w:bookmarkStart w:id="407" w:name="d2114e1776"/>
            <w:bookmarkEnd w:id="407"/>
            <w:r>
              <w:rPr>
                <w:rFonts w:eastAsia="Times New Roman"/>
              </w:rPr>
              <w:t>38</w:t>
            </w:r>
          </w:p>
        </w:tc>
      </w:tr>
      <w:tr w:rsidR="00184D1D">
        <w:trPr>
          <w:divId w:val="2007128927"/>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408" w:name="d2114e1782"/>
            <w:bookmarkStart w:id="409" w:name="d2114e1780"/>
            <w:bookmarkEnd w:id="408"/>
            <w:bookmarkEnd w:id="409"/>
            <w:r>
              <w:rPr>
                <w:rFonts w:eastAsia="Times New Roman"/>
              </w:rPr>
              <w:t>Orphanage staff</w:t>
            </w:r>
          </w:p>
        </w:tc>
        <w:tc>
          <w:tcPr>
            <w:tcW w:w="0" w:type="auto"/>
            <w:vAlign w:val="center"/>
            <w:hideMark/>
          </w:tcPr>
          <w:p w:rsidR="00184D1D" w:rsidRDefault="00184D1D">
            <w:pPr>
              <w:jc w:val="center"/>
              <w:rPr>
                <w:rFonts w:eastAsia="Times New Roman"/>
              </w:rPr>
            </w:pPr>
            <w:bookmarkStart w:id="410" w:name="d2114e1785"/>
            <w:bookmarkEnd w:id="410"/>
            <w:r>
              <w:rPr>
                <w:rFonts w:eastAsia="Times New Roman"/>
              </w:rPr>
              <w:t>Adults</w:t>
            </w:r>
          </w:p>
        </w:tc>
        <w:tc>
          <w:tcPr>
            <w:tcW w:w="0" w:type="auto"/>
            <w:vAlign w:val="center"/>
            <w:hideMark/>
          </w:tcPr>
          <w:p w:rsidR="00184D1D" w:rsidRDefault="00184D1D">
            <w:pPr>
              <w:jc w:val="center"/>
              <w:rPr>
                <w:rFonts w:eastAsia="Times New Roman"/>
              </w:rPr>
            </w:pPr>
            <w:bookmarkStart w:id="411" w:name="d2114e1788"/>
            <w:bookmarkEnd w:id="411"/>
            <w:r>
              <w:rPr>
                <w:rFonts w:eastAsia="Times New Roman"/>
              </w:rPr>
              <w:t>NR</w:t>
            </w:r>
          </w:p>
        </w:tc>
        <w:tc>
          <w:tcPr>
            <w:tcW w:w="0" w:type="auto"/>
            <w:vAlign w:val="center"/>
            <w:hideMark/>
          </w:tcPr>
          <w:p w:rsidR="00184D1D" w:rsidRDefault="00184D1D">
            <w:pPr>
              <w:jc w:val="center"/>
              <w:rPr>
                <w:rFonts w:eastAsia="Times New Roman"/>
              </w:rPr>
            </w:pPr>
            <w:bookmarkStart w:id="412" w:name="d2114e1791"/>
            <w:bookmarkEnd w:id="412"/>
            <w:r>
              <w:rPr>
                <w:rFonts w:eastAsia="Times New Roman"/>
              </w:rPr>
              <w:t>30</w:t>
            </w:r>
          </w:p>
        </w:tc>
      </w:tr>
      <w:tr w:rsidR="00184D1D">
        <w:trPr>
          <w:divId w:val="2007128927"/>
          <w:tblCellSpacing w:w="15" w:type="dxa"/>
        </w:trPr>
        <w:tc>
          <w:tcPr>
            <w:tcW w:w="0" w:type="auto"/>
            <w:vMerge w:val="restart"/>
            <w:hideMark/>
          </w:tcPr>
          <w:p w:rsidR="00184D1D" w:rsidRDefault="00184D1D">
            <w:pPr>
              <w:jc w:val="center"/>
              <w:rPr>
                <w:rFonts w:eastAsia="Times New Roman"/>
              </w:rPr>
            </w:pPr>
            <w:bookmarkStart w:id="413" w:name="d2114e1797"/>
            <w:bookmarkStart w:id="414" w:name="d2114e1795"/>
            <w:bookmarkEnd w:id="413"/>
            <w:bookmarkEnd w:id="414"/>
            <w:proofErr w:type="spellStart"/>
            <w:r>
              <w:rPr>
                <w:rFonts w:eastAsia="Times New Roman"/>
              </w:rPr>
              <w:t>Magoue</w:t>
            </w:r>
            <w:proofErr w:type="spellEnd"/>
            <w:r>
              <w:rPr>
                <w:rFonts w:eastAsia="Times New Roman"/>
              </w:rPr>
              <w:t xml:space="preserve"> 2013</w:t>
            </w:r>
          </w:p>
        </w:tc>
        <w:tc>
          <w:tcPr>
            <w:tcW w:w="0" w:type="auto"/>
            <w:vMerge w:val="restart"/>
            <w:hideMark/>
          </w:tcPr>
          <w:p w:rsidR="00184D1D" w:rsidRDefault="00184D1D">
            <w:pPr>
              <w:jc w:val="center"/>
              <w:rPr>
                <w:rFonts w:eastAsia="Times New Roman"/>
              </w:rPr>
            </w:pPr>
            <w:bookmarkStart w:id="415" w:name="d2114e1800"/>
            <w:bookmarkEnd w:id="415"/>
            <w:r>
              <w:rPr>
                <w:rFonts w:eastAsia="Times New Roman"/>
              </w:rPr>
              <w:t>2013</w:t>
            </w:r>
          </w:p>
        </w:tc>
        <w:tc>
          <w:tcPr>
            <w:tcW w:w="0" w:type="auto"/>
            <w:vMerge w:val="restart"/>
            <w:hideMark/>
          </w:tcPr>
          <w:p w:rsidR="00184D1D" w:rsidRDefault="00184D1D">
            <w:pPr>
              <w:jc w:val="center"/>
              <w:rPr>
                <w:rFonts w:eastAsia="Times New Roman"/>
              </w:rPr>
            </w:pPr>
            <w:bookmarkStart w:id="416" w:name="d2114e1803"/>
            <w:bookmarkEnd w:id="416"/>
            <w:r>
              <w:rPr>
                <w:rFonts w:eastAsia="Times New Roman"/>
              </w:rPr>
              <w:t>2010</w:t>
            </w:r>
          </w:p>
        </w:tc>
        <w:tc>
          <w:tcPr>
            <w:tcW w:w="0" w:type="auto"/>
            <w:vMerge w:val="restart"/>
            <w:hideMark/>
          </w:tcPr>
          <w:p w:rsidR="00184D1D" w:rsidRDefault="00184D1D">
            <w:pPr>
              <w:jc w:val="center"/>
              <w:rPr>
                <w:rFonts w:eastAsia="Times New Roman"/>
              </w:rPr>
            </w:pPr>
            <w:bookmarkStart w:id="417" w:name="d2114e1806"/>
            <w:bookmarkEnd w:id="417"/>
            <w:r>
              <w:rPr>
                <w:rFonts w:eastAsia="Times New Roman"/>
              </w:rPr>
              <w:t>Cameroon</w:t>
            </w:r>
          </w:p>
        </w:tc>
        <w:tc>
          <w:tcPr>
            <w:tcW w:w="0" w:type="auto"/>
            <w:vMerge w:val="restart"/>
            <w:hideMark/>
          </w:tcPr>
          <w:p w:rsidR="00184D1D" w:rsidRDefault="00184D1D">
            <w:pPr>
              <w:jc w:val="center"/>
              <w:rPr>
                <w:rFonts w:eastAsia="Times New Roman"/>
              </w:rPr>
            </w:pPr>
            <w:bookmarkStart w:id="418" w:name="d2114e1809"/>
            <w:bookmarkEnd w:id="418"/>
            <w:r>
              <w:rPr>
                <w:rFonts w:eastAsia="Times New Roman"/>
              </w:rPr>
              <w:t>Cross sec.</w:t>
            </w:r>
          </w:p>
        </w:tc>
        <w:tc>
          <w:tcPr>
            <w:tcW w:w="0" w:type="auto"/>
            <w:vAlign w:val="center"/>
            <w:hideMark/>
          </w:tcPr>
          <w:p w:rsidR="00184D1D" w:rsidRDefault="00184D1D">
            <w:pPr>
              <w:jc w:val="center"/>
              <w:rPr>
                <w:rFonts w:eastAsia="Times New Roman"/>
              </w:rPr>
            </w:pPr>
            <w:bookmarkStart w:id="419" w:name="d2114e1813"/>
            <w:bookmarkEnd w:id="419"/>
            <w:r>
              <w:rPr>
                <w:rFonts w:eastAsia="Times New Roman"/>
              </w:rPr>
              <w:t>Hospital workers and their families</w:t>
            </w:r>
          </w:p>
        </w:tc>
        <w:tc>
          <w:tcPr>
            <w:tcW w:w="0" w:type="auto"/>
            <w:vAlign w:val="center"/>
            <w:hideMark/>
          </w:tcPr>
          <w:p w:rsidR="00184D1D" w:rsidRDefault="00184D1D">
            <w:pPr>
              <w:jc w:val="center"/>
              <w:rPr>
                <w:rFonts w:eastAsia="Times New Roman"/>
              </w:rPr>
            </w:pPr>
            <w:bookmarkStart w:id="420" w:name="d2114e1816"/>
            <w:bookmarkEnd w:id="420"/>
            <w:r>
              <w:rPr>
                <w:rFonts w:eastAsia="Times New Roman"/>
              </w:rPr>
              <w:t>Adults</w:t>
            </w:r>
          </w:p>
        </w:tc>
        <w:tc>
          <w:tcPr>
            <w:tcW w:w="0" w:type="auto"/>
            <w:vAlign w:val="center"/>
            <w:hideMark/>
          </w:tcPr>
          <w:p w:rsidR="00184D1D" w:rsidRDefault="00184D1D">
            <w:pPr>
              <w:jc w:val="center"/>
              <w:rPr>
                <w:rFonts w:eastAsia="Times New Roman"/>
              </w:rPr>
            </w:pPr>
            <w:bookmarkStart w:id="421" w:name="d2114e1819"/>
            <w:bookmarkEnd w:id="421"/>
            <w:r>
              <w:rPr>
                <w:rFonts w:eastAsia="Times New Roman"/>
              </w:rPr>
              <w:t>NR</w:t>
            </w:r>
          </w:p>
        </w:tc>
        <w:tc>
          <w:tcPr>
            <w:tcW w:w="0" w:type="auto"/>
            <w:vAlign w:val="center"/>
            <w:hideMark/>
          </w:tcPr>
          <w:p w:rsidR="00184D1D" w:rsidRDefault="00184D1D">
            <w:pPr>
              <w:jc w:val="center"/>
              <w:rPr>
                <w:rFonts w:eastAsia="Times New Roman"/>
              </w:rPr>
            </w:pPr>
            <w:bookmarkStart w:id="422" w:name="d2114e1822"/>
            <w:bookmarkEnd w:id="422"/>
            <w:r>
              <w:rPr>
                <w:rFonts w:eastAsia="Times New Roman"/>
              </w:rPr>
              <w:t>87</w:t>
            </w:r>
          </w:p>
        </w:tc>
      </w:tr>
      <w:tr w:rsidR="00184D1D">
        <w:trPr>
          <w:divId w:val="2007128927"/>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423" w:name="d2114e1828"/>
            <w:bookmarkStart w:id="424" w:name="d2114e1826"/>
            <w:bookmarkEnd w:id="423"/>
            <w:bookmarkEnd w:id="424"/>
            <w:r>
              <w:rPr>
                <w:rFonts w:eastAsia="Times New Roman"/>
              </w:rPr>
              <w:t xml:space="preserve">Relatives and </w:t>
            </w:r>
            <w:proofErr w:type="spellStart"/>
            <w:r>
              <w:rPr>
                <w:rFonts w:eastAsia="Times New Roman"/>
              </w:rPr>
              <w:t>carers</w:t>
            </w:r>
            <w:proofErr w:type="spellEnd"/>
            <w:r>
              <w:rPr>
                <w:rFonts w:eastAsia="Times New Roman"/>
              </w:rPr>
              <w:t xml:space="preserve"> of inpatients</w:t>
            </w:r>
          </w:p>
        </w:tc>
        <w:tc>
          <w:tcPr>
            <w:tcW w:w="0" w:type="auto"/>
            <w:vAlign w:val="center"/>
            <w:hideMark/>
          </w:tcPr>
          <w:p w:rsidR="00184D1D" w:rsidRDefault="00184D1D">
            <w:pPr>
              <w:jc w:val="center"/>
              <w:rPr>
                <w:rFonts w:eastAsia="Times New Roman"/>
              </w:rPr>
            </w:pPr>
            <w:bookmarkStart w:id="425" w:name="d2114e1831"/>
            <w:bookmarkEnd w:id="425"/>
            <w:r>
              <w:rPr>
                <w:rFonts w:eastAsia="Times New Roman"/>
              </w:rPr>
              <w:t>Adults</w:t>
            </w:r>
          </w:p>
        </w:tc>
        <w:tc>
          <w:tcPr>
            <w:tcW w:w="0" w:type="auto"/>
            <w:vAlign w:val="center"/>
            <w:hideMark/>
          </w:tcPr>
          <w:p w:rsidR="00184D1D" w:rsidRDefault="00184D1D">
            <w:pPr>
              <w:jc w:val="center"/>
              <w:rPr>
                <w:rFonts w:eastAsia="Times New Roman"/>
              </w:rPr>
            </w:pPr>
            <w:bookmarkStart w:id="426" w:name="d2114e1834"/>
            <w:bookmarkEnd w:id="426"/>
            <w:r>
              <w:rPr>
                <w:rFonts w:eastAsia="Times New Roman"/>
              </w:rPr>
              <w:t>NR</w:t>
            </w:r>
          </w:p>
        </w:tc>
        <w:tc>
          <w:tcPr>
            <w:tcW w:w="0" w:type="auto"/>
            <w:vAlign w:val="center"/>
            <w:hideMark/>
          </w:tcPr>
          <w:p w:rsidR="00184D1D" w:rsidRDefault="00184D1D">
            <w:pPr>
              <w:jc w:val="center"/>
              <w:rPr>
                <w:rFonts w:eastAsia="Times New Roman"/>
              </w:rPr>
            </w:pPr>
            <w:bookmarkStart w:id="427" w:name="d2114e1837"/>
            <w:bookmarkEnd w:id="427"/>
            <w:r>
              <w:rPr>
                <w:rFonts w:eastAsia="Times New Roman"/>
              </w:rPr>
              <w:t>63</w:t>
            </w:r>
          </w:p>
        </w:tc>
      </w:tr>
    </w:tbl>
    <w:p w:rsidR="00184D1D" w:rsidRDefault="00184D1D">
      <w:pPr>
        <w:pStyle w:val="Heading3"/>
        <w:divId w:val="1712725011"/>
        <w:rPr>
          <w:rFonts w:eastAsia="Times New Roman"/>
        </w:rPr>
      </w:pPr>
      <w:r>
        <w:rPr>
          <w:rFonts w:eastAsia="Times New Roman"/>
        </w:rPr>
        <w:t>Table 3. Details of microbiologic testing procedures.</w:t>
      </w:r>
    </w:p>
    <w:p w:rsidR="00184D1D" w:rsidRDefault="00184D1D">
      <w:pPr>
        <w:pStyle w:val="NormalWeb"/>
        <w:divId w:val="1712725011"/>
      </w:pPr>
      <w:r>
        <w:t>NR = not reported; API = analytical profile index; MALDI-TOF = Matrix-Assisted Laser Desorption/Ionization-Time of Flight.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077"/>
        <w:gridCol w:w="3533"/>
        <w:gridCol w:w="1140"/>
        <w:gridCol w:w="1765"/>
      </w:tblGrid>
      <w:tr w:rsidR="00184D1D">
        <w:trPr>
          <w:divId w:val="1678843304"/>
          <w:tblHeader/>
          <w:tblCellSpacing w:w="15" w:type="dxa"/>
        </w:trPr>
        <w:tc>
          <w:tcPr>
            <w:tcW w:w="0" w:type="auto"/>
            <w:vAlign w:val="bottom"/>
            <w:hideMark/>
          </w:tcPr>
          <w:p w:rsidR="00184D1D" w:rsidRDefault="00184D1D">
            <w:pPr>
              <w:rPr>
                <w:rFonts w:eastAsia="Times New Roman"/>
                <w:b/>
                <w:bCs/>
              </w:rPr>
            </w:pPr>
            <w:bookmarkStart w:id="428" w:name="d2114e1864"/>
            <w:bookmarkStart w:id="429" w:name="d2114e1862"/>
            <w:bookmarkStart w:id="430" w:name="d2114e1860"/>
            <w:bookmarkStart w:id="431" w:name="d2114e1858"/>
            <w:bookmarkStart w:id="432" w:name="d2114e1885" w:colFirst="4" w:colLast="4"/>
            <w:bookmarkEnd w:id="428"/>
            <w:bookmarkEnd w:id="429"/>
            <w:bookmarkEnd w:id="430"/>
            <w:bookmarkEnd w:id="431"/>
            <w:r>
              <w:rPr>
                <w:rFonts w:eastAsia="Times New Roman"/>
                <w:b/>
                <w:bCs/>
              </w:rPr>
              <w:t>Study</w:t>
            </w:r>
          </w:p>
        </w:tc>
        <w:tc>
          <w:tcPr>
            <w:tcW w:w="0" w:type="auto"/>
            <w:vAlign w:val="bottom"/>
            <w:hideMark/>
          </w:tcPr>
          <w:p w:rsidR="00184D1D" w:rsidRDefault="00184D1D">
            <w:pPr>
              <w:rPr>
                <w:rFonts w:eastAsia="Times New Roman"/>
                <w:b/>
                <w:bCs/>
              </w:rPr>
            </w:pPr>
            <w:bookmarkStart w:id="433" w:name="d2114e1867"/>
            <w:bookmarkEnd w:id="433"/>
            <w:r>
              <w:rPr>
                <w:rFonts w:eastAsia="Times New Roman"/>
                <w:b/>
                <w:bCs/>
              </w:rPr>
              <w:t>Sample type</w:t>
            </w:r>
          </w:p>
        </w:tc>
        <w:tc>
          <w:tcPr>
            <w:tcW w:w="0" w:type="auto"/>
            <w:vAlign w:val="bottom"/>
            <w:hideMark/>
          </w:tcPr>
          <w:p w:rsidR="00184D1D" w:rsidRDefault="00184D1D">
            <w:pPr>
              <w:rPr>
                <w:rFonts w:eastAsia="Times New Roman"/>
                <w:b/>
                <w:bCs/>
              </w:rPr>
            </w:pPr>
            <w:bookmarkStart w:id="434" w:name="d2114e1870"/>
            <w:bookmarkEnd w:id="434"/>
            <w:r>
              <w:rPr>
                <w:rFonts w:eastAsia="Times New Roman"/>
                <w:b/>
                <w:bCs/>
              </w:rPr>
              <w:t>Screening method</w:t>
            </w:r>
          </w:p>
        </w:tc>
        <w:tc>
          <w:tcPr>
            <w:tcW w:w="0" w:type="auto"/>
            <w:vAlign w:val="bottom"/>
            <w:hideMark/>
          </w:tcPr>
          <w:p w:rsidR="00184D1D" w:rsidRDefault="00184D1D">
            <w:pPr>
              <w:rPr>
                <w:rFonts w:eastAsia="Times New Roman"/>
                <w:b/>
                <w:bCs/>
              </w:rPr>
            </w:pPr>
            <w:bookmarkStart w:id="435" w:name="d2114e1873"/>
            <w:bookmarkEnd w:id="435"/>
            <w:r>
              <w:rPr>
                <w:rFonts w:eastAsia="Times New Roman"/>
                <w:b/>
                <w:bCs/>
              </w:rPr>
              <w:t xml:space="preserve">Speciation </w:t>
            </w:r>
            <w:r>
              <w:rPr>
                <w:rFonts w:eastAsia="Times New Roman"/>
                <w:b/>
                <w:bCs/>
              </w:rPr>
              <w:br/>
              <w:t>method</w:t>
            </w:r>
          </w:p>
        </w:tc>
        <w:tc>
          <w:tcPr>
            <w:tcW w:w="0" w:type="auto"/>
            <w:vAlign w:val="bottom"/>
            <w:hideMark/>
          </w:tcPr>
          <w:p w:rsidR="00184D1D" w:rsidRDefault="00184D1D">
            <w:pPr>
              <w:rPr>
                <w:rFonts w:eastAsia="Times New Roman"/>
                <w:b/>
                <w:bCs/>
              </w:rPr>
            </w:pPr>
            <w:bookmarkStart w:id="436" w:name="d2114e1878"/>
            <w:bookmarkEnd w:id="436"/>
            <w:r>
              <w:rPr>
                <w:rFonts w:eastAsia="Times New Roman"/>
                <w:b/>
                <w:bCs/>
              </w:rPr>
              <w:t xml:space="preserve">ESBL confirmation </w:t>
            </w:r>
            <w:r>
              <w:rPr>
                <w:rFonts w:eastAsia="Times New Roman"/>
                <w:b/>
                <w:bCs/>
              </w:rPr>
              <w:br/>
              <w:t>method</w:t>
            </w:r>
          </w:p>
        </w:tc>
      </w:tr>
      <w:tr w:rsidR="00184D1D">
        <w:trPr>
          <w:divId w:val="1678843304"/>
          <w:tblCellSpacing w:w="15" w:type="dxa"/>
        </w:trPr>
        <w:tc>
          <w:tcPr>
            <w:tcW w:w="0" w:type="auto"/>
            <w:vAlign w:val="bottom"/>
            <w:hideMark/>
          </w:tcPr>
          <w:p w:rsidR="00184D1D" w:rsidRDefault="00184D1D">
            <w:pPr>
              <w:rPr>
                <w:rFonts w:eastAsia="Times New Roman"/>
              </w:rPr>
            </w:pPr>
            <w:bookmarkStart w:id="437" w:name="d2114e1889"/>
            <w:bookmarkStart w:id="438" w:name="d2114e1887"/>
            <w:bookmarkEnd w:id="432"/>
            <w:bookmarkEnd w:id="437"/>
            <w:bookmarkEnd w:id="438"/>
            <w:proofErr w:type="spellStart"/>
            <w:r>
              <w:rPr>
                <w:rFonts w:eastAsia="Times New Roman"/>
              </w:rPr>
              <w:t>Ruppe</w:t>
            </w:r>
            <w:proofErr w:type="spellEnd"/>
            <w:r>
              <w:rPr>
                <w:rFonts w:eastAsia="Times New Roman"/>
              </w:rPr>
              <w:t xml:space="preserve"> 2009</w:t>
            </w:r>
          </w:p>
        </w:tc>
        <w:tc>
          <w:tcPr>
            <w:tcW w:w="0" w:type="auto"/>
            <w:vAlign w:val="bottom"/>
            <w:hideMark/>
          </w:tcPr>
          <w:p w:rsidR="00184D1D" w:rsidRDefault="00184D1D">
            <w:pPr>
              <w:rPr>
                <w:rFonts w:eastAsia="Times New Roman"/>
              </w:rPr>
            </w:pPr>
            <w:bookmarkStart w:id="439" w:name="d2114e1892"/>
            <w:bookmarkEnd w:id="439"/>
            <w:r>
              <w:rPr>
                <w:rFonts w:eastAsia="Times New Roman"/>
              </w:rPr>
              <w:t>Stool</w:t>
            </w:r>
          </w:p>
        </w:tc>
        <w:tc>
          <w:tcPr>
            <w:tcW w:w="0" w:type="auto"/>
            <w:vAlign w:val="bottom"/>
            <w:hideMark/>
          </w:tcPr>
          <w:p w:rsidR="00184D1D" w:rsidRDefault="00184D1D">
            <w:pPr>
              <w:rPr>
                <w:rFonts w:eastAsia="Times New Roman"/>
              </w:rPr>
            </w:pPr>
            <w:bookmarkStart w:id="440" w:name="d2114e1895"/>
            <w:bookmarkEnd w:id="440"/>
            <w:proofErr w:type="spellStart"/>
            <w:r>
              <w:rPr>
                <w:rFonts w:eastAsia="Times New Roman"/>
              </w:rPr>
              <w:t>Drigalski</w:t>
            </w:r>
            <w:proofErr w:type="spellEnd"/>
            <w:r>
              <w:rPr>
                <w:rFonts w:eastAsia="Times New Roman"/>
              </w:rPr>
              <w:t xml:space="preserve"> and </w:t>
            </w:r>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441" w:name="d2114e1898"/>
            <w:bookmarkEnd w:id="441"/>
            <w:r>
              <w:rPr>
                <w:rFonts w:eastAsia="Times New Roman"/>
              </w:rPr>
              <w:t>NR</w:t>
            </w:r>
          </w:p>
        </w:tc>
        <w:tc>
          <w:tcPr>
            <w:tcW w:w="0" w:type="auto"/>
            <w:vAlign w:val="bottom"/>
            <w:hideMark/>
          </w:tcPr>
          <w:p w:rsidR="00184D1D" w:rsidRDefault="00184D1D">
            <w:pPr>
              <w:rPr>
                <w:rFonts w:eastAsia="Times New Roman"/>
              </w:rPr>
            </w:pPr>
            <w:bookmarkStart w:id="442" w:name="d2114e1901"/>
            <w:bookmarkEnd w:id="442"/>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43" w:name="d2114e1907"/>
            <w:bookmarkStart w:id="444" w:name="d2114e1905"/>
            <w:bookmarkEnd w:id="443"/>
            <w:bookmarkEnd w:id="444"/>
            <w:proofErr w:type="spellStart"/>
            <w:r>
              <w:rPr>
                <w:rFonts w:eastAsia="Times New Roman"/>
              </w:rPr>
              <w:t>Tande</w:t>
            </w:r>
            <w:proofErr w:type="spellEnd"/>
            <w:r>
              <w:rPr>
                <w:rFonts w:eastAsia="Times New Roman"/>
              </w:rPr>
              <w:t xml:space="preserve"> 2009</w:t>
            </w:r>
          </w:p>
        </w:tc>
        <w:tc>
          <w:tcPr>
            <w:tcW w:w="0" w:type="auto"/>
            <w:vAlign w:val="bottom"/>
            <w:hideMark/>
          </w:tcPr>
          <w:p w:rsidR="00184D1D" w:rsidRDefault="00184D1D">
            <w:pPr>
              <w:rPr>
                <w:rFonts w:eastAsia="Times New Roman"/>
              </w:rPr>
            </w:pPr>
            <w:bookmarkStart w:id="445" w:name="d2114e1910"/>
            <w:bookmarkEnd w:id="445"/>
            <w:r>
              <w:rPr>
                <w:rFonts w:eastAsia="Times New Roman"/>
              </w:rPr>
              <w:t>Stool</w:t>
            </w:r>
          </w:p>
        </w:tc>
        <w:tc>
          <w:tcPr>
            <w:tcW w:w="0" w:type="auto"/>
            <w:vAlign w:val="bottom"/>
            <w:hideMark/>
          </w:tcPr>
          <w:p w:rsidR="00184D1D" w:rsidRDefault="00184D1D">
            <w:pPr>
              <w:rPr>
                <w:rFonts w:eastAsia="Times New Roman"/>
              </w:rPr>
            </w:pPr>
            <w:bookmarkStart w:id="446" w:name="d2114e1913"/>
            <w:bookmarkEnd w:id="446"/>
            <w:proofErr w:type="spellStart"/>
            <w:r>
              <w:rPr>
                <w:rFonts w:eastAsia="Times New Roman"/>
              </w:rPr>
              <w:t>Drigalski</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447" w:name="d2114e1916"/>
            <w:bookmarkEnd w:id="447"/>
            <w:r>
              <w:rPr>
                <w:rFonts w:eastAsia="Times New Roman"/>
              </w:rPr>
              <w:t>API</w:t>
            </w:r>
          </w:p>
        </w:tc>
        <w:tc>
          <w:tcPr>
            <w:tcW w:w="0" w:type="auto"/>
            <w:vAlign w:val="bottom"/>
            <w:hideMark/>
          </w:tcPr>
          <w:p w:rsidR="00184D1D" w:rsidRDefault="00184D1D">
            <w:pPr>
              <w:rPr>
                <w:rFonts w:eastAsia="Times New Roman"/>
              </w:rPr>
            </w:pPr>
            <w:bookmarkStart w:id="448" w:name="d2114e1919"/>
            <w:bookmarkEnd w:id="448"/>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49" w:name="d2114e1925"/>
            <w:bookmarkStart w:id="450" w:name="d2114e1923"/>
            <w:bookmarkEnd w:id="449"/>
            <w:bookmarkEnd w:id="450"/>
            <w:proofErr w:type="spellStart"/>
            <w:r>
              <w:rPr>
                <w:rFonts w:eastAsia="Times New Roman"/>
              </w:rPr>
              <w:t>Andriatahina</w:t>
            </w:r>
            <w:proofErr w:type="spellEnd"/>
            <w:r>
              <w:rPr>
                <w:rFonts w:eastAsia="Times New Roman"/>
              </w:rPr>
              <w:t xml:space="preserve"> 2010</w:t>
            </w:r>
          </w:p>
        </w:tc>
        <w:tc>
          <w:tcPr>
            <w:tcW w:w="0" w:type="auto"/>
            <w:vAlign w:val="bottom"/>
            <w:hideMark/>
          </w:tcPr>
          <w:p w:rsidR="00184D1D" w:rsidRDefault="00184D1D">
            <w:pPr>
              <w:rPr>
                <w:rFonts w:eastAsia="Times New Roman"/>
              </w:rPr>
            </w:pPr>
            <w:bookmarkStart w:id="451" w:name="d2114e1928"/>
            <w:bookmarkEnd w:id="451"/>
            <w:r>
              <w:rPr>
                <w:rFonts w:eastAsia="Times New Roman"/>
              </w:rPr>
              <w:t>Rectal Swab</w:t>
            </w:r>
          </w:p>
        </w:tc>
        <w:tc>
          <w:tcPr>
            <w:tcW w:w="0" w:type="auto"/>
            <w:vAlign w:val="bottom"/>
            <w:hideMark/>
          </w:tcPr>
          <w:p w:rsidR="00184D1D" w:rsidRDefault="00184D1D">
            <w:pPr>
              <w:rPr>
                <w:rFonts w:eastAsia="Times New Roman"/>
              </w:rPr>
            </w:pPr>
            <w:bookmarkStart w:id="452" w:name="d2114e1931"/>
            <w:bookmarkEnd w:id="452"/>
            <w:proofErr w:type="spellStart"/>
            <w:r>
              <w:rPr>
                <w:rFonts w:eastAsia="Times New Roman"/>
              </w:rPr>
              <w:t>Drigalski</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453" w:name="d2114e1934"/>
            <w:bookmarkEnd w:id="453"/>
            <w:r>
              <w:rPr>
                <w:rFonts w:eastAsia="Times New Roman"/>
              </w:rPr>
              <w:t>API</w:t>
            </w:r>
          </w:p>
        </w:tc>
        <w:tc>
          <w:tcPr>
            <w:tcW w:w="0" w:type="auto"/>
            <w:vAlign w:val="bottom"/>
            <w:hideMark/>
          </w:tcPr>
          <w:p w:rsidR="00184D1D" w:rsidRDefault="00184D1D">
            <w:pPr>
              <w:rPr>
                <w:rFonts w:eastAsia="Times New Roman"/>
              </w:rPr>
            </w:pPr>
            <w:bookmarkStart w:id="454" w:name="d2114e1937"/>
            <w:bookmarkEnd w:id="454"/>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55" w:name="d2114e1943"/>
            <w:bookmarkStart w:id="456" w:name="d2114e1941"/>
            <w:bookmarkEnd w:id="455"/>
            <w:bookmarkEnd w:id="456"/>
            <w:proofErr w:type="spellStart"/>
            <w:r>
              <w:rPr>
                <w:rFonts w:eastAsia="Times New Roman"/>
              </w:rPr>
              <w:t>Herindrainy</w:t>
            </w:r>
            <w:proofErr w:type="spellEnd"/>
            <w:r>
              <w:rPr>
                <w:rFonts w:eastAsia="Times New Roman"/>
              </w:rPr>
              <w:t xml:space="preserve"> 2011</w:t>
            </w:r>
          </w:p>
        </w:tc>
        <w:tc>
          <w:tcPr>
            <w:tcW w:w="0" w:type="auto"/>
            <w:vAlign w:val="bottom"/>
            <w:hideMark/>
          </w:tcPr>
          <w:p w:rsidR="00184D1D" w:rsidRDefault="00184D1D">
            <w:pPr>
              <w:rPr>
                <w:rFonts w:eastAsia="Times New Roman"/>
              </w:rPr>
            </w:pPr>
            <w:bookmarkStart w:id="457" w:name="d2114e1946"/>
            <w:bookmarkEnd w:id="457"/>
            <w:r>
              <w:rPr>
                <w:rFonts w:eastAsia="Times New Roman"/>
              </w:rPr>
              <w:t>Stool</w:t>
            </w:r>
          </w:p>
        </w:tc>
        <w:tc>
          <w:tcPr>
            <w:tcW w:w="0" w:type="auto"/>
            <w:vAlign w:val="bottom"/>
            <w:hideMark/>
          </w:tcPr>
          <w:p w:rsidR="00184D1D" w:rsidRDefault="00184D1D">
            <w:pPr>
              <w:rPr>
                <w:rFonts w:eastAsia="Times New Roman"/>
              </w:rPr>
            </w:pPr>
            <w:bookmarkStart w:id="458" w:name="d2114e1949"/>
            <w:bookmarkEnd w:id="458"/>
            <w:proofErr w:type="spellStart"/>
            <w:r>
              <w:rPr>
                <w:rFonts w:eastAsia="Times New Roman"/>
              </w:rPr>
              <w:t>Drigalski</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459" w:name="d2114e1952"/>
            <w:bookmarkEnd w:id="459"/>
            <w:r>
              <w:rPr>
                <w:rFonts w:eastAsia="Times New Roman"/>
              </w:rPr>
              <w:t>API</w:t>
            </w:r>
          </w:p>
        </w:tc>
        <w:tc>
          <w:tcPr>
            <w:tcW w:w="0" w:type="auto"/>
            <w:vAlign w:val="bottom"/>
            <w:hideMark/>
          </w:tcPr>
          <w:p w:rsidR="00184D1D" w:rsidRDefault="00184D1D">
            <w:pPr>
              <w:rPr>
                <w:rFonts w:eastAsia="Times New Roman"/>
              </w:rPr>
            </w:pPr>
            <w:bookmarkStart w:id="460" w:name="d2114e1955"/>
            <w:bookmarkEnd w:id="460"/>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61" w:name="d2114e1961"/>
            <w:bookmarkStart w:id="462" w:name="d2114e1959"/>
            <w:bookmarkEnd w:id="461"/>
            <w:bookmarkEnd w:id="462"/>
            <w:proofErr w:type="spellStart"/>
            <w:r>
              <w:rPr>
                <w:rFonts w:eastAsia="Times New Roman"/>
              </w:rPr>
              <w:lastRenderedPageBreak/>
              <w:t>Woerther</w:t>
            </w:r>
            <w:proofErr w:type="spellEnd"/>
            <w:r>
              <w:rPr>
                <w:rFonts w:eastAsia="Times New Roman"/>
              </w:rPr>
              <w:t xml:space="preserve"> 2011</w:t>
            </w:r>
          </w:p>
        </w:tc>
        <w:tc>
          <w:tcPr>
            <w:tcW w:w="0" w:type="auto"/>
            <w:vAlign w:val="bottom"/>
            <w:hideMark/>
          </w:tcPr>
          <w:p w:rsidR="00184D1D" w:rsidRDefault="00184D1D">
            <w:pPr>
              <w:rPr>
                <w:rFonts w:eastAsia="Times New Roman"/>
              </w:rPr>
            </w:pPr>
            <w:bookmarkStart w:id="463" w:name="d2114e1964"/>
            <w:bookmarkEnd w:id="463"/>
            <w:r>
              <w:rPr>
                <w:rFonts w:eastAsia="Times New Roman"/>
              </w:rPr>
              <w:t>Stool</w:t>
            </w:r>
          </w:p>
        </w:tc>
        <w:tc>
          <w:tcPr>
            <w:tcW w:w="0" w:type="auto"/>
            <w:vAlign w:val="bottom"/>
            <w:hideMark/>
          </w:tcPr>
          <w:p w:rsidR="00184D1D" w:rsidRDefault="00184D1D">
            <w:pPr>
              <w:rPr>
                <w:rFonts w:eastAsia="Times New Roman"/>
              </w:rPr>
            </w:pPr>
            <w:bookmarkStart w:id="464" w:name="d2114e1967"/>
            <w:bookmarkEnd w:id="464"/>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465" w:name="d2114e1970"/>
            <w:bookmarkEnd w:id="465"/>
            <w:r>
              <w:rPr>
                <w:rFonts w:eastAsia="Times New Roman"/>
              </w:rPr>
              <w:t>API</w:t>
            </w:r>
          </w:p>
        </w:tc>
        <w:tc>
          <w:tcPr>
            <w:tcW w:w="0" w:type="auto"/>
            <w:vAlign w:val="bottom"/>
            <w:hideMark/>
          </w:tcPr>
          <w:p w:rsidR="00184D1D" w:rsidRDefault="00184D1D">
            <w:pPr>
              <w:rPr>
                <w:rFonts w:eastAsia="Times New Roman"/>
              </w:rPr>
            </w:pPr>
            <w:bookmarkStart w:id="466" w:name="d2114e1973"/>
            <w:bookmarkEnd w:id="466"/>
            <w:r>
              <w:rPr>
                <w:rFonts w:eastAsia="Times New Roman"/>
              </w:rPr>
              <w:t>PCR</w:t>
            </w:r>
          </w:p>
        </w:tc>
      </w:tr>
      <w:tr w:rsidR="00184D1D">
        <w:trPr>
          <w:divId w:val="1678843304"/>
          <w:tblCellSpacing w:w="15" w:type="dxa"/>
        </w:trPr>
        <w:tc>
          <w:tcPr>
            <w:tcW w:w="0" w:type="auto"/>
            <w:vAlign w:val="bottom"/>
            <w:hideMark/>
          </w:tcPr>
          <w:p w:rsidR="00184D1D" w:rsidRDefault="00184D1D">
            <w:pPr>
              <w:rPr>
                <w:rFonts w:eastAsia="Times New Roman"/>
              </w:rPr>
            </w:pPr>
            <w:bookmarkStart w:id="467" w:name="d2114e1980"/>
            <w:bookmarkStart w:id="468" w:name="d2114e1978"/>
            <w:bookmarkEnd w:id="467"/>
            <w:bookmarkEnd w:id="468"/>
            <w:proofErr w:type="spellStart"/>
            <w:r>
              <w:rPr>
                <w:rFonts w:eastAsia="Times New Roman"/>
              </w:rPr>
              <w:t>Albrechtova</w:t>
            </w:r>
            <w:proofErr w:type="spellEnd"/>
            <w:r>
              <w:rPr>
                <w:rFonts w:eastAsia="Times New Roman"/>
              </w:rPr>
              <w:t xml:space="preserve"> 2012</w:t>
            </w:r>
          </w:p>
        </w:tc>
        <w:tc>
          <w:tcPr>
            <w:tcW w:w="0" w:type="auto"/>
            <w:vAlign w:val="bottom"/>
            <w:hideMark/>
          </w:tcPr>
          <w:p w:rsidR="00184D1D" w:rsidRDefault="00184D1D">
            <w:pPr>
              <w:rPr>
                <w:rFonts w:eastAsia="Times New Roman"/>
              </w:rPr>
            </w:pPr>
            <w:bookmarkStart w:id="469" w:name="d2114e1983"/>
            <w:bookmarkEnd w:id="469"/>
            <w:r>
              <w:rPr>
                <w:rFonts w:eastAsia="Times New Roman"/>
              </w:rPr>
              <w:t>Rectal Swab</w:t>
            </w:r>
          </w:p>
        </w:tc>
        <w:tc>
          <w:tcPr>
            <w:tcW w:w="0" w:type="auto"/>
            <w:vAlign w:val="bottom"/>
            <w:hideMark/>
          </w:tcPr>
          <w:p w:rsidR="00184D1D" w:rsidRDefault="00184D1D">
            <w:pPr>
              <w:rPr>
                <w:rFonts w:eastAsia="Times New Roman"/>
              </w:rPr>
            </w:pPr>
            <w:bookmarkStart w:id="470" w:name="d2114e1986"/>
            <w:bookmarkEnd w:id="470"/>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471" w:name="d2114e1989"/>
            <w:bookmarkEnd w:id="471"/>
            <w:r>
              <w:rPr>
                <w:rFonts w:eastAsia="Times New Roman"/>
              </w:rPr>
              <w:t>API</w:t>
            </w:r>
          </w:p>
        </w:tc>
        <w:tc>
          <w:tcPr>
            <w:tcW w:w="0" w:type="auto"/>
            <w:vAlign w:val="bottom"/>
            <w:hideMark/>
          </w:tcPr>
          <w:p w:rsidR="00184D1D" w:rsidRDefault="00184D1D">
            <w:pPr>
              <w:rPr>
                <w:rFonts w:eastAsia="Times New Roman"/>
              </w:rPr>
            </w:pPr>
            <w:bookmarkStart w:id="472" w:name="d2114e1992"/>
            <w:bookmarkEnd w:id="472"/>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73" w:name="d2114e1998"/>
            <w:bookmarkStart w:id="474" w:name="d2114e1996"/>
            <w:bookmarkEnd w:id="473"/>
            <w:bookmarkEnd w:id="474"/>
            <w:proofErr w:type="spellStart"/>
            <w:r>
              <w:rPr>
                <w:rFonts w:eastAsia="Times New Roman"/>
              </w:rPr>
              <w:t>Isendahl</w:t>
            </w:r>
            <w:proofErr w:type="spellEnd"/>
            <w:r>
              <w:rPr>
                <w:rFonts w:eastAsia="Times New Roman"/>
              </w:rPr>
              <w:t xml:space="preserve"> 2012</w:t>
            </w:r>
          </w:p>
        </w:tc>
        <w:tc>
          <w:tcPr>
            <w:tcW w:w="0" w:type="auto"/>
            <w:vAlign w:val="bottom"/>
            <w:hideMark/>
          </w:tcPr>
          <w:p w:rsidR="00184D1D" w:rsidRDefault="00184D1D">
            <w:pPr>
              <w:rPr>
                <w:rFonts w:eastAsia="Times New Roman"/>
              </w:rPr>
            </w:pPr>
            <w:bookmarkStart w:id="475" w:name="d2114e2001"/>
            <w:bookmarkEnd w:id="475"/>
            <w:r>
              <w:rPr>
                <w:rFonts w:eastAsia="Times New Roman"/>
              </w:rPr>
              <w:t>Rectal Swab</w:t>
            </w:r>
          </w:p>
        </w:tc>
        <w:tc>
          <w:tcPr>
            <w:tcW w:w="0" w:type="auto"/>
            <w:vAlign w:val="bottom"/>
            <w:hideMark/>
          </w:tcPr>
          <w:p w:rsidR="00184D1D" w:rsidRDefault="00184D1D">
            <w:pPr>
              <w:rPr>
                <w:rFonts w:eastAsia="Times New Roman"/>
              </w:rPr>
            </w:pPr>
            <w:bookmarkStart w:id="476" w:name="d2114e2004"/>
            <w:bookmarkEnd w:id="476"/>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477" w:name="d2114e2007"/>
            <w:bookmarkEnd w:id="477"/>
            <w:proofErr w:type="spellStart"/>
            <w:r>
              <w:rPr>
                <w:rFonts w:eastAsia="Times New Roman"/>
              </w:rPr>
              <w:t>Vitek</w:t>
            </w:r>
            <w:proofErr w:type="spellEnd"/>
          </w:p>
        </w:tc>
        <w:tc>
          <w:tcPr>
            <w:tcW w:w="0" w:type="auto"/>
            <w:vAlign w:val="bottom"/>
            <w:hideMark/>
          </w:tcPr>
          <w:p w:rsidR="00184D1D" w:rsidRDefault="00184D1D">
            <w:pPr>
              <w:rPr>
                <w:rFonts w:eastAsia="Times New Roman"/>
              </w:rPr>
            </w:pPr>
            <w:bookmarkStart w:id="478" w:name="d2114e2010"/>
            <w:bookmarkEnd w:id="478"/>
            <w:proofErr w:type="spellStart"/>
            <w:r>
              <w:rPr>
                <w:rFonts w:eastAsia="Times New Roman"/>
              </w:rPr>
              <w:t>Vitek</w:t>
            </w:r>
            <w:proofErr w:type="spellEnd"/>
          </w:p>
        </w:tc>
      </w:tr>
      <w:tr w:rsidR="00184D1D">
        <w:trPr>
          <w:divId w:val="1678843304"/>
          <w:tblCellSpacing w:w="15" w:type="dxa"/>
        </w:trPr>
        <w:tc>
          <w:tcPr>
            <w:tcW w:w="0" w:type="auto"/>
            <w:vAlign w:val="bottom"/>
            <w:hideMark/>
          </w:tcPr>
          <w:p w:rsidR="00184D1D" w:rsidRDefault="00184D1D">
            <w:pPr>
              <w:rPr>
                <w:rFonts w:eastAsia="Times New Roman"/>
              </w:rPr>
            </w:pPr>
            <w:bookmarkStart w:id="479" w:name="d2114e2016"/>
            <w:bookmarkStart w:id="480" w:name="d2114e2014"/>
            <w:bookmarkEnd w:id="479"/>
            <w:bookmarkEnd w:id="480"/>
            <w:proofErr w:type="spellStart"/>
            <w:r>
              <w:rPr>
                <w:rFonts w:eastAsia="Times New Roman"/>
              </w:rPr>
              <w:t>Lonchel</w:t>
            </w:r>
            <w:proofErr w:type="spellEnd"/>
            <w:r>
              <w:rPr>
                <w:rFonts w:eastAsia="Times New Roman"/>
              </w:rPr>
              <w:t xml:space="preserve"> 2012</w:t>
            </w:r>
          </w:p>
        </w:tc>
        <w:tc>
          <w:tcPr>
            <w:tcW w:w="0" w:type="auto"/>
            <w:vAlign w:val="bottom"/>
            <w:hideMark/>
          </w:tcPr>
          <w:p w:rsidR="00184D1D" w:rsidRDefault="00184D1D">
            <w:pPr>
              <w:rPr>
                <w:rFonts w:eastAsia="Times New Roman"/>
              </w:rPr>
            </w:pPr>
            <w:bookmarkStart w:id="481" w:name="d2114e2019"/>
            <w:bookmarkEnd w:id="481"/>
            <w:r>
              <w:rPr>
                <w:rFonts w:eastAsia="Times New Roman"/>
              </w:rPr>
              <w:t>Stool</w:t>
            </w:r>
          </w:p>
        </w:tc>
        <w:tc>
          <w:tcPr>
            <w:tcW w:w="0" w:type="auto"/>
            <w:vAlign w:val="bottom"/>
            <w:hideMark/>
          </w:tcPr>
          <w:p w:rsidR="00184D1D" w:rsidRDefault="00184D1D">
            <w:pPr>
              <w:rPr>
                <w:rFonts w:eastAsia="Times New Roman"/>
              </w:rPr>
            </w:pPr>
            <w:bookmarkStart w:id="482" w:name="d2114e2022"/>
            <w:bookmarkEnd w:id="482"/>
            <w:proofErr w:type="spellStart"/>
            <w:r>
              <w:rPr>
                <w:rFonts w:eastAsia="Times New Roman"/>
              </w:rPr>
              <w:t>Mackonkey</w:t>
            </w:r>
            <w:proofErr w:type="spellEnd"/>
            <w:r>
              <w:rPr>
                <w:rFonts w:eastAsia="Times New Roman"/>
              </w:rPr>
              <w:t xml:space="preserve"> or </w:t>
            </w:r>
            <w:proofErr w:type="spellStart"/>
            <w:r>
              <w:rPr>
                <w:rFonts w:eastAsia="Times New Roman"/>
              </w:rPr>
              <w:t>Drigalski</w:t>
            </w:r>
            <w:proofErr w:type="spellEnd"/>
            <w:r>
              <w:rPr>
                <w:rFonts w:eastAsia="Times New Roman"/>
              </w:rPr>
              <w:t xml:space="preserve"> and cephalosporin</w:t>
            </w:r>
          </w:p>
        </w:tc>
        <w:tc>
          <w:tcPr>
            <w:tcW w:w="0" w:type="auto"/>
            <w:vAlign w:val="bottom"/>
            <w:hideMark/>
          </w:tcPr>
          <w:p w:rsidR="00184D1D" w:rsidRDefault="00184D1D">
            <w:pPr>
              <w:rPr>
                <w:rFonts w:eastAsia="Times New Roman"/>
              </w:rPr>
            </w:pPr>
            <w:bookmarkStart w:id="483" w:name="d2114e2025"/>
            <w:bookmarkEnd w:id="483"/>
            <w:r>
              <w:rPr>
                <w:rFonts w:eastAsia="Times New Roman"/>
              </w:rPr>
              <w:t>MALDI-TOF</w:t>
            </w:r>
          </w:p>
        </w:tc>
        <w:tc>
          <w:tcPr>
            <w:tcW w:w="0" w:type="auto"/>
            <w:vAlign w:val="bottom"/>
            <w:hideMark/>
          </w:tcPr>
          <w:p w:rsidR="00184D1D" w:rsidRDefault="00184D1D">
            <w:pPr>
              <w:rPr>
                <w:rFonts w:eastAsia="Times New Roman"/>
              </w:rPr>
            </w:pPr>
            <w:bookmarkStart w:id="484" w:name="d2114e2028"/>
            <w:bookmarkEnd w:id="484"/>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85" w:name="d2114e2034"/>
            <w:bookmarkStart w:id="486" w:name="d2114e2032"/>
            <w:bookmarkEnd w:id="485"/>
            <w:bookmarkEnd w:id="486"/>
            <w:proofErr w:type="spellStart"/>
            <w:r>
              <w:rPr>
                <w:rFonts w:eastAsia="Times New Roman"/>
              </w:rPr>
              <w:t>Lonchel</w:t>
            </w:r>
            <w:proofErr w:type="spellEnd"/>
            <w:r>
              <w:rPr>
                <w:rFonts w:eastAsia="Times New Roman"/>
              </w:rPr>
              <w:t xml:space="preserve"> 2013</w:t>
            </w:r>
          </w:p>
        </w:tc>
        <w:tc>
          <w:tcPr>
            <w:tcW w:w="0" w:type="auto"/>
            <w:vAlign w:val="bottom"/>
            <w:hideMark/>
          </w:tcPr>
          <w:p w:rsidR="00184D1D" w:rsidRDefault="00184D1D">
            <w:pPr>
              <w:rPr>
                <w:rFonts w:eastAsia="Times New Roman"/>
              </w:rPr>
            </w:pPr>
            <w:bookmarkStart w:id="487" w:name="d2114e2037"/>
            <w:bookmarkEnd w:id="487"/>
            <w:r>
              <w:rPr>
                <w:rFonts w:eastAsia="Times New Roman"/>
              </w:rPr>
              <w:t>Stool</w:t>
            </w:r>
          </w:p>
        </w:tc>
        <w:tc>
          <w:tcPr>
            <w:tcW w:w="0" w:type="auto"/>
            <w:vAlign w:val="bottom"/>
            <w:hideMark/>
          </w:tcPr>
          <w:p w:rsidR="00184D1D" w:rsidRDefault="00184D1D">
            <w:pPr>
              <w:rPr>
                <w:rFonts w:eastAsia="Times New Roman"/>
              </w:rPr>
            </w:pPr>
            <w:bookmarkStart w:id="488" w:name="d2114e2040"/>
            <w:bookmarkEnd w:id="488"/>
            <w:proofErr w:type="spellStart"/>
            <w:r>
              <w:rPr>
                <w:rFonts w:eastAsia="Times New Roman"/>
              </w:rPr>
              <w:t>Mackonkey</w:t>
            </w:r>
            <w:proofErr w:type="spellEnd"/>
            <w:r>
              <w:rPr>
                <w:rFonts w:eastAsia="Times New Roman"/>
              </w:rPr>
              <w:t xml:space="preserve"> or </w:t>
            </w:r>
            <w:proofErr w:type="spellStart"/>
            <w:r>
              <w:rPr>
                <w:rFonts w:eastAsia="Times New Roman"/>
              </w:rPr>
              <w:t>Drigalski</w:t>
            </w:r>
            <w:proofErr w:type="spellEnd"/>
            <w:r>
              <w:rPr>
                <w:rFonts w:eastAsia="Times New Roman"/>
              </w:rPr>
              <w:t xml:space="preserve"> and cephalosporin</w:t>
            </w:r>
          </w:p>
        </w:tc>
        <w:tc>
          <w:tcPr>
            <w:tcW w:w="0" w:type="auto"/>
            <w:vAlign w:val="bottom"/>
            <w:hideMark/>
          </w:tcPr>
          <w:p w:rsidR="00184D1D" w:rsidRDefault="00184D1D">
            <w:pPr>
              <w:rPr>
                <w:rFonts w:eastAsia="Times New Roman"/>
              </w:rPr>
            </w:pPr>
            <w:bookmarkStart w:id="489" w:name="d2114e2043"/>
            <w:bookmarkEnd w:id="489"/>
            <w:r>
              <w:rPr>
                <w:rFonts w:eastAsia="Times New Roman"/>
              </w:rPr>
              <w:t>MALDI-TOF</w:t>
            </w:r>
          </w:p>
        </w:tc>
        <w:tc>
          <w:tcPr>
            <w:tcW w:w="0" w:type="auto"/>
            <w:vAlign w:val="bottom"/>
            <w:hideMark/>
          </w:tcPr>
          <w:p w:rsidR="00184D1D" w:rsidRDefault="00184D1D">
            <w:pPr>
              <w:rPr>
                <w:rFonts w:eastAsia="Times New Roman"/>
              </w:rPr>
            </w:pPr>
            <w:bookmarkStart w:id="490" w:name="d2114e2046"/>
            <w:bookmarkEnd w:id="490"/>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91" w:name="d2114e2052"/>
            <w:bookmarkStart w:id="492" w:name="d2114e2050"/>
            <w:bookmarkEnd w:id="491"/>
            <w:bookmarkEnd w:id="492"/>
            <w:proofErr w:type="spellStart"/>
            <w:r>
              <w:rPr>
                <w:rFonts w:eastAsia="Times New Roman"/>
              </w:rPr>
              <w:t>Magoue</w:t>
            </w:r>
            <w:proofErr w:type="spellEnd"/>
            <w:r>
              <w:rPr>
                <w:rFonts w:eastAsia="Times New Roman"/>
              </w:rPr>
              <w:t xml:space="preserve"> 2013</w:t>
            </w:r>
          </w:p>
        </w:tc>
        <w:tc>
          <w:tcPr>
            <w:tcW w:w="0" w:type="auto"/>
            <w:vAlign w:val="bottom"/>
            <w:hideMark/>
          </w:tcPr>
          <w:p w:rsidR="00184D1D" w:rsidRDefault="00184D1D">
            <w:pPr>
              <w:rPr>
                <w:rFonts w:eastAsia="Times New Roman"/>
              </w:rPr>
            </w:pPr>
            <w:bookmarkStart w:id="493" w:name="d2114e2055"/>
            <w:bookmarkEnd w:id="493"/>
            <w:r>
              <w:rPr>
                <w:rFonts w:eastAsia="Times New Roman"/>
              </w:rPr>
              <w:t>Stool</w:t>
            </w:r>
          </w:p>
        </w:tc>
        <w:tc>
          <w:tcPr>
            <w:tcW w:w="0" w:type="auto"/>
            <w:vAlign w:val="bottom"/>
            <w:hideMark/>
          </w:tcPr>
          <w:p w:rsidR="00184D1D" w:rsidRDefault="00184D1D">
            <w:pPr>
              <w:rPr>
                <w:rFonts w:eastAsia="Times New Roman"/>
              </w:rPr>
            </w:pPr>
            <w:bookmarkStart w:id="494" w:name="d2114e2058"/>
            <w:bookmarkEnd w:id="494"/>
            <w:proofErr w:type="spellStart"/>
            <w:r>
              <w:rPr>
                <w:rFonts w:eastAsia="Times New Roman"/>
              </w:rPr>
              <w:t>Mackonkey</w:t>
            </w:r>
            <w:proofErr w:type="spellEnd"/>
            <w:r>
              <w:rPr>
                <w:rFonts w:eastAsia="Times New Roman"/>
              </w:rPr>
              <w:t xml:space="preserve"> or </w:t>
            </w:r>
            <w:proofErr w:type="spellStart"/>
            <w:r>
              <w:rPr>
                <w:rFonts w:eastAsia="Times New Roman"/>
              </w:rPr>
              <w:t>Drigalski</w:t>
            </w:r>
            <w:proofErr w:type="spellEnd"/>
            <w:r>
              <w:rPr>
                <w:rFonts w:eastAsia="Times New Roman"/>
              </w:rPr>
              <w:t xml:space="preserve"> and cephalosporin</w:t>
            </w:r>
          </w:p>
        </w:tc>
        <w:tc>
          <w:tcPr>
            <w:tcW w:w="0" w:type="auto"/>
            <w:vAlign w:val="bottom"/>
            <w:hideMark/>
          </w:tcPr>
          <w:p w:rsidR="00184D1D" w:rsidRDefault="00184D1D">
            <w:pPr>
              <w:rPr>
                <w:rFonts w:eastAsia="Times New Roman"/>
              </w:rPr>
            </w:pPr>
            <w:bookmarkStart w:id="495" w:name="d2114e2061"/>
            <w:bookmarkEnd w:id="495"/>
            <w:r>
              <w:rPr>
                <w:rFonts w:eastAsia="Times New Roman"/>
              </w:rPr>
              <w:t>NR</w:t>
            </w:r>
          </w:p>
        </w:tc>
        <w:tc>
          <w:tcPr>
            <w:tcW w:w="0" w:type="auto"/>
            <w:vAlign w:val="bottom"/>
            <w:hideMark/>
          </w:tcPr>
          <w:p w:rsidR="00184D1D" w:rsidRDefault="00184D1D">
            <w:pPr>
              <w:rPr>
                <w:rFonts w:eastAsia="Times New Roman"/>
              </w:rPr>
            </w:pPr>
            <w:bookmarkStart w:id="496" w:name="d2114e2064"/>
            <w:bookmarkEnd w:id="496"/>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497" w:name="d2114e2070"/>
            <w:bookmarkStart w:id="498" w:name="d2114e2068"/>
            <w:bookmarkEnd w:id="497"/>
            <w:bookmarkEnd w:id="498"/>
            <w:r>
              <w:rPr>
                <w:rFonts w:eastAsia="Times New Roman"/>
              </w:rPr>
              <w:t>Schaumburg 2013</w:t>
            </w:r>
          </w:p>
        </w:tc>
        <w:tc>
          <w:tcPr>
            <w:tcW w:w="0" w:type="auto"/>
            <w:vAlign w:val="bottom"/>
            <w:hideMark/>
          </w:tcPr>
          <w:p w:rsidR="00184D1D" w:rsidRDefault="00184D1D">
            <w:pPr>
              <w:rPr>
                <w:rFonts w:eastAsia="Times New Roman"/>
              </w:rPr>
            </w:pPr>
            <w:bookmarkStart w:id="499" w:name="d2114e2073"/>
            <w:bookmarkEnd w:id="499"/>
            <w:r>
              <w:rPr>
                <w:rFonts w:eastAsia="Times New Roman"/>
              </w:rPr>
              <w:t>Rectal Swab</w:t>
            </w:r>
          </w:p>
        </w:tc>
        <w:tc>
          <w:tcPr>
            <w:tcW w:w="0" w:type="auto"/>
            <w:vAlign w:val="bottom"/>
            <w:hideMark/>
          </w:tcPr>
          <w:p w:rsidR="00184D1D" w:rsidRDefault="00184D1D">
            <w:pPr>
              <w:rPr>
                <w:rFonts w:eastAsia="Times New Roman"/>
              </w:rPr>
            </w:pPr>
            <w:bookmarkStart w:id="500" w:name="d2114e2076"/>
            <w:bookmarkEnd w:id="500"/>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501" w:name="d2114e2079"/>
            <w:bookmarkEnd w:id="501"/>
            <w:proofErr w:type="spellStart"/>
            <w:r>
              <w:rPr>
                <w:rFonts w:eastAsia="Times New Roman"/>
              </w:rPr>
              <w:t>Vitek</w:t>
            </w:r>
            <w:proofErr w:type="spellEnd"/>
          </w:p>
        </w:tc>
        <w:tc>
          <w:tcPr>
            <w:tcW w:w="0" w:type="auto"/>
            <w:vAlign w:val="bottom"/>
            <w:hideMark/>
          </w:tcPr>
          <w:p w:rsidR="00184D1D" w:rsidRDefault="00184D1D">
            <w:pPr>
              <w:rPr>
                <w:rFonts w:eastAsia="Times New Roman"/>
              </w:rPr>
            </w:pPr>
            <w:bookmarkStart w:id="502" w:name="d2114e2082"/>
            <w:bookmarkEnd w:id="502"/>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03" w:name="d2114e2089"/>
            <w:bookmarkStart w:id="504" w:name="d2114e2087"/>
            <w:bookmarkEnd w:id="503"/>
            <w:bookmarkEnd w:id="504"/>
            <w:r>
              <w:rPr>
                <w:rFonts w:eastAsia="Times New Roman"/>
              </w:rPr>
              <w:t>Nelson 2014</w:t>
            </w:r>
          </w:p>
        </w:tc>
        <w:tc>
          <w:tcPr>
            <w:tcW w:w="0" w:type="auto"/>
            <w:vAlign w:val="bottom"/>
            <w:hideMark/>
          </w:tcPr>
          <w:p w:rsidR="00184D1D" w:rsidRDefault="00184D1D">
            <w:pPr>
              <w:rPr>
                <w:rFonts w:eastAsia="Times New Roman"/>
              </w:rPr>
            </w:pPr>
            <w:bookmarkStart w:id="505" w:name="d2114e2092"/>
            <w:bookmarkEnd w:id="505"/>
            <w:r>
              <w:rPr>
                <w:rFonts w:eastAsia="Times New Roman"/>
              </w:rPr>
              <w:t>Rectal Swab</w:t>
            </w:r>
          </w:p>
        </w:tc>
        <w:tc>
          <w:tcPr>
            <w:tcW w:w="0" w:type="auto"/>
            <w:vAlign w:val="bottom"/>
            <w:hideMark/>
          </w:tcPr>
          <w:p w:rsidR="00184D1D" w:rsidRDefault="00184D1D">
            <w:pPr>
              <w:rPr>
                <w:rFonts w:eastAsia="Times New Roman"/>
              </w:rPr>
            </w:pPr>
            <w:bookmarkStart w:id="506" w:name="d2114e2095"/>
            <w:bookmarkEnd w:id="506"/>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07" w:name="d2114e2098"/>
            <w:bookmarkEnd w:id="507"/>
            <w:r>
              <w:rPr>
                <w:rFonts w:eastAsia="Times New Roman"/>
              </w:rPr>
              <w:t>Biochemical</w:t>
            </w:r>
          </w:p>
        </w:tc>
        <w:tc>
          <w:tcPr>
            <w:tcW w:w="0" w:type="auto"/>
            <w:vAlign w:val="bottom"/>
            <w:hideMark/>
          </w:tcPr>
          <w:p w:rsidR="00184D1D" w:rsidRDefault="00184D1D">
            <w:pPr>
              <w:rPr>
                <w:rFonts w:eastAsia="Times New Roman"/>
              </w:rPr>
            </w:pPr>
            <w:bookmarkStart w:id="508" w:name="d2114e2101"/>
            <w:bookmarkEnd w:id="508"/>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09" w:name="d2114e2107"/>
            <w:bookmarkStart w:id="510" w:name="d2114e2105"/>
            <w:bookmarkEnd w:id="509"/>
            <w:bookmarkEnd w:id="510"/>
            <w:proofErr w:type="spellStart"/>
            <w:r>
              <w:rPr>
                <w:rFonts w:eastAsia="Times New Roman"/>
              </w:rPr>
              <w:t>Chereau</w:t>
            </w:r>
            <w:proofErr w:type="spellEnd"/>
            <w:r>
              <w:rPr>
                <w:rFonts w:eastAsia="Times New Roman"/>
              </w:rPr>
              <w:t xml:space="preserve"> 2015</w:t>
            </w:r>
          </w:p>
        </w:tc>
        <w:tc>
          <w:tcPr>
            <w:tcW w:w="0" w:type="auto"/>
            <w:vAlign w:val="bottom"/>
            <w:hideMark/>
          </w:tcPr>
          <w:p w:rsidR="00184D1D" w:rsidRDefault="00184D1D">
            <w:pPr>
              <w:rPr>
                <w:rFonts w:eastAsia="Times New Roman"/>
              </w:rPr>
            </w:pPr>
            <w:bookmarkStart w:id="511" w:name="d2114e2110"/>
            <w:bookmarkEnd w:id="511"/>
            <w:r>
              <w:rPr>
                <w:rFonts w:eastAsia="Times New Roman"/>
              </w:rPr>
              <w:t>Stool</w:t>
            </w:r>
          </w:p>
        </w:tc>
        <w:tc>
          <w:tcPr>
            <w:tcW w:w="0" w:type="auto"/>
            <w:vAlign w:val="bottom"/>
            <w:hideMark/>
          </w:tcPr>
          <w:p w:rsidR="00184D1D" w:rsidRDefault="00184D1D">
            <w:pPr>
              <w:rPr>
                <w:rFonts w:eastAsia="Times New Roman"/>
              </w:rPr>
            </w:pPr>
            <w:bookmarkStart w:id="512" w:name="d2114e2113"/>
            <w:bookmarkEnd w:id="512"/>
            <w:proofErr w:type="spellStart"/>
            <w:r>
              <w:rPr>
                <w:rFonts w:eastAsia="Times New Roman"/>
              </w:rPr>
              <w:t>Drigalski</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13" w:name="d2114e2116"/>
            <w:bookmarkEnd w:id="513"/>
            <w:r>
              <w:rPr>
                <w:rFonts w:eastAsia="Times New Roman"/>
              </w:rPr>
              <w:t>API</w:t>
            </w:r>
          </w:p>
        </w:tc>
        <w:tc>
          <w:tcPr>
            <w:tcW w:w="0" w:type="auto"/>
            <w:vAlign w:val="bottom"/>
            <w:hideMark/>
          </w:tcPr>
          <w:p w:rsidR="00184D1D" w:rsidRDefault="00184D1D">
            <w:pPr>
              <w:rPr>
                <w:rFonts w:eastAsia="Times New Roman"/>
              </w:rPr>
            </w:pPr>
            <w:bookmarkStart w:id="514" w:name="d2114e2119"/>
            <w:bookmarkEnd w:id="514"/>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15" w:name="d2114e2125"/>
            <w:bookmarkStart w:id="516" w:name="d2114e2123"/>
            <w:bookmarkEnd w:id="515"/>
            <w:bookmarkEnd w:id="516"/>
            <w:r>
              <w:rPr>
                <w:rFonts w:eastAsia="Times New Roman"/>
              </w:rPr>
              <w:t>Desta 2016</w:t>
            </w:r>
          </w:p>
        </w:tc>
        <w:tc>
          <w:tcPr>
            <w:tcW w:w="0" w:type="auto"/>
            <w:vAlign w:val="bottom"/>
            <w:hideMark/>
          </w:tcPr>
          <w:p w:rsidR="00184D1D" w:rsidRDefault="00184D1D">
            <w:pPr>
              <w:rPr>
                <w:rFonts w:eastAsia="Times New Roman"/>
              </w:rPr>
            </w:pPr>
            <w:bookmarkStart w:id="517" w:name="d2114e2128"/>
            <w:bookmarkEnd w:id="517"/>
            <w:r>
              <w:rPr>
                <w:rFonts w:eastAsia="Times New Roman"/>
              </w:rPr>
              <w:t>Stool</w:t>
            </w:r>
          </w:p>
        </w:tc>
        <w:tc>
          <w:tcPr>
            <w:tcW w:w="0" w:type="auto"/>
            <w:vAlign w:val="bottom"/>
            <w:hideMark/>
          </w:tcPr>
          <w:p w:rsidR="00184D1D" w:rsidRDefault="00184D1D">
            <w:pPr>
              <w:rPr>
                <w:rFonts w:eastAsia="Times New Roman"/>
              </w:rPr>
            </w:pPr>
            <w:bookmarkStart w:id="518" w:name="d2114e2131"/>
            <w:bookmarkEnd w:id="518"/>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519" w:name="d2114e2134"/>
            <w:bookmarkEnd w:id="519"/>
            <w:proofErr w:type="spellStart"/>
            <w:r>
              <w:rPr>
                <w:rFonts w:eastAsia="Times New Roman"/>
              </w:rPr>
              <w:t>Vitek</w:t>
            </w:r>
            <w:proofErr w:type="spellEnd"/>
          </w:p>
        </w:tc>
        <w:tc>
          <w:tcPr>
            <w:tcW w:w="0" w:type="auto"/>
            <w:vAlign w:val="bottom"/>
            <w:hideMark/>
          </w:tcPr>
          <w:p w:rsidR="00184D1D" w:rsidRDefault="00184D1D">
            <w:pPr>
              <w:rPr>
                <w:rFonts w:eastAsia="Times New Roman"/>
              </w:rPr>
            </w:pPr>
            <w:bookmarkStart w:id="520" w:name="d2114e2137"/>
            <w:bookmarkEnd w:id="520"/>
            <w:proofErr w:type="spellStart"/>
            <w:r>
              <w:rPr>
                <w:rFonts w:eastAsia="Times New Roman"/>
              </w:rPr>
              <w:t>Vitek</w:t>
            </w:r>
            <w:proofErr w:type="spellEnd"/>
          </w:p>
        </w:tc>
      </w:tr>
      <w:tr w:rsidR="00184D1D">
        <w:trPr>
          <w:divId w:val="1678843304"/>
          <w:tblCellSpacing w:w="15" w:type="dxa"/>
        </w:trPr>
        <w:tc>
          <w:tcPr>
            <w:tcW w:w="0" w:type="auto"/>
            <w:vAlign w:val="bottom"/>
            <w:hideMark/>
          </w:tcPr>
          <w:p w:rsidR="00184D1D" w:rsidRDefault="00184D1D">
            <w:pPr>
              <w:rPr>
                <w:rFonts w:eastAsia="Times New Roman"/>
              </w:rPr>
            </w:pPr>
            <w:bookmarkStart w:id="521" w:name="d2114e2143"/>
            <w:bookmarkStart w:id="522" w:name="d2114e2141"/>
            <w:bookmarkEnd w:id="521"/>
            <w:bookmarkEnd w:id="522"/>
            <w:proofErr w:type="spellStart"/>
            <w:r>
              <w:rPr>
                <w:rFonts w:eastAsia="Times New Roman"/>
              </w:rPr>
              <w:t>Djuikoue</w:t>
            </w:r>
            <w:proofErr w:type="spellEnd"/>
            <w:r>
              <w:rPr>
                <w:rFonts w:eastAsia="Times New Roman"/>
              </w:rPr>
              <w:t xml:space="preserve"> 2016</w:t>
            </w:r>
          </w:p>
        </w:tc>
        <w:tc>
          <w:tcPr>
            <w:tcW w:w="0" w:type="auto"/>
            <w:vAlign w:val="bottom"/>
            <w:hideMark/>
          </w:tcPr>
          <w:p w:rsidR="00184D1D" w:rsidRDefault="00184D1D">
            <w:pPr>
              <w:rPr>
                <w:rFonts w:eastAsia="Times New Roman"/>
              </w:rPr>
            </w:pPr>
            <w:bookmarkStart w:id="523" w:name="d2114e2146"/>
            <w:bookmarkEnd w:id="523"/>
            <w:r>
              <w:rPr>
                <w:rFonts w:eastAsia="Times New Roman"/>
              </w:rPr>
              <w:t>Stool</w:t>
            </w:r>
          </w:p>
        </w:tc>
        <w:tc>
          <w:tcPr>
            <w:tcW w:w="0" w:type="auto"/>
            <w:vAlign w:val="bottom"/>
            <w:hideMark/>
          </w:tcPr>
          <w:p w:rsidR="00184D1D" w:rsidRDefault="00184D1D">
            <w:pPr>
              <w:rPr>
                <w:rFonts w:eastAsia="Times New Roman"/>
              </w:rPr>
            </w:pPr>
            <w:bookmarkStart w:id="524" w:name="d2114e2149"/>
            <w:bookmarkEnd w:id="524"/>
            <w:proofErr w:type="spellStart"/>
            <w:r>
              <w:rPr>
                <w:rFonts w:eastAsia="Times New Roman"/>
              </w:rPr>
              <w:t>Drigalski</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25" w:name="d2114e2152"/>
            <w:bookmarkEnd w:id="525"/>
            <w:r>
              <w:rPr>
                <w:rFonts w:eastAsia="Times New Roman"/>
              </w:rPr>
              <w:t>MALDI-TOF</w:t>
            </w:r>
          </w:p>
        </w:tc>
        <w:tc>
          <w:tcPr>
            <w:tcW w:w="0" w:type="auto"/>
            <w:vAlign w:val="bottom"/>
            <w:hideMark/>
          </w:tcPr>
          <w:p w:rsidR="00184D1D" w:rsidRDefault="00184D1D">
            <w:pPr>
              <w:rPr>
                <w:rFonts w:eastAsia="Times New Roman"/>
              </w:rPr>
            </w:pPr>
            <w:bookmarkStart w:id="526" w:name="d2114e2155"/>
            <w:bookmarkEnd w:id="526"/>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27" w:name="d2114e2161"/>
            <w:bookmarkStart w:id="528" w:name="d2114e2159"/>
            <w:bookmarkEnd w:id="527"/>
            <w:bookmarkEnd w:id="528"/>
            <w:proofErr w:type="spellStart"/>
            <w:r>
              <w:rPr>
                <w:rFonts w:eastAsia="Times New Roman"/>
              </w:rPr>
              <w:t>Farra</w:t>
            </w:r>
            <w:proofErr w:type="spellEnd"/>
            <w:r>
              <w:rPr>
                <w:rFonts w:eastAsia="Times New Roman"/>
              </w:rPr>
              <w:t xml:space="preserve"> 2016</w:t>
            </w:r>
          </w:p>
        </w:tc>
        <w:tc>
          <w:tcPr>
            <w:tcW w:w="0" w:type="auto"/>
            <w:vAlign w:val="bottom"/>
            <w:hideMark/>
          </w:tcPr>
          <w:p w:rsidR="00184D1D" w:rsidRDefault="00184D1D">
            <w:pPr>
              <w:rPr>
                <w:rFonts w:eastAsia="Times New Roman"/>
              </w:rPr>
            </w:pPr>
            <w:bookmarkStart w:id="529" w:name="d2114e2164"/>
            <w:bookmarkEnd w:id="529"/>
            <w:r>
              <w:rPr>
                <w:rFonts w:eastAsia="Times New Roman"/>
              </w:rPr>
              <w:t>Stool</w:t>
            </w:r>
          </w:p>
        </w:tc>
        <w:tc>
          <w:tcPr>
            <w:tcW w:w="0" w:type="auto"/>
            <w:vAlign w:val="bottom"/>
            <w:hideMark/>
          </w:tcPr>
          <w:p w:rsidR="00184D1D" w:rsidRDefault="00184D1D">
            <w:pPr>
              <w:rPr>
                <w:rFonts w:eastAsia="Times New Roman"/>
              </w:rPr>
            </w:pPr>
            <w:bookmarkStart w:id="530" w:name="d2114e2167"/>
            <w:bookmarkEnd w:id="530"/>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531" w:name="d2114e2170"/>
            <w:bookmarkEnd w:id="531"/>
            <w:r>
              <w:rPr>
                <w:rFonts w:eastAsia="Times New Roman"/>
              </w:rPr>
              <w:t>NR</w:t>
            </w:r>
          </w:p>
        </w:tc>
        <w:tc>
          <w:tcPr>
            <w:tcW w:w="0" w:type="auto"/>
            <w:vAlign w:val="bottom"/>
            <w:hideMark/>
          </w:tcPr>
          <w:p w:rsidR="00184D1D" w:rsidRDefault="00184D1D">
            <w:pPr>
              <w:rPr>
                <w:rFonts w:eastAsia="Times New Roman"/>
              </w:rPr>
            </w:pPr>
            <w:bookmarkStart w:id="532" w:name="d2114e2173"/>
            <w:bookmarkEnd w:id="532"/>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33" w:name="d2114e2179"/>
            <w:bookmarkStart w:id="534" w:name="d2114e2177"/>
            <w:bookmarkEnd w:id="533"/>
            <w:bookmarkEnd w:id="534"/>
            <w:proofErr w:type="spellStart"/>
            <w:r>
              <w:rPr>
                <w:rFonts w:eastAsia="Times New Roman"/>
              </w:rPr>
              <w:t>Kurz</w:t>
            </w:r>
            <w:proofErr w:type="spellEnd"/>
            <w:r>
              <w:rPr>
                <w:rFonts w:eastAsia="Times New Roman"/>
              </w:rPr>
              <w:t xml:space="preserve"> 2016</w:t>
            </w:r>
          </w:p>
        </w:tc>
        <w:tc>
          <w:tcPr>
            <w:tcW w:w="0" w:type="auto"/>
            <w:vAlign w:val="bottom"/>
            <w:hideMark/>
          </w:tcPr>
          <w:p w:rsidR="00184D1D" w:rsidRDefault="00184D1D">
            <w:pPr>
              <w:rPr>
                <w:rFonts w:eastAsia="Times New Roman"/>
              </w:rPr>
            </w:pPr>
            <w:bookmarkStart w:id="535" w:name="d2114e2182"/>
            <w:bookmarkEnd w:id="535"/>
            <w:r>
              <w:rPr>
                <w:rFonts w:eastAsia="Times New Roman"/>
              </w:rPr>
              <w:t>Rectal Swab</w:t>
            </w:r>
          </w:p>
        </w:tc>
        <w:tc>
          <w:tcPr>
            <w:tcW w:w="0" w:type="auto"/>
            <w:vAlign w:val="bottom"/>
            <w:hideMark/>
          </w:tcPr>
          <w:p w:rsidR="00184D1D" w:rsidRDefault="00184D1D">
            <w:pPr>
              <w:rPr>
                <w:rFonts w:eastAsia="Times New Roman"/>
              </w:rPr>
            </w:pPr>
            <w:bookmarkStart w:id="536" w:name="d2114e2185"/>
            <w:bookmarkEnd w:id="536"/>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537" w:name="d2114e2188"/>
            <w:bookmarkEnd w:id="537"/>
            <w:r>
              <w:rPr>
                <w:rFonts w:eastAsia="Times New Roman"/>
              </w:rPr>
              <w:t>API</w:t>
            </w:r>
          </w:p>
        </w:tc>
        <w:tc>
          <w:tcPr>
            <w:tcW w:w="0" w:type="auto"/>
            <w:vAlign w:val="bottom"/>
            <w:hideMark/>
          </w:tcPr>
          <w:p w:rsidR="00184D1D" w:rsidRDefault="00184D1D">
            <w:pPr>
              <w:rPr>
                <w:rFonts w:eastAsia="Times New Roman"/>
              </w:rPr>
            </w:pPr>
            <w:bookmarkStart w:id="538" w:name="d2114e2191"/>
            <w:bookmarkEnd w:id="538"/>
            <w:r>
              <w:rPr>
                <w:rFonts w:eastAsia="Times New Roman"/>
              </w:rPr>
              <w:t>Combination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39" w:name="d2114e2198"/>
            <w:bookmarkStart w:id="540" w:name="d2114e2196"/>
            <w:bookmarkEnd w:id="539"/>
            <w:bookmarkEnd w:id="540"/>
            <w:proofErr w:type="spellStart"/>
            <w:r>
              <w:rPr>
                <w:rFonts w:eastAsia="Times New Roman"/>
              </w:rPr>
              <w:t>Mshana</w:t>
            </w:r>
            <w:proofErr w:type="spellEnd"/>
            <w:r>
              <w:rPr>
                <w:rFonts w:eastAsia="Times New Roman"/>
              </w:rPr>
              <w:t xml:space="preserve"> 2016</w:t>
            </w:r>
          </w:p>
        </w:tc>
        <w:tc>
          <w:tcPr>
            <w:tcW w:w="0" w:type="auto"/>
            <w:vAlign w:val="bottom"/>
            <w:hideMark/>
          </w:tcPr>
          <w:p w:rsidR="00184D1D" w:rsidRDefault="00184D1D">
            <w:pPr>
              <w:rPr>
                <w:rFonts w:eastAsia="Times New Roman"/>
              </w:rPr>
            </w:pPr>
            <w:bookmarkStart w:id="541" w:name="d2114e2201"/>
            <w:bookmarkEnd w:id="541"/>
            <w:r>
              <w:rPr>
                <w:rFonts w:eastAsia="Times New Roman"/>
              </w:rPr>
              <w:t>Stool</w:t>
            </w:r>
          </w:p>
        </w:tc>
        <w:tc>
          <w:tcPr>
            <w:tcW w:w="0" w:type="auto"/>
            <w:vAlign w:val="bottom"/>
            <w:hideMark/>
          </w:tcPr>
          <w:p w:rsidR="00184D1D" w:rsidRDefault="00184D1D">
            <w:pPr>
              <w:rPr>
                <w:rFonts w:eastAsia="Times New Roman"/>
              </w:rPr>
            </w:pPr>
            <w:bookmarkStart w:id="542" w:name="d2114e2204"/>
            <w:bookmarkEnd w:id="542"/>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43" w:name="d2114e2207"/>
            <w:bookmarkEnd w:id="543"/>
            <w:r>
              <w:rPr>
                <w:rFonts w:eastAsia="Times New Roman"/>
              </w:rPr>
              <w:t>API</w:t>
            </w:r>
          </w:p>
        </w:tc>
        <w:tc>
          <w:tcPr>
            <w:tcW w:w="0" w:type="auto"/>
            <w:vAlign w:val="bottom"/>
            <w:hideMark/>
          </w:tcPr>
          <w:p w:rsidR="00184D1D" w:rsidRDefault="00184D1D">
            <w:pPr>
              <w:rPr>
                <w:rFonts w:eastAsia="Times New Roman"/>
              </w:rPr>
            </w:pPr>
            <w:bookmarkStart w:id="544" w:name="d2114e2210"/>
            <w:bookmarkEnd w:id="544"/>
            <w:proofErr w:type="spellStart"/>
            <w:r>
              <w:rPr>
                <w:rFonts w:eastAsia="Times New Roman"/>
              </w:rPr>
              <w:t>Chromagar</w:t>
            </w:r>
            <w:proofErr w:type="spellEnd"/>
            <w:r>
              <w:rPr>
                <w:rFonts w:eastAsia="Times New Roman"/>
              </w:rPr>
              <w:t xml:space="preserve"> and </w:t>
            </w:r>
            <w:proofErr w:type="spellStart"/>
            <w:r>
              <w:rPr>
                <w:rFonts w:eastAsia="Times New Roman"/>
              </w:rPr>
              <w:t>vitek</w:t>
            </w:r>
            <w:proofErr w:type="spellEnd"/>
          </w:p>
        </w:tc>
      </w:tr>
      <w:tr w:rsidR="00184D1D">
        <w:trPr>
          <w:divId w:val="1678843304"/>
          <w:tblCellSpacing w:w="15" w:type="dxa"/>
        </w:trPr>
        <w:tc>
          <w:tcPr>
            <w:tcW w:w="0" w:type="auto"/>
            <w:vAlign w:val="bottom"/>
            <w:hideMark/>
          </w:tcPr>
          <w:p w:rsidR="00184D1D" w:rsidRDefault="00184D1D">
            <w:pPr>
              <w:rPr>
                <w:rFonts w:eastAsia="Times New Roman"/>
              </w:rPr>
            </w:pPr>
            <w:bookmarkStart w:id="545" w:name="d2114e2216"/>
            <w:bookmarkStart w:id="546" w:name="d2114e2214"/>
            <w:bookmarkEnd w:id="545"/>
            <w:bookmarkEnd w:id="546"/>
            <w:r>
              <w:rPr>
                <w:rFonts w:eastAsia="Times New Roman"/>
              </w:rPr>
              <w:t>Ribeiro 2016</w:t>
            </w:r>
          </w:p>
        </w:tc>
        <w:tc>
          <w:tcPr>
            <w:tcW w:w="0" w:type="auto"/>
            <w:vAlign w:val="bottom"/>
            <w:hideMark/>
          </w:tcPr>
          <w:p w:rsidR="00184D1D" w:rsidRDefault="00184D1D">
            <w:pPr>
              <w:rPr>
                <w:rFonts w:eastAsia="Times New Roman"/>
              </w:rPr>
            </w:pPr>
            <w:bookmarkStart w:id="547" w:name="d2114e2219"/>
            <w:bookmarkEnd w:id="547"/>
            <w:r>
              <w:rPr>
                <w:rFonts w:eastAsia="Times New Roman"/>
              </w:rPr>
              <w:t>Stool</w:t>
            </w:r>
          </w:p>
        </w:tc>
        <w:tc>
          <w:tcPr>
            <w:tcW w:w="0" w:type="auto"/>
            <w:vAlign w:val="bottom"/>
            <w:hideMark/>
          </w:tcPr>
          <w:p w:rsidR="00184D1D" w:rsidRDefault="00184D1D">
            <w:pPr>
              <w:rPr>
                <w:rFonts w:eastAsia="Times New Roman"/>
              </w:rPr>
            </w:pPr>
            <w:bookmarkStart w:id="548" w:name="d2114e2222"/>
            <w:bookmarkEnd w:id="548"/>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549" w:name="d2114e2225"/>
            <w:bookmarkEnd w:id="549"/>
            <w:r>
              <w:rPr>
                <w:rFonts w:eastAsia="Times New Roman"/>
              </w:rPr>
              <w:t>MALDI-TOF</w:t>
            </w:r>
          </w:p>
        </w:tc>
        <w:tc>
          <w:tcPr>
            <w:tcW w:w="0" w:type="auto"/>
            <w:vAlign w:val="bottom"/>
            <w:hideMark/>
          </w:tcPr>
          <w:p w:rsidR="00184D1D" w:rsidRDefault="00184D1D">
            <w:pPr>
              <w:rPr>
                <w:rFonts w:eastAsia="Times New Roman"/>
              </w:rPr>
            </w:pPr>
            <w:bookmarkStart w:id="550" w:name="d2114e2228"/>
            <w:bookmarkEnd w:id="550"/>
            <w:r>
              <w:rPr>
                <w:rFonts w:eastAsia="Times New Roman"/>
              </w:rPr>
              <w:t>PCR</w:t>
            </w:r>
          </w:p>
        </w:tc>
      </w:tr>
      <w:tr w:rsidR="00184D1D">
        <w:trPr>
          <w:divId w:val="1678843304"/>
          <w:tblCellSpacing w:w="15" w:type="dxa"/>
        </w:trPr>
        <w:tc>
          <w:tcPr>
            <w:tcW w:w="0" w:type="auto"/>
            <w:vAlign w:val="bottom"/>
            <w:hideMark/>
          </w:tcPr>
          <w:p w:rsidR="00184D1D" w:rsidRDefault="00184D1D">
            <w:pPr>
              <w:rPr>
                <w:rFonts w:eastAsia="Times New Roman"/>
              </w:rPr>
            </w:pPr>
            <w:bookmarkStart w:id="551" w:name="d2114e2234"/>
            <w:bookmarkStart w:id="552" w:name="d2114e2232"/>
            <w:bookmarkEnd w:id="551"/>
            <w:bookmarkEnd w:id="552"/>
            <w:proofErr w:type="spellStart"/>
            <w:r>
              <w:rPr>
                <w:rFonts w:eastAsia="Times New Roman"/>
              </w:rPr>
              <w:t>Tellevik</w:t>
            </w:r>
            <w:proofErr w:type="spellEnd"/>
            <w:r>
              <w:rPr>
                <w:rFonts w:eastAsia="Times New Roman"/>
              </w:rPr>
              <w:t>, 2016</w:t>
            </w:r>
          </w:p>
        </w:tc>
        <w:tc>
          <w:tcPr>
            <w:tcW w:w="0" w:type="auto"/>
            <w:vAlign w:val="bottom"/>
            <w:hideMark/>
          </w:tcPr>
          <w:p w:rsidR="00184D1D" w:rsidRDefault="00184D1D">
            <w:pPr>
              <w:rPr>
                <w:rFonts w:eastAsia="Times New Roman"/>
              </w:rPr>
            </w:pPr>
            <w:bookmarkStart w:id="553" w:name="d2114e2237"/>
            <w:bookmarkEnd w:id="553"/>
            <w:r>
              <w:rPr>
                <w:rFonts w:eastAsia="Times New Roman"/>
              </w:rPr>
              <w:t>Stool</w:t>
            </w:r>
          </w:p>
        </w:tc>
        <w:tc>
          <w:tcPr>
            <w:tcW w:w="0" w:type="auto"/>
            <w:vAlign w:val="bottom"/>
            <w:hideMark/>
          </w:tcPr>
          <w:p w:rsidR="00184D1D" w:rsidRDefault="00184D1D">
            <w:pPr>
              <w:rPr>
                <w:rFonts w:eastAsia="Times New Roman"/>
              </w:rPr>
            </w:pPr>
            <w:bookmarkStart w:id="554" w:name="d2114e2240"/>
            <w:bookmarkEnd w:id="554"/>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555" w:name="d2114e2243"/>
            <w:bookmarkEnd w:id="555"/>
            <w:r>
              <w:rPr>
                <w:rFonts w:eastAsia="Times New Roman"/>
              </w:rPr>
              <w:t>MALDI-TOF</w:t>
            </w:r>
          </w:p>
        </w:tc>
        <w:tc>
          <w:tcPr>
            <w:tcW w:w="0" w:type="auto"/>
            <w:vAlign w:val="bottom"/>
            <w:hideMark/>
          </w:tcPr>
          <w:p w:rsidR="00184D1D" w:rsidRDefault="00184D1D">
            <w:pPr>
              <w:rPr>
                <w:rFonts w:eastAsia="Times New Roman"/>
              </w:rPr>
            </w:pPr>
            <w:bookmarkStart w:id="556" w:name="d2114e2246"/>
            <w:bookmarkEnd w:id="556"/>
            <w:r>
              <w:rPr>
                <w:rFonts w:eastAsia="Times New Roman"/>
              </w:rPr>
              <w:t>Combination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57" w:name="d2114e2252"/>
            <w:bookmarkStart w:id="558" w:name="d2114e2250"/>
            <w:bookmarkEnd w:id="557"/>
            <w:bookmarkEnd w:id="558"/>
            <w:proofErr w:type="spellStart"/>
            <w:r>
              <w:rPr>
                <w:rFonts w:eastAsia="Times New Roman"/>
              </w:rPr>
              <w:t>Magwenzi</w:t>
            </w:r>
            <w:proofErr w:type="spellEnd"/>
            <w:r>
              <w:rPr>
                <w:rFonts w:eastAsia="Times New Roman"/>
              </w:rPr>
              <w:t xml:space="preserve"> 2017</w:t>
            </w:r>
          </w:p>
        </w:tc>
        <w:tc>
          <w:tcPr>
            <w:tcW w:w="0" w:type="auto"/>
            <w:vAlign w:val="bottom"/>
            <w:hideMark/>
          </w:tcPr>
          <w:p w:rsidR="00184D1D" w:rsidRDefault="00184D1D">
            <w:pPr>
              <w:rPr>
                <w:rFonts w:eastAsia="Times New Roman"/>
              </w:rPr>
            </w:pPr>
            <w:bookmarkStart w:id="559" w:name="d2114e2255"/>
            <w:bookmarkEnd w:id="559"/>
            <w:r>
              <w:rPr>
                <w:rFonts w:eastAsia="Times New Roman"/>
              </w:rPr>
              <w:t xml:space="preserve">Stool or </w:t>
            </w:r>
            <w:r>
              <w:rPr>
                <w:rFonts w:eastAsia="Times New Roman"/>
              </w:rPr>
              <w:br/>
              <w:t xml:space="preserve">Rectal </w:t>
            </w:r>
            <w:r>
              <w:rPr>
                <w:rFonts w:eastAsia="Times New Roman"/>
              </w:rPr>
              <w:lastRenderedPageBreak/>
              <w:t>Swab</w:t>
            </w:r>
          </w:p>
        </w:tc>
        <w:tc>
          <w:tcPr>
            <w:tcW w:w="0" w:type="auto"/>
            <w:vAlign w:val="bottom"/>
            <w:hideMark/>
          </w:tcPr>
          <w:p w:rsidR="00184D1D" w:rsidRDefault="00184D1D">
            <w:pPr>
              <w:rPr>
                <w:rFonts w:eastAsia="Times New Roman"/>
              </w:rPr>
            </w:pPr>
            <w:bookmarkStart w:id="560" w:name="d2114e2260"/>
            <w:bookmarkEnd w:id="560"/>
            <w:proofErr w:type="spellStart"/>
            <w:r>
              <w:rPr>
                <w:rFonts w:eastAsia="Times New Roman"/>
              </w:rPr>
              <w:lastRenderedPageBreak/>
              <w:t>Chromagar</w:t>
            </w:r>
            <w:proofErr w:type="spellEnd"/>
            <w:r>
              <w:rPr>
                <w:rFonts w:eastAsia="Times New Roman"/>
              </w:rPr>
              <w:t xml:space="preserve"> and </w:t>
            </w:r>
            <w:proofErr w:type="spellStart"/>
            <w:r>
              <w:rPr>
                <w:rFonts w:eastAsia="Times New Roman"/>
              </w:rPr>
              <w:t>Mackonkey</w:t>
            </w:r>
            <w:proofErr w:type="spellEnd"/>
            <w:r>
              <w:rPr>
                <w:rFonts w:eastAsia="Times New Roman"/>
              </w:rPr>
              <w:t xml:space="preserve"> with cephalosporin </w:t>
            </w:r>
            <w:r>
              <w:rPr>
                <w:rFonts w:eastAsia="Times New Roman"/>
              </w:rPr>
              <w:br/>
            </w:r>
            <w:r>
              <w:rPr>
                <w:rFonts w:eastAsia="Times New Roman"/>
              </w:rPr>
              <w:lastRenderedPageBreak/>
              <w:t>and nutrient broth with cephalosporin</w:t>
            </w:r>
          </w:p>
        </w:tc>
        <w:tc>
          <w:tcPr>
            <w:tcW w:w="0" w:type="auto"/>
            <w:vAlign w:val="bottom"/>
            <w:hideMark/>
          </w:tcPr>
          <w:p w:rsidR="00184D1D" w:rsidRDefault="00184D1D">
            <w:pPr>
              <w:rPr>
                <w:rFonts w:eastAsia="Times New Roman"/>
              </w:rPr>
            </w:pPr>
            <w:bookmarkStart w:id="561" w:name="d2114e2265"/>
            <w:bookmarkEnd w:id="561"/>
            <w:r>
              <w:rPr>
                <w:rFonts w:eastAsia="Times New Roman"/>
              </w:rPr>
              <w:lastRenderedPageBreak/>
              <w:t>API</w:t>
            </w:r>
          </w:p>
        </w:tc>
        <w:tc>
          <w:tcPr>
            <w:tcW w:w="0" w:type="auto"/>
            <w:vAlign w:val="bottom"/>
            <w:hideMark/>
          </w:tcPr>
          <w:p w:rsidR="00184D1D" w:rsidRDefault="00184D1D">
            <w:pPr>
              <w:rPr>
                <w:rFonts w:eastAsia="Times New Roman"/>
              </w:rPr>
            </w:pPr>
            <w:bookmarkStart w:id="562" w:name="d2114e2268"/>
            <w:bookmarkEnd w:id="562"/>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63" w:name="d2114e2274"/>
            <w:bookmarkStart w:id="564" w:name="d2114e2272"/>
            <w:bookmarkEnd w:id="563"/>
            <w:bookmarkEnd w:id="564"/>
            <w:r>
              <w:rPr>
                <w:rFonts w:eastAsia="Times New Roman"/>
              </w:rPr>
              <w:t>Moremi 2017</w:t>
            </w:r>
          </w:p>
        </w:tc>
        <w:tc>
          <w:tcPr>
            <w:tcW w:w="0" w:type="auto"/>
            <w:vAlign w:val="bottom"/>
            <w:hideMark/>
          </w:tcPr>
          <w:p w:rsidR="00184D1D" w:rsidRDefault="00184D1D">
            <w:pPr>
              <w:rPr>
                <w:rFonts w:eastAsia="Times New Roman"/>
              </w:rPr>
            </w:pPr>
            <w:bookmarkStart w:id="565" w:name="d2114e2277"/>
            <w:bookmarkEnd w:id="565"/>
            <w:r>
              <w:rPr>
                <w:rFonts w:eastAsia="Times New Roman"/>
              </w:rPr>
              <w:t>Stool</w:t>
            </w:r>
          </w:p>
        </w:tc>
        <w:tc>
          <w:tcPr>
            <w:tcW w:w="0" w:type="auto"/>
            <w:vAlign w:val="bottom"/>
            <w:hideMark/>
          </w:tcPr>
          <w:p w:rsidR="00184D1D" w:rsidRDefault="00184D1D">
            <w:pPr>
              <w:rPr>
                <w:rFonts w:eastAsia="Times New Roman"/>
              </w:rPr>
            </w:pPr>
            <w:bookmarkStart w:id="566" w:name="d2114e2280"/>
            <w:bookmarkEnd w:id="566"/>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67" w:name="d2114e2283"/>
            <w:bookmarkEnd w:id="567"/>
            <w:r>
              <w:rPr>
                <w:rFonts w:eastAsia="Times New Roman"/>
              </w:rPr>
              <w:t>Biochemical</w:t>
            </w:r>
          </w:p>
        </w:tc>
        <w:tc>
          <w:tcPr>
            <w:tcW w:w="0" w:type="auto"/>
            <w:vAlign w:val="bottom"/>
            <w:hideMark/>
          </w:tcPr>
          <w:p w:rsidR="00184D1D" w:rsidRDefault="00184D1D">
            <w:pPr>
              <w:rPr>
                <w:rFonts w:eastAsia="Times New Roman"/>
              </w:rPr>
            </w:pPr>
            <w:bookmarkStart w:id="568" w:name="d2114e2286"/>
            <w:bookmarkEnd w:id="568"/>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69" w:name="d2114e2292"/>
            <w:bookmarkStart w:id="570" w:name="d2114e2290"/>
            <w:bookmarkEnd w:id="569"/>
            <w:bookmarkEnd w:id="570"/>
            <w:r>
              <w:rPr>
                <w:rFonts w:eastAsia="Times New Roman"/>
              </w:rPr>
              <w:t>Wilmore 2017</w:t>
            </w:r>
          </w:p>
        </w:tc>
        <w:tc>
          <w:tcPr>
            <w:tcW w:w="0" w:type="auto"/>
            <w:vAlign w:val="bottom"/>
            <w:hideMark/>
          </w:tcPr>
          <w:p w:rsidR="00184D1D" w:rsidRDefault="00184D1D">
            <w:pPr>
              <w:rPr>
                <w:rFonts w:eastAsia="Times New Roman"/>
              </w:rPr>
            </w:pPr>
            <w:bookmarkStart w:id="571" w:name="d2114e2295"/>
            <w:bookmarkEnd w:id="571"/>
            <w:r>
              <w:rPr>
                <w:rFonts w:eastAsia="Times New Roman"/>
              </w:rPr>
              <w:t>Stool</w:t>
            </w:r>
          </w:p>
        </w:tc>
        <w:tc>
          <w:tcPr>
            <w:tcW w:w="0" w:type="auto"/>
            <w:vAlign w:val="bottom"/>
            <w:hideMark/>
          </w:tcPr>
          <w:p w:rsidR="00184D1D" w:rsidRDefault="00184D1D">
            <w:pPr>
              <w:rPr>
                <w:rFonts w:eastAsia="Times New Roman"/>
              </w:rPr>
            </w:pPr>
            <w:bookmarkStart w:id="572" w:name="d2114e2298"/>
            <w:bookmarkEnd w:id="572"/>
            <w:proofErr w:type="spellStart"/>
            <w:r>
              <w:rPr>
                <w:rFonts w:eastAsia="Times New Roman"/>
              </w:rPr>
              <w:t>CLEDwith</w:t>
            </w:r>
            <w:proofErr w:type="spellEnd"/>
            <w:r>
              <w:rPr>
                <w:rFonts w:eastAsia="Times New Roman"/>
              </w:rPr>
              <w:t xml:space="preserve"> </w:t>
            </w:r>
            <w:proofErr w:type="spellStart"/>
            <w:r>
              <w:rPr>
                <w:rFonts w:eastAsia="Times New Roman"/>
              </w:rPr>
              <w:t>cephalosproin</w:t>
            </w:r>
            <w:proofErr w:type="spellEnd"/>
          </w:p>
        </w:tc>
        <w:tc>
          <w:tcPr>
            <w:tcW w:w="0" w:type="auto"/>
            <w:vAlign w:val="bottom"/>
            <w:hideMark/>
          </w:tcPr>
          <w:p w:rsidR="00184D1D" w:rsidRDefault="00184D1D">
            <w:pPr>
              <w:rPr>
                <w:rFonts w:eastAsia="Times New Roman"/>
              </w:rPr>
            </w:pPr>
            <w:bookmarkStart w:id="573" w:name="d2114e2301"/>
            <w:bookmarkEnd w:id="573"/>
            <w:r>
              <w:rPr>
                <w:rFonts w:eastAsia="Times New Roman"/>
              </w:rPr>
              <w:t xml:space="preserve">API and </w:t>
            </w:r>
            <w:r>
              <w:rPr>
                <w:rFonts w:eastAsia="Times New Roman"/>
              </w:rPr>
              <w:br/>
              <w:t>MALDI</w:t>
            </w:r>
          </w:p>
        </w:tc>
        <w:tc>
          <w:tcPr>
            <w:tcW w:w="0" w:type="auto"/>
            <w:vAlign w:val="bottom"/>
            <w:hideMark/>
          </w:tcPr>
          <w:p w:rsidR="00184D1D" w:rsidRDefault="00184D1D">
            <w:pPr>
              <w:rPr>
                <w:rFonts w:eastAsia="Times New Roman"/>
              </w:rPr>
            </w:pPr>
            <w:bookmarkStart w:id="574" w:name="d2114e2306"/>
            <w:bookmarkEnd w:id="574"/>
            <w:r>
              <w:rPr>
                <w:rFonts w:eastAsia="Times New Roman"/>
              </w:rPr>
              <w:t>Combination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75" w:name="d2114e2313"/>
            <w:bookmarkStart w:id="576" w:name="d2114e2311"/>
            <w:bookmarkEnd w:id="575"/>
            <w:bookmarkEnd w:id="576"/>
            <w:proofErr w:type="spellStart"/>
            <w:r>
              <w:rPr>
                <w:rFonts w:eastAsia="Times New Roman"/>
              </w:rPr>
              <w:t>Chirindze</w:t>
            </w:r>
            <w:proofErr w:type="spellEnd"/>
            <w:r>
              <w:rPr>
                <w:rFonts w:eastAsia="Times New Roman"/>
              </w:rPr>
              <w:t xml:space="preserve"> 2018</w:t>
            </w:r>
          </w:p>
        </w:tc>
        <w:tc>
          <w:tcPr>
            <w:tcW w:w="0" w:type="auto"/>
            <w:vAlign w:val="bottom"/>
            <w:hideMark/>
          </w:tcPr>
          <w:p w:rsidR="00184D1D" w:rsidRDefault="00184D1D">
            <w:pPr>
              <w:rPr>
                <w:rFonts w:eastAsia="Times New Roman"/>
              </w:rPr>
            </w:pPr>
            <w:bookmarkStart w:id="577" w:name="d2114e2316"/>
            <w:bookmarkEnd w:id="577"/>
            <w:r>
              <w:rPr>
                <w:rFonts w:eastAsia="Times New Roman"/>
              </w:rPr>
              <w:t>Stool</w:t>
            </w:r>
          </w:p>
        </w:tc>
        <w:tc>
          <w:tcPr>
            <w:tcW w:w="0" w:type="auto"/>
            <w:vAlign w:val="bottom"/>
            <w:hideMark/>
          </w:tcPr>
          <w:p w:rsidR="00184D1D" w:rsidRDefault="00184D1D">
            <w:pPr>
              <w:rPr>
                <w:rFonts w:eastAsia="Times New Roman"/>
              </w:rPr>
            </w:pPr>
            <w:bookmarkStart w:id="578" w:name="d2114e2319"/>
            <w:bookmarkEnd w:id="578"/>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79" w:name="d2114e2322"/>
            <w:bookmarkEnd w:id="579"/>
            <w:r>
              <w:rPr>
                <w:rFonts w:eastAsia="Times New Roman"/>
              </w:rPr>
              <w:t>API</w:t>
            </w:r>
          </w:p>
        </w:tc>
        <w:tc>
          <w:tcPr>
            <w:tcW w:w="0" w:type="auto"/>
            <w:vAlign w:val="bottom"/>
            <w:hideMark/>
          </w:tcPr>
          <w:p w:rsidR="00184D1D" w:rsidRDefault="00184D1D">
            <w:pPr>
              <w:rPr>
                <w:rFonts w:eastAsia="Times New Roman"/>
              </w:rPr>
            </w:pPr>
            <w:bookmarkStart w:id="580" w:name="d2114e2325"/>
            <w:bookmarkEnd w:id="580"/>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81" w:name="d2114e2331"/>
            <w:bookmarkStart w:id="582" w:name="d2114e2329"/>
            <w:bookmarkEnd w:id="581"/>
            <w:bookmarkEnd w:id="582"/>
            <w:proofErr w:type="spellStart"/>
            <w:r>
              <w:rPr>
                <w:rFonts w:eastAsia="Times New Roman"/>
              </w:rPr>
              <w:t>Founou</w:t>
            </w:r>
            <w:proofErr w:type="spellEnd"/>
            <w:r>
              <w:rPr>
                <w:rFonts w:eastAsia="Times New Roman"/>
              </w:rPr>
              <w:t xml:space="preserve"> 2018</w:t>
            </w:r>
          </w:p>
        </w:tc>
        <w:tc>
          <w:tcPr>
            <w:tcW w:w="0" w:type="auto"/>
            <w:vAlign w:val="bottom"/>
            <w:hideMark/>
          </w:tcPr>
          <w:p w:rsidR="00184D1D" w:rsidRDefault="00184D1D">
            <w:pPr>
              <w:rPr>
                <w:rFonts w:eastAsia="Times New Roman"/>
              </w:rPr>
            </w:pPr>
            <w:bookmarkStart w:id="583" w:name="d2114e2334"/>
            <w:bookmarkEnd w:id="583"/>
            <w:r>
              <w:rPr>
                <w:rFonts w:eastAsia="Times New Roman"/>
              </w:rPr>
              <w:t>Rectal Swab</w:t>
            </w:r>
          </w:p>
        </w:tc>
        <w:tc>
          <w:tcPr>
            <w:tcW w:w="0" w:type="auto"/>
            <w:vAlign w:val="bottom"/>
            <w:hideMark/>
          </w:tcPr>
          <w:p w:rsidR="00184D1D" w:rsidRDefault="00184D1D">
            <w:pPr>
              <w:rPr>
                <w:rFonts w:eastAsia="Times New Roman"/>
              </w:rPr>
            </w:pPr>
            <w:bookmarkStart w:id="584" w:name="d2114e2337"/>
            <w:bookmarkEnd w:id="584"/>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85" w:name="d2114e2340"/>
            <w:bookmarkEnd w:id="585"/>
            <w:r>
              <w:rPr>
                <w:rFonts w:eastAsia="Times New Roman"/>
              </w:rPr>
              <w:t>API</w:t>
            </w:r>
          </w:p>
        </w:tc>
        <w:tc>
          <w:tcPr>
            <w:tcW w:w="0" w:type="auto"/>
            <w:vAlign w:val="bottom"/>
            <w:hideMark/>
          </w:tcPr>
          <w:p w:rsidR="00184D1D" w:rsidRDefault="00184D1D">
            <w:pPr>
              <w:rPr>
                <w:rFonts w:eastAsia="Times New Roman"/>
              </w:rPr>
            </w:pPr>
            <w:bookmarkStart w:id="586" w:name="d2114e2343"/>
            <w:bookmarkEnd w:id="586"/>
            <w:r>
              <w:rPr>
                <w:rFonts w:eastAsia="Times New Roman"/>
              </w:rPr>
              <w:t>Combination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87" w:name="d2114e2349"/>
            <w:bookmarkStart w:id="588" w:name="d2114e2347"/>
            <w:bookmarkEnd w:id="587"/>
            <w:bookmarkEnd w:id="588"/>
            <w:proofErr w:type="spellStart"/>
            <w:r>
              <w:rPr>
                <w:rFonts w:eastAsia="Times New Roman"/>
              </w:rPr>
              <w:t>Herindrainy</w:t>
            </w:r>
            <w:proofErr w:type="spellEnd"/>
            <w:r>
              <w:rPr>
                <w:rFonts w:eastAsia="Times New Roman"/>
              </w:rPr>
              <w:t xml:space="preserve"> 2018</w:t>
            </w:r>
          </w:p>
        </w:tc>
        <w:tc>
          <w:tcPr>
            <w:tcW w:w="0" w:type="auto"/>
            <w:vAlign w:val="bottom"/>
            <w:hideMark/>
          </w:tcPr>
          <w:p w:rsidR="00184D1D" w:rsidRDefault="00184D1D">
            <w:pPr>
              <w:rPr>
                <w:rFonts w:eastAsia="Times New Roman"/>
              </w:rPr>
            </w:pPr>
            <w:bookmarkStart w:id="589" w:name="d2114e2352"/>
            <w:bookmarkEnd w:id="589"/>
            <w:r>
              <w:rPr>
                <w:rFonts w:eastAsia="Times New Roman"/>
              </w:rPr>
              <w:t xml:space="preserve">Stool or </w:t>
            </w:r>
            <w:r>
              <w:rPr>
                <w:rFonts w:eastAsia="Times New Roman"/>
              </w:rPr>
              <w:br/>
              <w:t>Rectal Swab</w:t>
            </w:r>
          </w:p>
        </w:tc>
        <w:tc>
          <w:tcPr>
            <w:tcW w:w="0" w:type="auto"/>
            <w:vAlign w:val="bottom"/>
            <w:hideMark/>
          </w:tcPr>
          <w:p w:rsidR="00184D1D" w:rsidRDefault="00184D1D">
            <w:pPr>
              <w:rPr>
                <w:rFonts w:eastAsia="Times New Roman"/>
              </w:rPr>
            </w:pPr>
            <w:bookmarkStart w:id="590" w:name="d2114e2357"/>
            <w:bookmarkEnd w:id="590"/>
            <w:proofErr w:type="spellStart"/>
            <w:r>
              <w:rPr>
                <w:rFonts w:eastAsia="Times New Roman"/>
              </w:rPr>
              <w:t>Chromagar</w:t>
            </w:r>
            <w:proofErr w:type="spellEnd"/>
          </w:p>
        </w:tc>
        <w:tc>
          <w:tcPr>
            <w:tcW w:w="0" w:type="auto"/>
            <w:vAlign w:val="bottom"/>
            <w:hideMark/>
          </w:tcPr>
          <w:p w:rsidR="00184D1D" w:rsidRDefault="00184D1D">
            <w:pPr>
              <w:rPr>
                <w:rFonts w:eastAsia="Times New Roman"/>
              </w:rPr>
            </w:pPr>
            <w:bookmarkStart w:id="591" w:name="d2114e2360"/>
            <w:bookmarkEnd w:id="591"/>
            <w:r>
              <w:rPr>
                <w:rFonts w:eastAsia="Times New Roman"/>
              </w:rPr>
              <w:t>MALDI-TOF</w:t>
            </w:r>
          </w:p>
        </w:tc>
        <w:tc>
          <w:tcPr>
            <w:tcW w:w="0" w:type="auto"/>
            <w:vAlign w:val="bottom"/>
            <w:hideMark/>
          </w:tcPr>
          <w:p w:rsidR="00184D1D" w:rsidRDefault="00184D1D">
            <w:pPr>
              <w:rPr>
                <w:rFonts w:eastAsia="Times New Roman"/>
              </w:rPr>
            </w:pPr>
            <w:bookmarkStart w:id="592" w:name="d2114e2363"/>
            <w:bookmarkEnd w:id="592"/>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93" w:name="d2114e2369"/>
            <w:bookmarkStart w:id="594" w:name="d2114e2367"/>
            <w:bookmarkEnd w:id="593"/>
            <w:bookmarkEnd w:id="594"/>
            <w:proofErr w:type="spellStart"/>
            <w:r>
              <w:rPr>
                <w:rFonts w:eastAsia="Times New Roman"/>
              </w:rPr>
              <w:t>Katakweba</w:t>
            </w:r>
            <w:proofErr w:type="spellEnd"/>
            <w:r>
              <w:rPr>
                <w:rFonts w:eastAsia="Times New Roman"/>
              </w:rPr>
              <w:t xml:space="preserve"> 2018</w:t>
            </w:r>
          </w:p>
        </w:tc>
        <w:tc>
          <w:tcPr>
            <w:tcW w:w="0" w:type="auto"/>
            <w:vAlign w:val="bottom"/>
            <w:hideMark/>
          </w:tcPr>
          <w:p w:rsidR="00184D1D" w:rsidRDefault="00184D1D">
            <w:pPr>
              <w:rPr>
                <w:rFonts w:eastAsia="Times New Roman"/>
              </w:rPr>
            </w:pPr>
            <w:bookmarkStart w:id="595" w:name="d2114e2372"/>
            <w:bookmarkEnd w:id="595"/>
            <w:r>
              <w:rPr>
                <w:rFonts w:eastAsia="Times New Roman"/>
              </w:rPr>
              <w:t>Stool</w:t>
            </w:r>
          </w:p>
        </w:tc>
        <w:tc>
          <w:tcPr>
            <w:tcW w:w="0" w:type="auto"/>
            <w:vAlign w:val="bottom"/>
            <w:hideMark/>
          </w:tcPr>
          <w:p w:rsidR="00184D1D" w:rsidRDefault="00184D1D">
            <w:pPr>
              <w:rPr>
                <w:rFonts w:eastAsia="Times New Roman"/>
              </w:rPr>
            </w:pPr>
            <w:bookmarkStart w:id="596" w:name="d2114e2375"/>
            <w:bookmarkEnd w:id="596"/>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597" w:name="d2114e2378"/>
            <w:bookmarkEnd w:id="597"/>
            <w:r>
              <w:rPr>
                <w:rFonts w:eastAsia="Times New Roman"/>
              </w:rPr>
              <w:t>MALDI-TOF</w:t>
            </w:r>
          </w:p>
        </w:tc>
        <w:tc>
          <w:tcPr>
            <w:tcW w:w="0" w:type="auto"/>
            <w:vAlign w:val="bottom"/>
            <w:hideMark/>
          </w:tcPr>
          <w:p w:rsidR="00184D1D" w:rsidRDefault="00184D1D">
            <w:pPr>
              <w:rPr>
                <w:rFonts w:eastAsia="Times New Roman"/>
              </w:rPr>
            </w:pPr>
            <w:bookmarkStart w:id="598" w:name="d2114e2381"/>
            <w:bookmarkEnd w:id="598"/>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599" w:name="d2114e2387"/>
            <w:bookmarkStart w:id="600" w:name="d2114e2385"/>
            <w:bookmarkEnd w:id="599"/>
            <w:bookmarkEnd w:id="600"/>
            <w:proofErr w:type="spellStart"/>
            <w:r>
              <w:rPr>
                <w:rFonts w:eastAsia="Times New Roman"/>
              </w:rPr>
              <w:t>Marando</w:t>
            </w:r>
            <w:proofErr w:type="spellEnd"/>
            <w:r>
              <w:rPr>
                <w:rFonts w:eastAsia="Times New Roman"/>
              </w:rPr>
              <w:t xml:space="preserve"> 2018</w:t>
            </w:r>
          </w:p>
        </w:tc>
        <w:tc>
          <w:tcPr>
            <w:tcW w:w="0" w:type="auto"/>
            <w:vAlign w:val="bottom"/>
            <w:hideMark/>
          </w:tcPr>
          <w:p w:rsidR="00184D1D" w:rsidRDefault="00184D1D">
            <w:pPr>
              <w:rPr>
                <w:rFonts w:eastAsia="Times New Roman"/>
              </w:rPr>
            </w:pPr>
            <w:bookmarkStart w:id="601" w:name="d2114e2390"/>
            <w:bookmarkEnd w:id="601"/>
            <w:r>
              <w:rPr>
                <w:rFonts w:eastAsia="Times New Roman"/>
              </w:rPr>
              <w:t>Rectal swab</w:t>
            </w:r>
          </w:p>
        </w:tc>
        <w:tc>
          <w:tcPr>
            <w:tcW w:w="0" w:type="auto"/>
            <w:vAlign w:val="bottom"/>
            <w:hideMark/>
          </w:tcPr>
          <w:p w:rsidR="00184D1D" w:rsidRDefault="00184D1D">
            <w:pPr>
              <w:rPr>
                <w:rFonts w:eastAsia="Times New Roman"/>
              </w:rPr>
            </w:pPr>
            <w:bookmarkStart w:id="602" w:name="d2114e2393"/>
            <w:bookmarkEnd w:id="602"/>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603" w:name="d2114e2396"/>
            <w:bookmarkEnd w:id="603"/>
            <w:r>
              <w:rPr>
                <w:rFonts w:eastAsia="Times New Roman"/>
              </w:rPr>
              <w:t>Biochemical</w:t>
            </w:r>
          </w:p>
        </w:tc>
        <w:tc>
          <w:tcPr>
            <w:tcW w:w="0" w:type="auto"/>
            <w:vAlign w:val="bottom"/>
            <w:hideMark/>
          </w:tcPr>
          <w:p w:rsidR="00184D1D" w:rsidRDefault="00184D1D">
            <w:pPr>
              <w:rPr>
                <w:rFonts w:eastAsia="Times New Roman"/>
              </w:rPr>
            </w:pPr>
            <w:bookmarkStart w:id="604" w:name="d2114e2399"/>
            <w:bookmarkEnd w:id="604"/>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605" w:name="d2114e2405"/>
            <w:bookmarkStart w:id="606" w:name="d2114e2403"/>
            <w:bookmarkEnd w:id="605"/>
            <w:bookmarkEnd w:id="606"/>
            <w:r>
              <w:rPr>
                <w:rFonts w:eastAsia="Times New Roman"/>
              </w:rPr>
              <w:t>Moremi 2018</w:t>
            </w:r>
          </w:p>
        </w:tc>
        <w:tc>
          <w:tcPr>
            <w:tcW w:w="0" w:type="auto"/>
            <w:vAlign w:val="bottom"/>
            <w:hideMark/>
          </w:tcPr>
          <w:p w:rsidR="00184D1D" w:rsidRDefault="00184D1D">
            <w:pPr>
              <w:rPr>
                <w:rFonts w:eastAsia="Times New Roman"/>
              </w:rPr>
            </w:pPr>
            <w:bookmarkStart w:id="607" w:name="d2114e2408"/>
            <w:bookmarkEnd w:id="607"/>
            <w:r>
              <w:rPr>
                <w:rFonts w:eastAsia="Times New Roman"/>
              </w:rPr>
              <w:t>Rectal swab</w:t>
            </w:r>
          </w:p>
        </w:tc>
        <w:tc>
          <w:tcPr>
            <w:tcW w:w="0" w:type="auto"/>
            <w:vAlign w:val="bottom"/>
            <w:hideMark/>
          </w:tcPr>
          <w:p w:rsidR="00184D1D" w:rsidRDefault="00184D1D">
            <w:pPr>
              <w:rPr>
                <w:rFonts w:eastAsia="Times New Roman"/>
              </w:rPr>
            </w:pPr>
            <w:bookmarkStart w:id="608" w:name="d2114e2411"/>
            <w:bookmarkEnd w:id="608"/>
            <w:proofErr w:type="spellStart"/>
            <w:r>
              <w:rPr>
                <w:rFonts w:eastAsia="Times New Roman"/>
              </w:rPr>
              <w:t>Mackonkey</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609" w:name="d2114e2414"/>
            <w:bookmarkEnd w:id="609"/>
            <w:proofErr w:type="spellStart"/>
            <w:r>
              <w:rPr>
                <w:rFonts w:eastAsia="Times New Roman"/>
              </w:rPr>
              <w:t>vitek</w:t>
            </w:r>
            <w:proofErr w:type="spellEnd"/>
          </w:p>
        </w:tc>
        <w:tc>
          <w:tcPr>
            <w:tcW w:w="0" w:type="auto"/>
            <w:vAlign w:val="bottom"/>
            <w:hideMark/>
          </w:tcPr>
          <w:p w:rsidR="00184D1D" w:rsidRDefault="00184D1D">
            <w:pPr>
              <w:rPr>
                <w:rFonts w:eastAsia="Times New Roman"/>
              </w:rPr>
            </w:pPr>
            <w:bookmarkStart w:id="610" w:name="d2114e2417"/>
            <w:bookmarkEnd w:id="610"/>
            <w:proofErr w:type="spellStart"/>
            <w:r>
              <w:rPr>
                <w:rFonts w:eastAsia="Times New Roman"/>
              </w:rPr>
              <w:t>vitek</w:t>
            </w:r>
            <w:proofErr w:type="spellEnd"/>
          </w:p>
        </w:tc>
      </w:tr>
      <w:tr w:rsidR="00184D1D">
        <w:trPr>
          <w:divId w:val="1678843304"/>
          <w:tblCellSpacing w:w="15" w:type="dxa"/>
        </w:trPr>
        <w:tc>
          <w:tcPr>
            <w:tcW w:w="0" w:type="auto"/>
            <w:vAlign w:val="bottom"/>
            <w:hideMark/>
          </w:tcPr>
          <w:p w:rsidR="00184D1D" w:rsidRDefault="00184D1D">
            <w:pPr>
              <w:rPr>
                <w:rFonts w:eastAsia="Times New Roman"/>
              </w:rPr>
            </w:pPr>
            <w:bookmarkStart w:id="611" w:name="d2114e2424"/>
            <w:bookmarkStart w:id="612" w:name="d2114e2422"/>
            <w:bookmarkEnd w:id="611"/>
            <w:bookmarkEnd w:id="612"/>
            <w:proofErr w:type="spellStart"/>
            <w:r>
              <w:rPr>
                <w:rFonts w:eastAsia="Times New Roman"/>
              </w:rPr>
              <w:t>Nikema</w:t>
            </w:r>
            <w:proofErr w:type="spellEnd"/>
            <w:r>
              <w:rPr>
                <w:rFonts w:eastAsia="Times New Roman"/>
              </w:rPr>
              <w:t xml:space="preserve"> </w:t>
            </w:r>
            <w:proofErr w:type="spellStart"/>
            <w:r>
              <w:rPr>
                <w:rFonts w:eastAsia="Times New Roman"/>
              </w:rPr>
              <w:t>Pessinaba</w:t>
            </w:r>
            <w:proofErr w:type="spellEnd"/>
            <w:r>
              <w:rPr>
                <w:rFonts w:eastAsia="Times New Roman"/>
              </w:rPr>
              <w:t xml:space="preserve"> </w:t>
            </w:r>
            <w:r>
              <w:rPr>
                <w:rFonts w:eastAsia="Times New Roman"/>
              </w:rPr>
              <w:br/>
              <w:t>2018</w:t>
            </w:r>
          </w:p>
        </w:tc>
        <w:tc>
          <w:tcPr>
            <w:tcW w:w="0" w:type="auto"/>
            <w:vAlign w:val="bottom"/>
            <w:hideMark/>
          </w:tcPr>
          <w:p w:rsidR="00184D1D" w:rsidRDefault="00184D1D">
            <w:pPr>
              <w:rPr>
                <w:rFonts w:eastAsia="Times New Roman"/>
              </w:rPr>
            </w:pPr>
            <w:bookmarkStart w:id="613" w:name="d2114e2429"/>
            <w:bookmarkEnd w:id="613"/>
            <w:r>
              <w:rPr>
                <w:rFonts w:eastAsia="Times New Roman"/>
              </w:rPr>
              <w:t>Stool</w:t>
            </w:r>
          </w:p>
        </w:tc>
        <w:tc>
          <w:tcPr>
            <w:tcW w:w="0" w:type="auto"/>
            <w:vAlign w:val="bottom"/>
            <w:hideMark/>
          </w:tcPr>
          <w:p w:rsidR="00184D1D" w:rsidRDefault="00184D1D">
            <w:pPr>
              <w:rPr>
                <w:rFonts w:eastAsia="Times New Roman"/>
              </w:rPr>
            </w:pPr>
            <w:bookmarkStart w:id="614" w:name="d2114e2432"/>
            <w:bookmarkEnd w:id="614"/>
            <w:proofErr w:type="spellStart"/>
            <w:r>
              <w:rPr>
                <w:rFonts w:eastAsia="Times New Roman"/>
              </w:rPr>
              <w:t>Drigalski</w:t>
            </w:r>
            <w:proofErr w:type="spellEnd"/>
            <w:r>
              <w:rPr>
                <w:rFonts w:eastAsia="Times New Roman"/>
              </w:rPr>
              <w:t xml:space="preserve"> with cephalosporin</w:t>
            </w:r>
          </w:p>
        </w:tc>
        <w:tc>
          <w:tcPr>
            <w:tcW w:w="0" w:type="auto"/>
            <w:vAlign w:val="bottom"/>
            <w:hideMark/>
          </w:tcPr>
          <w:p w:rsidR="00184D1D" w:rsidRDefault="00184D1D">
            <w:pPr>
              <w:rPr>
                <w:rFonts w:eastAsia="Times New Roman"/>
              </w:rPr>
            </w:pPr>
            <w:bookmarkStart w:id="615" w:name="d2114e2435"/>
            <w:bookmarkEnd w:id="615"/>
            <w:r>
              <w:rPr>
                <w:rFonts w:eastAsia="Times New Roman"/>
              </w:rPr>
              <w:t>NR</w:t>
            </w:r>
          </w:p>
        </w:tc>
        <w:tc>
          <w:tcPr>
            <w:tcW w:w="0" w:type="auto"/>
            <w:vAlign w:val="bottom"/>
            <w:hideMark/>
          </w:tcPr>
          <w:p w:rsidR="00184D1D" w:rsidRDefault="00184D1D">
            <w:pPr>
              <w:rPr>
                <w:rFonts w:eastAsia="Times New Roman"/>
              </w:rPr>
            </w:pPr>
            <w:bookmarkStart w:id="616" w:name="d2114e2438"/>
            <w:bookmarkEnd w:id="616"/>
            <w:r>
              <w:rPr>
                <w:rFonts w:eastAsia="Times New Roman"/>
              </w:rPr>
              <w:t>NR</w:t>
            </w:r>
          </w:p>
        </w:tc>
      </w:tr>
      <w:tr w:rsidR="00184D1D">
        <w:trPr>
          <w:divId w:val="1678843304"/>
          <w:tblCellSpacing w:w="15" w:type="dxa"/>
        </w:trPr>
        <w:tc>
          <w:tcPr>
            <w:tcW w:w="0" w:type="auto"/>
            <w:vAlign w:val="bottom"/>
            <w:hideMark/>
          </w:tcPr>
          <w:p w:rsidR="00184D1D" w:rsidRDefault="00184D1D">
            <w:pPr>
              <w:rPr>
                <w:rFonts w:eastAsia="Times New Roman"/>
              </w:rPr>
            </w:pPr>
            <w:bookmarkStart w:id="617" w:name="d2114e2444"/>
            <w:bookmarkStart w:id="618" w:name="d2114e2442"/>
            <w:bookmarkEnd w:id="617"/>
            <w:bookmarkEnd w:id="618"/>
            <w:proofErr w:type="spellStart"/>
            <w:r>
              <w:rPr>
                <w:rFonts w:eastAsia="Times New Roman"/>
              </w:rPr>
              <w:t>Sanneh</w:t>
            </w:r>
            <w:proofErr w:type="spellEnd"/>
            <w:r>
              <w:rPr>
                <w:rFonts w:eastAsia="Times New Roman"/>
              </w:rPr>
              <w:t xml:space="preserve"> 2018</w:t>
            </w:r>
          </w:p>
        </w:tc>
        <w:tc>
          <w:tcPr>
            <w:tcW w:w="0" w:type="auto"/>
            <w:vAlign w:val="bottom"/>
            <w:hideMark/>
          </w:tcPr>
          <w:p w:rsidR="00184D1D" w:rsidRDefault="00184D1D">
            <w:pPr>
              <w:rPr>
                <w:rFonts w:eastAsia="Times New Roman"/>
              </w:rPr>
            </w:pPr>
            <w:bookmarkStart w:id="619" w:name="d2114e2447"/>
            <w:bookmarkEnd w:id="619"/>
            <w:r>
              <w:rPr>
                <w:rFonts w:eastAsia="Times New Roman"/>
              </w:rPr>
              <w:t>Stool</w:t>
            </w:r>
          </w:p>
        </w:tc>
        <w:tc>
          <w:tcPr>
            <w:tcW w:w="0" w:type="auto"/>
            <w:vAlign w:val="bottom"/>
            <w:hideMark/>
          </w:tcPr>
          <w:p w:rsidR="00184D1D" w:rsidRDefault="00184D1D">
            <w:pPr>
              <w:rPr>
                <w:rFonts w:eastAsia="Times New Roman"/>
              </w:rPr>
            </w:pPr>
            <w:bookmarkStart w:id="620" w:name="d2114e2450"/>
            <w:bookmarkEnd w:id="620"/>
            <w:proofErr w:type="spellStart"/>
            <w:r>
              <w:rPr>
                <w:rFonts w:eastAsia="Times New Roman"/>
              </w:rPr>
              <w:t>Drigalski</w:t>
            </w:r>
            <w:proofErr w:type="spellEnd"/>
            <w:r>
              <w:rPr>
                <w:rFonts w:eastAsia="Times New Roman"/>
              </w:rPr>
              <w:t xml:space="preserve"> And Cephalosporin</w:t>
            </w:r>
          </w:p>
        </w:tc>
        <w:tc>
          <w:tcPr>
            <w:tcW w:w="0" w:type="auto"/>
            <w:vAlign w:val="bottom"/>
            <w:hideMark/>
          </w:tcPr>
          <w:p w:rsidR="00184D1D" w:rsidRDefault="00184D1D">
            <w:pPr>
              <w:rPr>
                <w:rFonts w:eastAsia="Times New Roman"/>
              </w:rPr>
            </w:pPr>
            <w:bookmarkStart w:id="621" w:name="d2114e2453"/>
            <w:bookmarkEnd w:id="621"/>
            <w:r>
              <w:rPr>
                <w:rFonts w:eastAsia="Times New Roman"/>
              </w:rPr>
              <w:t>NR</w:t>
            </w:r>
          </w:p>
        </w:tc>
        <w:tc>
          <w:tcPr>
            <w:tcW w:w="0" w:type="auto"/>
            <w:vAlign w:val="bottom"/>
            <w:hideMark/>
          </w:tcPr>
          <w:p w:rsidR="00184D1D" w:rsidRDefault="00184D1D">
            <w:pPr>
              <w:rPr>
                <w:rFonts w:eastAsia="Times New Roman"/>
              </w:rPr>
            </w:pPr>
            <w:bookmarkStart w:id="622" w:name="d2114e2456"/>
            <w:bookmarkEnd w:id="622"/>
            <w:r>
              <w:rPr>
                <w:rFonts w:eastAsia="Times New Roman"/>
              </w:rPr>
              <w:t>Double disc</w:t>
            </w:r>
          </w:p>
        </w:tc>
      </w:tr>
      <w:tr w:rsidR="00184D1D">
        <w:trPr>
          <w:divId w:val="1678843304"/>
          <w:tblCellSpacing w:w="15" w:type="dxa"/>
        </w:trPr>
        <w:tc>
          <w:tcPr>
            <w:tcW w:w="0" w:type="auto"/>
            <w:vAlign w:val="bottom"/>
            <w:hideMark/>
          </w:tcPr>
          <w:p w:rsidR="00184D1D" w:rsidRDefault="00184D1D">
            <w:pPr>
              <w:rPr>
                <w:rFonts w:eastAsia="Times New Roman"/>
              </w:rPr>
            </w:pPr>
            <w:bookmarkStart w:id="623" w:name="d2114e2462"/>
            <w:bookmarkStart w:id="624" w:name="d2114e2460"/>
            <w:bookmarkEnd w:id="623"/>
            <w:bookmarkEnd w:id="624"/>
            <w:r>
              <w:rPr>
                <w:rFonts w:eastAsia="Times New Roman"/>
              </w:rPr>
              <w:t>Stanley 2018</w:t>
            </w:r>
          </w:p>
        </w:tc>
        <w:tc>
          <w:tcPr>
            <w:tcW w:w="0" w:type="auto"/>
            <w:vAlign w:val="bottom"/>
            <w:hideMark/>
          </w:tcPr>
          <w:p w:rsidR="00184D1D" w:rsidRDefault="00184D1D">
            <w:pPr>
              <w:rPr>
                <w:rFonts w:eastAsia="Times New Roman"/>
              </w:rPr>
            </w:pPr>
            <w:bookmarkStart w:id="625" w:name="d2114e2465"/>
            <w:bookmarkEnd w:id="625"/>
            <w:r>
              <w:rPr>
                <w:rFonts w:eastAsia="Times New Roman"/>
              </w:rPr>
              <w:t>Stool</w:t>
            </w:r>
          </w:p>
        </w:tc>
        <w:tc>
          <w:tcPr>
            <w:tcW w:w="0" w:type="auto"/>
            <w:vAlign w:val="bottom"/>
            <w:hideMark/>
          </w:tcPr>
          <w:p w:rsidR="00184D1D" w:rsidRDefault="00184D1D">
            <w:pPr>
              <w:rPr>
                <w:rFonts w:eastAsia="Times New Roman"/>
              </w:rPr>
            </w:pPr>
            <w:bookmarkStart w:id="626" w:name="d2114e2468"/>
            <w:bookmarkEnd w:id="626"/>
            <w:r>
              <w:rPr>
                <w:rFonts w:eastAsia="Times New Roman"/>
              </w:rPr>
              <w:t>AST</w:t>
            </w:r>
          </w:p>
        </w:tc>
        <w:tc>
          <w:tcPr>
            <w:tcW w:w="0" w:type="auto"/>
            <w:vAlign w:val="bottom"/>
            <w:hideMark/>
          </w:tcPr>
          <w:p w:rsidR="00184D1D" w:rsidRDefault="00184D1D">
            <w:pPr>
              <w:rPr>
                <w:rFonts w:eastAsia="Times New Roman"/>
              </w:rPr>
            </w:pPr>
            <w:bookmarkStart w:id="627" w:name="d2114e2471"/>
            <w:bookmarkEnd w:id="627"/>
            <w:r>
              <w:rPr>
                <w:rFonts w:eastAsia="Times New Roman"/>
              </w:rPr>
              <w:t>BD phoenix</w:t>
            </w:r>
          </w:p>
        </w:tc>
        <w:tc>
          <w:tcPr>
            <w:tcW w:w="0" w:type="auto"/>
            <w:vAlign w:val="bottom"/>
            <w:hideMark/>
          </w:tcPr>
          <w:p w:rsidR="00184D1D" w:rsidRDefault="00184D1D">
            <w:pPr>
              <w:rPr>
                <w:rFonts w:eastAsia="Times New Roman"/>
              </w:rPr>
            </w:pPr>
            <w:bookmarkStart w:id="628" w:name="d2114e2474"/>
            <w:bookmarkEnd w:id="628"/>
            <w:r>
              <w:rPr>
                <w:rFonts w:eastAsia="Times New Roman"/>
              </w:rPr>
              <w:t>BD phoenix</w:t>
            </w:r>
          </w:p>
        </w:tc>
      </w:tr>
    </w:tbl>
    <w:p w:rsidR="00184D1D" w:rsidRDefault="00184D1D">
      <w:pPr>
        <w:pStyle w:val="NormalWeb"/>
        <w:divId w:val="739206173"/>
      </w:pPr>
      <w:r>
        <w:t xml:space="preserve">The results of the risk of bias assessment are shown in </w:t>
      </w:r>
      <w:hyperlink w:anchor="f2" w:history="1">
        <w:r>
          <w:rPr>
            <w:rStyle w:val="Hyperlink"/>
          </w:rPr>
          <w:t>Figure 2</w:t>
        </w:r>
      </w:hyperlink>
      <w:r>
        <w:t>. The most notable potential for biased ESBL-E prevalence estimates resulted from selection of study populations. Several studies recruited a selected group, which we defined as a special population: pregnant women, street children, children and staff of an orphanage, or food handlers in schools. These are likely to produce a biased estimate of community prevalence. Though microbiological culture methods were frequently described in a reproducible manner, few studies reported quality control procedures, resulting in an assessment of moderate risk of bias for the majority of studies across this domain.</w:t>
      </w:r>
    </w:p>
    <w:p w:rsidR="00184D1D" w:rsidRDefault="00184D1D">
      <w:pPr>
        <w:divId w:val="936136051"/>
        <w:rPr>
          <w:rFonts w:eastAsia="Times New Roman"/>
        </w:rPr>
      </w:pPr>
      <w:r>
        <w:rPr>
          <w:rFonts w:eastAsia="Times New Roman"/>
          <w:noProof/>
          <w:color w:val="0000FF"/>
        </w:rPr>
        <w:lastRenderedPageBreak/>
        <w:drawing>
          <wp:inline distT="0" distB="0" distL="0" distR="0">
            <wp:extent cx="1905000" cy="1905000"/>
            <wp:effectExtent l="0" t="0" r="0" b="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4D1D" w:rsidRDefault="00184D1D">
      <w:pPr>
        <w:pStyle w:val="Heading3"/>
        <w:divId w:val="1287809910"/>
        <w:rPr>
          <w:rFonts w:eastAsia="Times New Roman"/>
        </w:rPr>
      </w:pPr>
      <w:r>
        <w:rPr>
          <w:rFonts w:eastAsia="Times New Roman"/>
        </w:rPr>
        <w:t>Figure 2. Results of risk of bias assessment.</w:t>
      </w:r>
    </w:p>
    <w:p w:rsidR="00184D1D" w:rsidRDefault="00184D1D">
      <w:pPr>
        <w:pStyle w:val="NormalWeb"/>
        <w:divId w:val="1287809910"/>
      </w:pPr>
      <w:r>
        <w:t>Domain 1: Are the characteristics of the participants included in the study adequately described? Domain 2: Are the eligibility criteria to enter the study explicit and appropriate? Domain 3: Were stool culture results precise and reported? Domain 4: Were the methods of extended-spectrum beta-lactamase (ESBL) confirmatory testing precise?</w:t>
      </w:r>
    </w:p>
    <w:p w:rsidR="00184D1D" w:rsidRDefault="00184D1D">
      <w:pPr>
        <w:pStyle w:val="NormalWeb"/>
        <w:divId w:val="739206173"/>
      </w:pPr>
      <w:r>
        <w:t xml:space="preserve">Overall ESBL-E colonisation prevalence was extremely heterogeneous across studies ranging from 5–84% (median 31%) with no trend by year of publication ( </w:t>
      </w:r>
      <w:hyperlink w:anchor="f3" w:history="1">
        <w:r>
          <w:rPr>
            <w:rStyle w:val="Hyperlink"/>
          </w:rPr>
          <w:t>Figure 3</w:t>
        </w:r>
      </w:hyperlink>
      <w:r>
        <w:t xml:space="preserve">). Some heterogeneity was explained by location of sampling ( </w:t>
      </w:r>
      <w:hyperlink w:anchor="f4" w:history="1">
        <w:r>
          <w:rPr>
            <w:rStyle w:val="Hyperlink"/>
          </w:rPr>
          <w:t>Figure 4</w:t>
        </w:r>
      </w:hyperlink>
      <w:r>
        <w:t xml:space="preserve">): inpatients tended to have the highest colonisation prevalence with community members the least. There was no clear difference in prevalence between neonates, children or adults ( </w:t>
      </w:r>
      <w:hyperlink w:anchor="f5" w:history="1">
        <w:r>
          <w:rPr>
            <w:rStyle w:val="Hyperlink"/>
          </w:rPr>
          <w:t>Figure 5</w:t>
        </w:r>
      </w:hyperlink>
      <w:r>
        <w:t xml:space="preserve">). Pooled random-effect summary estimates were therefore calculated for differing location of sampling: community members (18% [95% CI 11–28%]), outpatients (23% [95% CI 13-39%]), inpatients on hospital admission (32% [95% CI 24–41%]) and inpatients (55% [95% CI 49-60%]), though in each stratum significant heterogeneity remained (I </w:t>
      </w:r>
      <w:r>
        <w:rPr>
          <w:vertAlign w:val="superscript"/>
        </w:rPr>
        <w:t>2</w:t>
      </w:r>
      <w:r>
        <w:t xml:space="preserve"> 76–97%) so these summary estimates should be treated with caution ( </w:t>
      </w:r>
      <w:hyperlink w:anchor="f4" w:history="1">
        <w:r>
          <w:rPr>
            <w:rStyle w:val="Hyperlink"/>
          </w:rPr>
          <w:t>Figure 4</w:t>
        </w:r>
      </w:hyperlink>
      <w:r>
        <w:t>).</w:t>
      </w:r>
    </w:p>
    <w:p w:rsidR="00184D1D" w:rsidRDefault="00184D1D">
      <w:pPr>
        <w:divId w:val="1136727058"/>
        <w:rPr>
          <w:rFonts w:eastAsia="Times New Roman"/>
        </w:rPr>
      </w:pPr>
      <w:r>
        <w:rPr>
          <w:rFonts w:eastAsia="Times New Roman"/>
          <w:noProof/>
          <w:color w:val="0000FF"/>
        </w:rPr>
        <w:drawing>
          <wp:inline distT="0" distB="0" distL="0" distR="0">
            <wp:extent cx="1905000" cy="1905000"/>
            <wp:effectExtent l="0" t="0" r="0" b="0"/>
            <wp:docPr id="6" name="Picture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4D1D" w:rsidRDefault="00184D1D">
      <w:pPr>
        <w:pStyle w:val="Heading3"/>
        <w:divId w:val="1335449918"/>
        <w:rPr>
          <w:rFonts w:eastAsia="Times New Roman"/>
        </w:rPr>
      </w:pPr>
      <w:r>
        <w:rPr>
          <w:rFonts w:eastAsia="Times New Roman"/>
        </w:rPr>
        <w:lastRenderedPageBreak/>
        <w:t>Figure 3. Overall extended-spectrum beta-lactamase producing Enterobacteriaceae (ESBL-E) colonization prevalence by study.</w:t>
      </w:r>
    </w:p>
    <w:p w:rsidR="00184D1D" w:rsidRDefault="00184D1D">
      <w:pPr>
        <w:divId w:val="1775206277"/>
        <w:rPr>
          <w:rFonts w:eastAsia="Times New Roman"/>
        </w:rPr>
      </w:pPr>
      <w:r>
        <w:rPr>
          <w:rFonts w:eastAsia="Times New Roman"/>
          <w:noProof/>
          <w:color w:val="0000FF"/>
        </w:rPr>
        <w:drawing>
          <wp:inline distT="0" distB="0" distL="0" distR="0">
            <wp:extent cx="1905000" cy="1905000"/>
            <wp:effectExtent l="0" t="0" r="0"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4D1D" w:rsidRDefault="00184D1D">
      <w:pPr>
        <w:pStyle w:val="Heading3"/>
        <w:divId w:val="278074846"/>
        <w:rPr>
          <w:rFonts w:eastAsia="Times New Roman"/>
        </w:rPr>
      </w:pPr>
      <w:r>
        <w:rPr>
          <w:rFonts w:eastAsia="Times New Roman"/>
        </w:rPr>
        <w:t xml:space="preserve">Figure 4. Extended-spectrum beta-lactamase (ESBL) </w:t>
      </w:r>
      <w:proofErr w:type="spellStart"/>
      <w:r>
        <w:rPr>
          <w:rFonts w:eastAsia="Times New Roman"/>
        </w:rPr>
        <w:t>colonisation</w:t>
      </w:r>
      <w:proofErr w:type="spellEnd"/>
      <w:r>
        <w:rPr>
          <w:rFonts w:eastAsia="Times New Roman"/>
        </w:rPr>
        <w:t xml:space="preserve"> by study with pooled random effect summary estimates stratified by location of sampling.</w:t>
      </w:r>
    </w:p>
    <w:p w:rsidR="00184D1D" w:rsidRDefault="00184D1D">
      <w:pPr>
        <w:pStyle w:val="NormalWeb"/>
        <w:divId w:val="278074846"/>
      </w:pPr>
      <w:r>
        <w:t>ESBL prop. = proportion of ESBL producing Enterobacteriaceae.</w:t>
      </w:r>
    </w:p>
    <w:p w:rsidR="00184D1D" w:rsidRDefault="00184D1D">
      <w:pPr>
        <w:divId w:val="988366645"/>
        <w:rPr>
          <w:rFonts w:eastAsia="Times New Roman"/>
        </w:rPr>
      </w:pPr>
      <w:r>
        <w:rPr>
          <w:rFonts w:eastAsia="Times New Roman"/>
          <w:noProof/>
          <w:color w:val="0000FF"/>
        </w:rPr>
        <w:drawing>
          <wp:inline distT="0" distB="0" distL="0" distR="0">
            <wp:extent cx="1905000" cy="1905000"/>
            <wp:effectExtent l="0" t="0" r="0" b="0"/>
            <wp:docPr id="8" name="Pictur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4D1D" w:rsidRDefault="00184D1D">
      <w:pPr>
        <w:pStyle w:val="Heading3"/>
        <w:divId w:val="1194002187"/>
        <w:rPr>
          <w:rFonts w:eastAsia="Times New Roman"/>
        </w:rPr>
      </w:pPr>
      <w:r>
        <w:rPr>
          <w:rFonts w:eastAsia="Times New Roman"/>
        </w:rPr>
        <w:t>Figure 5. Extended-spectrum beta-lactamase producing Enterobacteriaceae (ESBL-E) carriage prevalence stratified by age group.</w:t>
      </w:r>
    </w:p>
    <w:p w:rsidR="00184D1D" w:rsidRDefault="00184D1D">
      <w:pPr>
        <w:pStyle w:val="NormalWeb"/>
        <w:divId w:val="739206173"/>
      </w:pPr>
      <w:r>
        <w:t xml:space="preserve">Two-thirds (21/32) of studies performed an analysis to identify factors associated with ESBL-E colonisation ( </w:t>
      </w:r>
      <w:hyperlink w:anchor="T4" w:history="1">
        <w:r>
          <w:rPr>
            <w:rStyle w:val="Hyperlink"/>
          </w:rPr>
          <w:t>Table 4</w:t>
        </w:r>
      </w:hyperlink>
      <w:r>
        <w:t xml:space="preserve">). Prior hospitalisation was assessed as a risk factor in 13 studies, and a statistically significant association found in 4/13, with odds ratios of 2.1-8.5. Antimicrobial exposure was assessed in 13 studies, and a statistically significant association found in 5/13 with odds ratios of 1.6-27.0. Using water from a borehole </w:t>
      </w:r>
      <w:hyperlink w:anchor="ref-28" w:history="1">
        <w:r>
          <w:rPr>
            <w:rStyle w:val="Hyperlink"/>
            <w:vertAlign w:val="superscript"/>
          </w:rPr>
          <w:t>28</w:t>
        </w:r>
      </w:hyperlink>
      <w:r>
        <w:rPr>
          <w:vertAlign w:val="superscript"/>
        </w:rPr>
        <w:t xml:space="preserve"> </w:t>
      </w:r>
      <w:r>
        <w:t xml:space="preserve">, boiling water before drinking </w:t>
      </w:r>
      <w:hyperlink w:anchor="ref-14" w:history="1">
        <w:r>
          <w:rPr>
            <w:rStyle w:val="Hyperlink"/>
            <w:vertAlign w:val="superscript"/>
          </w:rPr>
          <w:t>14</w:t>
        </w:r>
      </w:hyperlink>
      <w:r>
        <w:rPr>
          <w:vertAlign w:val="superscript"/>
        </w:rPr>
        <w:t xml:space="preserve"> </w:t>
      </w:r>
      <w:r>
        <w:t xml:space="preserve">and having private inside access to drinking water </w:t>
      </w:r>
      <w:hyperlink w:anchor="ref-10" w:history="1">
        <w:r>
          <w:rPr>
            <w:rStyle w:val="Hyperlink"/>
            <w:vertAlign w:val="superscript"/>
          </w:rPr>
          <w:t>10</w:t>
        </w:r>
      </w:hyperlink>
      <w:r>
        <w:rPr>
          <w:vertAlign w:val="superscript"/>
        </w:rPr>
        <w:t xml:space="preserve"> </w:t>
      </w:r>
      <w:r>
        <w:t xml:space="preserve">were found to be associated with a lower prevalence of ESBL-E colonisation in three different studies. One study found that a higher socio-economic status was associated with a lower ESBL-E prevalence </w:t>
      </w:r>
      <w:hyperlink w:anchor="ref-29" w:history="1">
        <w:r>
          <w:rPr>
            <w:rStyle w:val="Hyperlink"/>
            <w:vertAlign w:val="superscript"/>
          </w:rPr>
          <w:t>29</w:t>
        </w:r>
      </w:hyperlink>
      <w:r>
        <w:rPr>
          <w:vertAlign w:val="superscript"/>
        </w:rPr>
        <w:t xml:space="preserve"> </w:t>
      </w:r>
      <w:r>
        <w:t xml:space="preserve">, and one the opposite </w:t>
      </w:r>
      <w:hyperlink w:anchor="ref-13" w:history="1">
        <w:r>
          <w:rPr>
            <w:rStyle w:val="Hyperlink"/>
            <w:vertAlign w:val="superscript"/>
          </w:rPr>
          <w:t>13</w:t>
        </w:r>
      </w:hyperlink>
      <w:r>
        <w:rPr>
          <w:vertAlign w:val="superscript"/>
        </w:rPr>
        <w:t xml:space="preserve"> </w:t>
      </w:r>
      <w:r>
        <w:t xml:space="preserve">. Only two studies addressed the association between HIV status and ESBL-E colonisation status; one, in adults found no association </w:t>
      </w:r>
      <w:hyperlink w:anchor="ref-9" w:history="1">
        <w:r>
          <w:rPr>
            <w:rStyle w:val="Hyperlink"/>
            <w:vertAlign w:val="superscript"/>
          </w:rPr>
          <w:t>9</w:t>
        </w:r>
      </w:hyperlink>
      <w:r>
        <w:rPr>
          <w:vertAlign w:val="superscript"/>
        </w:rPr>
        <w:t xml:space="preserve"> </w:t>
      </w:r>
      <w:r>
        <w:t xml:space="preserve">, whereas the other, in children, found a strong association </w:t>
      </w:r>
      <w:hyperlink w:anchor="ref-17" w:history="1">
        <w:r>
          <w:rPr>
            <w:rStyle w:val="Hyperlink"/>
            <w:vertAlign w:val="superscript"/>
          </w:rPr>
          <w:t>17</w:t>
        </w:r>
      </w:hyperlink>
      <w:r>
        <w:rPr>
          <w:vertAlign w:val="superscript"/>
        </w:rPr>
        <w:t xml:space="preserve"> </w:t>
      </w:r>
      <w:r>
        <w:t xml:space="preserve">. Only one study assessed the association between animals in the home as ESBL-E colonisation </w:t>
      </w:r>
      <w:hyperlink w:anchor="ref-10" w:history="1">
        <w:r>
          <w:rPr>
            <w:rStyle w:val="Hyperlink"/>
            <w:vertAlign w:val="superscript"/>
          </w:rPr>
          <w:t>10</w:t>
        </w:r>
      </w:hyperlink>
      <w:r>
        <w:rPr>
          <w:vertAlign w:val="superscript"/>
        </w:rPr>
        <w:t xml:space="preserve"> </w:t>
      </w:r>
      <w:r>
        <w:t>, finding no association.</w:t>
      </w:r>
    </w:p>
    <w:p w:rsidR="00184D1D" w:rsidRDefault="00184D1D">
      <w:pPr>
        <w:pStyle w:val="Heading3"/>
        <w:divId w:val="1491556277"/>
        <w:rPr>
          <w:rFonts w:eastAsia="Times New Roman"/>
        </w:rPr>
      </w:pPr>
      <w:r>
        <w:rPr>
          <w:rFonts w:eastAsia="Times New Roman"/>
        </w:rPr>
        <w:lastRenderedPageBreak/>
        <w:t>Table 4. Assessed and significant risk factors in the included studies.</w:t>
      </w:r>
    </w:p>
    <w:p w:rsidR="00184D1D" w:rsidRDefault="00184D1D">
      <w:pPr>
        <w:pStyle w:val="NormalWeb"/>
        <w:divId w:val="1491556277"/>
      </w:pPr>
      <w:r>
        <w:t xml:space="preserve">mv = multivariate, </w:t>
      </w:r>
      <w:proofErr w:type="spellStart"/>
      <w:r>
        <w:t>uv</w:t>
      </w:r>
      <w:proofErr w:type="spellEnd"/>
      <w:r>
        <w:t xml:space="preserve"> = univariate, HH = household, </w:t>
      </w:r>
      <w:proofErr w:type="spellStart"/>
      <w:r>
        <w:t>abx</w:t>
      </w:r>
      <w:proofErr w:type="spellEnd"/>
      <w:r>
        <w:t xml:space="preserve">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3065"/>
        <w:gridCol w:w="808"/>
        <w:gridCol w:w="2405"/>
        <w:gridCol w:w="1385"/>
      </w:tblGrid>
      <w:tr w:rsidR="00184D1D">
        <w:trPr>
          <w:divId w:val="115758360"/>
          <w:tblHeader/>
          <w:tblCellSpacing w:w="15" w:type="dxa"/>
        </w:trPr>
        <w:tc>
          <w:tcPr>
            <w:tcW w:w="0" w:type="auto"/>
            <w:vAlign w:val="center"/>
            <w:hideMark/>
          </w:tcPr>
          <w:p w:rsidR="00184D1D" w:rsidRDefault="00184D1D">
            <w:pPr>
              <w:jc w:val="center"/>
              <w:rPr>
                <w:rFonts w:eastAsia="Times New Roman"/>
                <w:b/>
                <w:bCs/>
              </w:rPr>
            </w:pPr>
            <w:bookmarkStart w:id="629" w:name="d2114e2644"/>
            <w:bookmarkStart w:id="630" w:name="d2114e2642"/>
            <w:bookmarkStart w:id="631" w:name="d2114e2640"/>
            <w:bookmarkStart w:id="632" w:name="d2114e2638"/>
            <w:bookmarkStart w:id="633" w:name="d2114e2663" w:colFirst="4" w:colLast="4"/>
            <w:bookmarkEnd w:id="629"/>
            <w:bookmarkEnd w:id="630"/>
            <w:bookmarkEnd w:id="631"/>
            <w:bookmarkEnd w:id="632"/>
            <w:r>
              <w:rPr>
                <w:rFonts w:eastAsia="Times New Roman"/>
                <w:b/>
                <w:bCs/>
              </w:rPr>
              <w:t>Study</w:t>
            </w:r>
          </w:p>
        </w:tc>
        <w:tc>
          <w:tcPr>
            <w:tcW w:w="0" w:type="auto"/>
            <w:vAlign w:val="center"/>
            <w:hideMark/>
          </w:tcPr>
          <w:p w:rsidR="00184D1D" w:rsidRDefault="00184D1D">
            <w:pPr>
              <w:jc w:val="center"/>
              <w:rPr>
                <w:rFonts w:eastAsia="Times New Roman"/>
                <w:b/>
                <w:bCs/>
              </w:rPr>
            </w:pPr>
            <w:bookmarkStart w:id="634" w:name="d2114e2647"/>
            <w:bookmarkEnd w:id="634"/>
            <w:r>
              <w:rPr>
                <w:rFonts w:eastAsia="Times New Roman"/>
                <w:b/>
                <w:bCs/>
              </w:rPr>
              <w:t>Risk factors assessed</w:t>
            </w:r>
          </w:p>
        </w:tc>
        <w:tc>
          <w:tcPr>
            <w:tcW w:w="0" w:type="auto"/>
            <w:vAlign w:val="center"/>
            <w:hideMark/>
          </w:tcPr>
          <w:p w:rsidR="00184D1D" w:rsidRDefault="00184D1D">
            <w:pPr>
              <w:jc w:val="center"/>
              <w:rPr>
                <w:rFonts w:eastAsia="Times New Roman"/>
                <w:b/>
                <w:bCs/>
              </w:rPr>
            </w:pPr>
            <w:bookmarkStart w:id="635" w:name="d2114e2650"/>
            <w:bookmarkEnd w:id="635"/>
            <w:r>
              <w:rPr>
                <w:rFonts w:eastAsia="Times New Roman"/>
                <w:b/>
                <w:bCs/>
              </w:rPr>
              <w:t>Analysis</w:t>
            </w:r>
          </w:p>
        </w:tc>
        <w:tc>
          <w:tcPr>
            <w:tcW w:w="0" w:type="auto"/>
            <w:vAlign w:val="center"/>
            <w:hideMark/>
          </w:tcPr>
          <w:p w:rsidR="00184D1D" w:rsidRDefault="00184D1D">
            <w:pPr>
              <w:jc w:val="center"/>
              <w:rPr>
                <w:rFonts w:eastAsia="Times New Roman"/>
                <w:b/>
                <w:bCs/>
              </w:rPr>
            </w:pPr>
            <w:bookmarkStart w:id="636" w:name="d2114e2653"/>
            <w:bookmarkEnd w:id="636"/>
            <w:r>
              <w:rPr>
                <w:rFonts w:eastAsia="Times New Roman"/>
                <w:b/>
                <w:bCs/>
              </w:rPr>
              <w:t>Significant risk factors</w:t>
            </w:r>
          </w:p>
        </w:tc>
        <w:tc>
          <w:tcPr>
            <w:tcW w:w="0" w:type="auto"/>
            <w:vAlign w:val="center"/>
            <w:hideMark/>
          </w:tcPr>
          <w:p w:rsidR="00184D1D" w:rsidRDefault="00184D1D">
            <w:pPr>
              <w:jc w:val="center"/>
              <w:rPr>
                <w:rFonts w:eastAsia="Times New Roman"/>
                <w:b/>
                <w:bCs/>
              </w:rPr>
            </w:pPr>
            <w:bookmarkStart w:id="637" w:name="d2114e2656"/>
            <w:bookmarkEnd w:id="637"/>
            <w:r>
              <w:rPr>
                <w:rFonts w:eastAsia="Times New Roman"/>
                <w:b/>
                <w:bCs/>
              </w:rPr>
              <w:t xml:space="preserve">Odds ratio (95% </w:t>
            </w:r>
            <w:r>
              <w:rPr>
                <w:rFonts w:eastAsia="Times New Roman"/>
                <w:b/>
                <w:bCs/>
              </w:rPr>
              <w:br/>
              <w:t>CI)</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638" w:name="d2114e2667"/>
            <w:bookmarkStart w:id="639" w:name="d2114e2665"/>
            <w:bookmarkEnd w:id="633"/>
            <w:bookmarkEnd w:id="638"/>
            <w:bookmarkEnd w:id="639"/>
            <w:proofErr w:type="spellStart"/>
            <w:r>
              <w:rPr>
                <w:rFonts w:eastAsia="Times New Roman"/>
              </w:rPr>
              <w:t>Tande</w:t>
            </w:r>
            <w:proofErr w:type="spellEnd"/>
            <w:r>
              <w:rPr>
                <w:rFonts w:eastAsia="Times New Roman"/>
              </w:rPr>
              <w:t xml:space="preserve"> 2009</w:t>
            </w:r>
          </w:p>
        </w:tc>
        <w:tc>
          <w:tcPr>
            <w:tcW w:w="0" w:type="auto"/>
            <w:vAlign w:val="center"/>
            <w:hideMark/>
          </w:tcPr>
          <w:p w:rsidR="00184D1D" w:rsidRDefault="00184D1D">
            <w:pPr>
              <w:jc w:val="center"/>
              <w:rPr>
                <w:rFonts w:eastAsia="Times New Roman"/>
              </w:rPr>
            </w:pPr>
            <w:bookmarkStart w:id="640" w:name="d2114e2670"/>
            <w:bookmarkEnd w:id="640"/>
            <w:r>
              <w:rPr>
                <w:rFonts w:eastAsia="Times New Roman"/>
              </w:rPr>
              <w:t xml:space="preserve">Adults with direct contact with the children in </w:t>
            </w:r>
            <w:r>
              <w:rPr>
                <w:rFonts w:eastAsia="Times New Roman"/>
              </w:rPr>
              <w:br/>
              <w:t>orphanage</w:t>
            </w:r>
          </w:p>
        </w:tc>
        <w:tc>
          <w:tcPr>
            <w:tcW w:w="0" w:type="auto"/>
            <w:vAlign w:val="center"/>
            <w:hideMark/>
          </w:tcPr>
          <w:p w:rsidR="00184D1D" w:rsidRDefault="00184D1D">
            <w:pPr>
              <w:jc w:val="center"/>
              <w:rPr>
                <w:rFonts w:eastAsia="Times New Roman"/>
              </w:rPr>
            </w:pPr>
            <w:bookmarkStart w:id="641" w:name="d2114e2675"/>
            <w:bookmarkEnd w:id="641"/>
            <w:proofErr w:type="spellStart"/>
            <w:r>
              <w:rPr>
                <w:rFonts w:eastAsia="Times New Roman"/>
              </w:rPr>
              <w:t>uv</w:t>
            </w:r>
            <w:proofErr w:type="spellEnd"/>
          </w:p>
        </w:tc>
        <w:tc>
          <w:tcPr>
            <w:tcW w:w="0" w:type="auto"/>
            <w:vAlign w:val="center"/>
            <w:hideMark/>
          </w:tcPr>
          <w:p w:rsidR="00184D1D" w:rsidRDefault="00184D1D">
            <w:pPr>
              <w:jc w:val="center"/>
              <w:rPr>
                <w:rFonts w:eastAsia="Times New Roman"/>
              </w:rPr>
            </w:pPr>
            <w:bookmarkStart w:id="642" w:name="d2114e2678"/>
            <w:bookmarkEnd w:id="642"/>
            <w:r>
              <w:rPr>
                <w:rFonts w:eastAsia="Times New Roman"/>
              </w:rPr>
              <w:t>Contact with orphanage children</w:t>
            </w:r>
          </w:p>
        </w:tc>
        <w:tc>
          <w:tcPr>
            <w:tcW w:w="0" w:type="auto"/>
            <w:vAlign w:val="center"/>
            <w:hideMark/>
          </w:tcPr>
          <w:p w:rsidR="00184D1D" w:rsidRDefault="00184D1D">
            <w:pPr>
              <w:jc w:val="center"/>
              <w:rPr>
                <w:rFonts w:eastAsia="Times New Roman"/>
              </w:rPr>
            </w:pPr>
            <w:bookmarkStart w:id="643" w:name="d2114e2681"/>
            <w:bookmarkEnd w:id="643"/>
            <w:r>
              <w:rPr>
                <w:rFonts w:eastAsia="Times New Roman"/>
              </w:rPr>
              <w:t>19.7 (3.2 - 201.3)</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644" w:name="d2114e2687"/>
            <w:bookmarkStart w:id="645" w:name="d2114e2685"/>
            <w:bookmarkEnd w:id="644"/>
            <w:bookmarkEnd w:id="645"/>
            <w:proofErr w:type="spellStart"/>
            <w:r>
              <w:rPr>
                <w:rFonts w:eastAsia="Times New Roman"/>
              </w:rPr>
              <w:t>Andriatahina</w:t>
            </w:r>
            <w:proofErr w:type="spellEnd"/>
            <w:r>
              <w:rPr>
                <w:rFonts w:eastAsia="Times New Roman"/>
              </w:rPr>
              <w:t xml:space="preserve"> </w:t>
            </w:r>
            <w:r>
              <w:rPr>
                <w:rFonts w:eastAsia="Times New Roman"/>
              </w:rPr>
              <w:br/>
              <w:t>2010</w:t>
            </w:r>
          </w:p>
        </w:tc>
        <w:tc>
          <w:tcPr>
            <w:tcW w:w="0" w:type="auto"/>
            <w:vAlign w:val="center"/>
            <w:hideMark/>
          </w:tcPr>
          <w:p w:rsidR="00184D1D" w:rsidRDefault="00184D1D">
            <w:pPr>
              <w:jc w:val="center"/>
              <w:rPr>
                <w:rFonts w:eastAsia="Times New Roman"/>
              </w:rPr>
            </w:pPr>
            <w:bookmarkStart w:id="646" w:name="d2114e2692"/>
            <w:bookmarkEnd w:id="646"/>
            <w:r>
              <w:rPr>
                <w:rFonts w:eastAsia="Times New Roman"/>
              </w:rPr>
              <w:t xml:space="preserve">Age, gender, patient origin (home vs health </w:t>
            </w:r>
            <w:r>
              <w:rPr>
                <w:rFonts w:eastAsia="Times New Roman"/>
              </w:rPr>
              <w:br/>
              <w:t xml:space="preserve">facility), </w:t>
            </w:r>
            <w:proofErr w:type="spellStart"/>
            <w:r>
              <w:rPr>
                <w:rFonts w:eastAsia="Times New Roman"/>
              </w:rPr>
              <w:t>abx</w:t>
            </w:r>
            <w:proofErr w:type="spellEnd"/>
            <w:r>
              <w:rPr>
                <w:rFonts w:eastAsia="Times New Roman"/>
              </w:rPr>
              <w:t xml:space="preserve"> or </w:t>
            </w:r>
            <w:proofErr w:type="spellStart"/>
            <w:r>
              <w:rPr>
                <w:rFonts w:eastAsia="Times New Roman"/>
              </w:rPr>
              <w:t>hospitalisation</w:t>
            </w:r>
            <w:proofErr w:type="spellEnd"/>
            <w:r>
              <w:rPr>
                <w:rFonts w:eastAsia="Times New Roman"/>
              </w:rPr>
              <w:t xml:space="preserve"> last 30days, </w:t>
            </w:r>
            <w:r>
              <w:rPr>
                <w:rFonts w:eastAsia="Times New Roman"/>
              </w:rPr>
              <w:br/>
              <w:t>admitting dx, infection on admission</w:t>
            </w:r>
          </w:p>
        </w:tc>
        <w:tc>
          <w:tcPr>
            <w:tcW w:w="0" w:type="auto"/>
            <w:vAlign w:val="center"/>
            <w:hideMark/>
          </w:tcPr>
          <w:p w:rsidR="00184D1D" w:rsidRDefault="00184D1D">
            <w:pPr>
              <w:jc w:val="center"/>
              <w:rPr>
                <w:rFonts w:eastAsia="Times New Roman"/>
              </w:rPr>
            </w:pPr>
            <w:bookmarkStart w:id="647" w:name="d2114e2699"/>
            <w:bookmarkEnd w:id="647"/>
            <w:r>
              <w:rPr>
                <w:rFonts w:eastAsia="Times New Roman"/>
              </w:rPr>
              <w:t>mv</w:t>
            </w:r>
          </w:p>
        </w:tc>
        <w:tc>
          <w:tcPr>
            <w:tcW w:w="0" w:type="auto"/>
            <w:vAlign w:val="center"/>
            <w:hideMark/>
          </w:tcPr>
          <w:p w:rsidR="00184D1D" w:rsidRDefault="00184D1D">
            <w:pPr>
              <w:jc w:val="center"/>
              <w:rPr>
                <w:rFonts w:eastAsia="Times New Roman"/>
              </w:rPr>
            </w:pPr>
            <w:bookmarkStart w:id="648" w:name="d2114e2702"/>
            <w:bookmarkEnd w:id="648"/>
            <w:proofErr w:type="spellStart"/>
            <w:r>
              <w:rPr>
                <w:rFonts w:eastAsia="Times New Roman"/>
              </w:rPr>
              <w:t>Hospitalisation</w:t>
            </w:r>
            <w:proofErr w:type="spellEnd"/>
            <w:r>
              <w:rPr>
                <w:rFonts w:eastAsia="Times New Roman"/>
              </w:rPr>
              <w:t xml:space="preserve"> last 30d</w:t>
            </w:r>
          </w:p>
        </w:tc>
        <w:tc>
          <w:tcPr>
            <w:tcW w:w="0" w:type="auto"/>
            <w:vAlign w:val="center"/>
            <w:hideMark/>
          </w:tcPr>
          <w:p w:rsidR="00184D1D" w:rsidRDefault="00184D1D">
            <w:pPr>
              <w:jc w:val="center"/>
              <w:rPr>
                <w:rFonts w:eastAsia="Times New Roman"/>
              </w:rPr>
            </w:pPr>
            <w:bookmarkStart w:id="649" w:name="d2114e2705"/>
            <w:bookmarkEnd w:id="649"/>
            <w:r>
              <w:rPr>
                <w:rFonts w:eastAsia="Times New Roman"/>
              </w:rPr>
              <w:t>7.4 (2.9-18.3)</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650" w:name="d2114e2711"/>
            <w:bookmarkStart w:id="651" w:name="d2114e2709"/>
            <w:bookmarkEnd w:id="650"/>
            <w:bookmarkEnd w:id="651"/>
            <w:proofErr w:type="spellStart"/>
            <w:r>
              <w:rPr>
                <w:rFonts w:eastAsia="Times New Roman"/>
              </w:rPr>
              <w:t>Herindrainy</w:t>
            </w:r>
            <w:proofErr w:type="spellEnd"/>
            <w:r>
              <w:rPr>
                <w:rFonts w:eastAsia="Times New Roman"/>
              </w:rPr>
              <w:t xml:space="preserve"> 2011</w:t>
            </w:r>
          </w:p>
        </w:tc>
        <w:tc>
          <w:tcPr>
            <w:tcW w:w="0" w:type="auto"/>
            <w:vAlign w:val="center"/>
            <w:hideMark/>
          </w:tcPr>
          <w:p w:rsidR="00184D1D" w:rsidRDefault="00184D1D">
            <w:pPr>
              <w:jc w:val="center"/>
              <w:rPr>
                <w:rFonts w:eastAsia="Times New Roman"/>
              </w:rPr>
            </w:pPr>
            <w:bookmarkStart w:id="652" w:name="d2114e2714"/>
            <w:bookmarkEnd w:id="652"/>
            <w:r>
              <w:rPr>
                <w:rFonts w:eastAsia="Times New Roman"/>
              </w:rPr>
              <w:t xml:space="preserve">SES, no. of rooms occupied, ratio occupants: </w:t>
            </w:r>
            <w:r>
              <w:rPr>
                <w:rFonts w:eastAsia="Times New Roman"/>
              </w:rPr>
              <w:br/>
              <w:t>room</w:t>
            </w:r>
          </w:p>
        </w:tc>
        <w:tc>
          <w:tcPr>
            <w:tcW w:w="0" w:type="auto"/>
            <w:vAlign w:val="center"/>
            <w:hideMark/>
          </w:tcPr>
          <w:p w:rsidR="00184D1D" w:rsidRDefault="00184D1D">
            <w:pPr>
              <w:jc w:val="center"/>
              <w:rPr>
                <w:rFonts w:eastAsia="Times New Roman"/>
              </w:rPr>
            </w:pPr>
            <w:bookmarkStart w:id="653" w:name="d2114e2719"/>
            <w:bookmarkEnd w:id="653"/>
            <w:r>
              <w:rPr>
                <w:rFonts w:eastAsia="Times New Roman"/>
              </w:rPr>
              <w:t>mv</w:t>
            </w:r>
          </w:p>
        </w:tc>
        <w:tc>
          <w:tcPr>
            <w:tcW w:w="0" w:type="auto"/>
            <w:vAlign w:val="center"/>
            <w:hideMark/>
          </w:tcPr>
          <w:p w:rsidR="00184D1D" w:rsidRDefault="00184D1D">
            <w:pPr>
              <w:jc w:val="center"/>
              <w:rPr>
                <w:rFonts w:eastAsia="Times New Roman"/>
              </w:rPr>
            </w:pPr>
            <w:bookmarkStart w:id="654" w:name="d2114e2722"/>
            <w:bookmarkEnd w:id="654"/>
            <w:r>
              <w:rPr>
                <w:rFonts w:eastAsia="Times New Roman"/>
              </w:rPr>
              <w:t xml:space="preserve">Occupation HH head unemployed </w:t>
            </w:r>
            <w:r>
              <w:rPr>
                <w:rFonts w:eastAsia="Times New Roman"/>
              </w:rPr>
              <w:br/>
              <w:t>vs manager</w:t>
            </w:r>
          </w:p>
        </w:tc>
        <w:tc>
          <w:tcPr>
            <w:tcW w:w="0" w:type="auto"/>
            <w:vAlign w:val="center"/>
            <w:hideMark/>
          </w:tcPr>
          <w:p w:rsidR="00184D1D" w:rsidRDefault="00184D1D">
            <w:pPr>
              <w:jc w:val="center"/>
              <w:rPr>
                <w:rFonts w:eastAsia="Times New Roman"/>
              </w:rPr>
            </w:pPr>
            <w:bookmarkStart w:id="655" w:name="d2114e2727"/>
            <w:bookmarkEnd w:id="655"/>
            <w:r>
              <w:rPr>
                <w:rFonts w:eastAsia="Times New Roman"/>
              </w:rPr>
              <w:t xml:space="preserve">9.1 (1.6-53.9) </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656" w:name="d2114e2733"/>
            <w:bookmarkStart w:id="657" w:name="d2114e2731"/>
            <w:bookmarkEnd w:id="656"/>
            <w:bookmarkEnd w:id="657"/>
            <w:proofErr w:type="spellStart"/>
            <w:r>
              <w:rPr>
                <w:rFonts w:eastAsia="Times New Roman"/>
              </w:rPr>
              <w:t>Isendahl</w:t>
            </w:r>
            <w:proofErr w:type="spellEnd"/>
            <w:r>
              <w:rPr>
                <w:rFonts w:eastAsia="Times New Roman"/>
              </w:rPr>
              <w:t xml:space="preserve"> 2012</w:t>
            </w:r>
          </w:p>
        </w:tc>
        <w:tc>
          <w:tcPr>
            <w:tcW w:w="0" w:type="auto"/>
            <w:vAlign w:val="center"/>
            <w:hideMark/>
          </w:tcPr>
          <w:p w:rsidR="00184D1D" w:rsidRDefault="00184D1D">
            <w:pPr>
              <w:jc w:val="center"/>
              <w:rPr>
                <w:rFonts w:eastAsia="Times New Roman"/>
              </w:rPr>
            </w:pPr>
            <w:bookmarkStart w:id="658" w:name="d2114e2736"/>
            <w:bookmarkEnd w:id="658"/>
            <w:r>
              <w:rPr>
                <w:rFonts w:eastAsia="Times New Roman"/>
              </w:rPr>
              <w:t xml:space="preserve">Age, gender, weight, MUAC, breastfeeding, </w:t>
            </w:r>
            <w:r>
              <w:rPr>
                <w:rFonts w:eastAsia="Times New Roman"/>
              </w:rPr>
              <w:br/>
              <w:t xml:space="preserve">bedsharing, children in HH, </w:t>
            </w:r>
            <w:proofErr w:type="spellStart"/>
            <w:r>
              <w:rPr>
                <w:rFonts w:eastAsia="Times New Roman"/>
              </w:rPr>
              <w:t>abx</w:t>
            </w:r>
            <w:proofErr w:type="spellEnd"/>
            <w:r>
              <w:rPr>
                <w:rFonts w:eastAsia="Times New Roman"/>
              </w:rPr>
              <w:t xml:space="preserve">, </w:t>
            </w:r>
            <w:proofErr w:type="spellStart"/>
            <w:r>
              <w:rPr>
                <w:rFonts w:eastAsia="Times New Roman"/>
              </w:rPr>
              <w:t>hospitalisation</w:t>
            </w:r>
            <w:proofErr w:type="spellEnd"/>
          </w:p>
        </w:tc>
        <w:tc>
          <w:tcPr>
            <w:tcW w:w="0" w:type="auto"/>
            <w:vAlign w:val="center"/>
            <w:hideMark/>
          </w:tcPr>
          <w:p w:rsidR="00184D1D" w:rsidRDefault="00184D1D">
            <w:pPr>
              <w:jc w:val="center"/>
              <w:rPr>
                <w:rFonts w:eastAsia="Times New Roman"/>
              </w:rPr>
            </w:pPr>
            <w:bookmarkStart w:id="659" w:name="d2114e2741"/>
            <w:bookmarkEnd w:id="659"/>
            <w:proofErr w:type="spellStart"/>
            <w:r>
              <w:rPr>
                <w:rFonts w:eastAsia="Times New Roman"/>
              </w:rPr>
              <w:t>uv</w:t>
            </w:r>
            <w:proofErr w:type="spellEnd"/>
          </w:p>
        </w:tc>
        <w:tc>
          <w:tcPr>
            <w:tcW w:w="0" w:type="auto"/>
            <w:vAlign w:val="center"/>
            <w:hideMark/>
          </w:tcPr>
          <w:p w:rsidR="00184D1D" w:rsidRDefault="00184D1D">
            <w:pPr>
              <w:jc w:val="center"/>
              <w:rPr>
                <w:rFonts w:eastAsia="Times New Roman"/>
              </w:rPr>
            </w:pPr>
            <w:bookmarkStart w:id="660" w:name="d2114e2744"/>
            <w:bookmarkEnd w:id="660"/>
            <w:r>
              <w:rPr>
                <w:rFonts w:eastAsia="Times New Roman"/>
              </w:rPr>
              <w:t>Bedsharing</w:t>
            </w:r>
          </w:p>
        </w:tc>
        <w:tc>
          <w:tcPr>
            <w:tcW w:w="0" w:type="auto"/>
            <w:vAlign w:val="center"/>
            <w:hideMark/>
          </w:tcPr>
          <w:p w:rsidR="00184D1D" w:rsidRDefault="00184D1D">
            <w:pPr>
              <w:jc w:val="center"/>
              <w:rPr>
                <w:rFonts w:eastAsia="Times New Roman"/>
              </w:rPr>
            </w:pPr>
            <w:bookmarkStart w:id="661" w:name="d2114e2747"/>
            <w:bookmarkEnd w:id="661"/>
            <w:r>
              <w:rPr>
                <w:rFonts w:eastAsia="Times New Roman"/>
              </w:rPr>
              <w:t>1.9 (1.0 - 3.4)</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662" w:name="d2114e2753"/>
            <w:bookmarkStart w:id="663" w:name="d2114e2751"/>
            <w:bookmarkEnd w:id="662"/>
            <w:bookmarkEnd w:id="663"/>
            <w:proofErr w:type="spellStart"/>
            <w:r>
              <w:rPr>
                <w:rFonts w:eastAsia="Times New Roman"/>
              </w:rPr>
              <w:t>Lonchel</w:t>
            </w:r>
            <w:proofErr w:type="spellEnd"/>
            <w:r>
              <w:rPr>
                <w:rFonts w:eastAsia="Times New Roman"/>
              </w:rPr>
              <w:t xml:space="preserve"> 2013</w:t>
            </w:r>
          </w:p>
        </w:tc>
        <w:tc>
          <w:tcPr>
            <w:tcW w:w="0" w:type="auto"/>
            <w:vMerge w:val="restart"/>
            <w:vAlign w:val="center"/>
            <w:hideMark/>
          </w:tcPr>
          <w:p w:rsidR="00184D1D" w:rsidRDefault="00184D1D">
            <w:pPr>
              <w:jc w:val="center"/>
              <w:rPr>
                <w:rFonts w:eastAsia="Times New Roman"/>
              </w:rPr>
            </w:pPr>
            <w:bookmarkStart w:id="664" w:name="d2114e2756"/>
            <w:bookmarkEnd w:id="664"/>
            <w:r>
              <w:rPr>
                <w:rFonts w:eastAsia="Times New Roman"/>
              </w:rPr>
              <w:t xml:space="preserve">Age, gender, hospital, diagnosis, </w:t>
            </w:r>
            <w:proofErr w:type="spellStart"/>
            <w:r>
              <w:rPr>
                <w:rFonts w:eastAsia="Times New Roman"/>
              </w:rPr>
              <w:t>abx</w:t>
            </w:r>
            <w:proofErr w:type="spellEnd"/>
            <w:r>
              <w:rPr>
                <w:rFonts w:eastAsia="Times New Roman"/>
              </w:rPr>
              <w:t xml:space="preserve"> within </w:t>
            </w:r>
            <w:r>
              <w:rPr>
                <w:rFonts w:eastAsia="Times New Roman"/>
              </w:rPr>
              <w:br/>
              <w:t xml:space="preserve">3m, </w:t>
            </w:r>
            <w:proofErr w:type="spellStart"/>
            <w:r>
              <w:rPr>
                <w:rFonts w:eastAsia="Times New Roman"/>
              </w:rPr>
              <w:t>hospitalisation</w:t>
            </w:r>
            <w:proofErr w:type="spellEnd"/>
            <w:r>
              <w:rPr>
                <w:rFonts w:eastAsia="Times New Roman"/>
              </w:rPr>
              <w:t xml:space="preserve"> within 1yr</w:t>
            </w:r>
          </w:p>
        </w:tc>
        <w:tc>
          <w:tcPr>
            <w:tcW w:w="0" w:type="auto"/>
            <w:vMerge w:val="restart"/>
            <w:vAlign w:val="center"/>
            <w:hideMark/>
          </w:tcPr>
          <w:p w:rsidR="00184D1D" w:rsidRDefault="00184D1D">
            <w:pPr>
              <w:jc w:val="center"/>
              <w:rPr>
                <w:rFonts w:eastAsia="Times New Roman"/>
              </w:rPr>
            </w:pPr>
            <w:bookmarkStart w:id="665" w:name="d2114e2761"/>
            <w:bookmarkEnd w:id="665"/>
            <w:r>
              <w:rPr>
                <w:rFonts w:eastAsia="Times New Roman"/>
              </w:rPr>
              <w:t>mv</w:t>
            </w:r>
          </w:p>
        </w:tc>
        <w:tc>
          <w:tcPr>
            <w:tcW w:w="0" w:type="auto"/>
            <w:vAlign w:val="center"/>
            <w:hideMark/>
          </w:tcPr>
          <w:p w:rsidR="00184D1D" w:rsidRDefault="00184D1D">
            <w:pPr>
              <w:jc w:val="center"/>
              <w:rPr>
                <w:rFonts w:eastAsia="Times New Roman"/>
              </w:rPr>
            </w:pPr>
            <w:bookmarkStart w:id="666" w:name="d2114e2764"/>
            <w:bookmarkEnd w:id="666"/>
            <w:proofErr w:type="spellStart"/>
            <w:r>
              <w:rPr>
                <w:rFonts w:eastAsia="Times New Roman"/>
              </w:rPr>
              <w:t>Hospitalisation</w:t>
            </w:r>
            <w:proofErr w:type="spellEnd"/>
            <w:r>
              <w:rPr>
                <w:rFonts w:eastAsia="Times New Roman"/>
              </w:rPr>
              <w:t xml:space="preserve"> during the previous </w:t>
            </w:r>
            <w:r>
              <w:rPr>
                <w:rFonts w:eastAsia="Times New Roman"/>
              </w:rPr>
              <w:br/>
              <w:t>year</w:t>
            </w:r>
          </w:p>
        </w:tc>
        <w:tc>
          <w:tcPr>
            <w:tcW w:w="0" w:type="auto"/>
            <w:vAlign w:val="center"/>
            <w:hideMark/>
          </w:tcPr>
          <w:p w:rsidR="00184D1D" w:rsidRDefault="00184D1D">
            <w:pPr>
              <w:jc w:val="center"/>
              <w:rPr>
                <w:rFonts w:eastAsia="Times New Roman"/>
              </w:rPr>
            </w:pPr>
            <w:bookmarkStart w:id="667" w:name="d2114e2769"/>
            <w:bookmarkEnd w:id="667"/>
            <w:r>
              <w:rPr>
                <w:rFonts w:eastAsia="Times New Roman"/>
              </w:rPr>
              <w:t>4.13 (1.37–12.78)</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668" w:name="d2114e2776"/>
            <w:bookmarkStart w:id="669" w:name="d2114e2774"/>
            <w:bookmarkEnd w:id="668"/>
            <w:bookmarkEnd w:id="669"/>
            <w:r>
              <w:rPr>
                <w:rFonts w:eastAsia="Times New Roman"/>
              </w:rPr>
              <w:t>Admission with infection</w:t>
            </w:r>
          </w:p>
        </w:tc>
        <w:tc>
          <w:tcPr>
            <w:tcW w:w="0" w:type="auto"/>
            <w:vAlign w:val="center"/>
            <w:hideMark/>
          </w:tcPr>
          <w:p w:rsidR="00184D1D" w:rsidRDefault="00184D1D">
            <w:pPr>
              <w:jc w:val="center"/>
              <w:rPr>
                <w:rFonts w:eastAsia="Times New Roman"/>
              </w:rPr>
            </w:pPr>
            <w:bookmarkStart w:id="670" w:name="d2114e2779"/>
            <w:bookmarkEnd w:id="670"/>
            <w:r>
              <w:rPr>
                <w:rFonts w:eastAsia="Times New Roman"/>
              </w:rPr>
              <w:t>0.30 (0.10–0.82)</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671" w:name="d2114e2785"/>
            <w:bookmarkStart w:id="672" w:name="d2114e2783"/>
            <w:bookmarkEnd w:id="671"/>
            <w:bookmarkEnd w:id="672"/>
            <w:r>
              <w:rPr>
                <w:rFonts w:eastAsia="Times New Roman"/>
              </w:rPr>
              <w:t>Intermediate vs tertiary hospital</w:t>
            </w:r>
          </w:p>
        </w:tc>
        <w:tc>
          <w:tcPr>
            <w:tcW w:w="0" w:type="auto"/>
            <w:vAlign w:val="center"/>
            <w:hideMark/>
          </w:tcPr>
          <w:p w:rsidR="00184D1D" w:rsidRDefault="00184D1D">
            <w:pPr>
              <w:jc w:val="center"/>
              <w:rPr>
                <w:rFonts w:eastAsia="Times New Roman"/>
              </w:rPr>
            </w:pPr>
            <w:bookmarkStart w:id="673" w:name="d2114e2788"/>
            <w:bookmarkEnd w:id="673"/>
            <w:r>
              <w:rPr>
                <w:rFonts w:eastAsia="Times New Roman"/>
              </w:rPr>
              <w:t>4.10 (1.77–9.59)</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674" w:name="d2114e2794"/>
            <w:bookmarkStart w:id="675" w:name="d2114e2792"/>
            <w:bookmarkEnd w:id="674"/>
            <w:bookmarkEnd w:id="675"/>
            <w:r>
              <w:rPr>
                <w:rFonts w:eastAsia="Times New Roman"/>
              </w:rPr>
              <w:t xml:space="preserve">Schaumburg </w:t>
            </w:r>
            <w:r>
              <w:rPr>
                <w:rFonts w:eastAsia="Times New Roman"/>
              </w:rPr>
              <w:br/>
              <w:t>2013</w:t>
            </w:r>
          </w:p>
        </w:tc>
        <w:tc>
          <w:tcPr>
            <w:tcW w:w="0" w:type="auto"/>
            <w:vMerge w:val="restart"/>
            <w:vAlign w:val="center"/>
            <w:hideMark/>
          </w:tcPr>
          <w:p w:rsidR="00184D1D" w:rsidRDefault="00184D1D">
            <w:pPr>
              <w:jc w:val="center"/>
              <w:rPr>
                <w:rFonts w:eastAsia="Times New Roman"/>
              </w:rPr>
            </w:pPr>
            <w:bookmarkStart w:id="676" w:name="d2114e2799"/>
            <w:bookmarkEnd w:id="676"/>
            <w:r>
              <w:rPr>
                <w:rFonts w:eastAsia="Times New Roman"/>
              </w:rPr>
              <w:t xml:space="preserve">Age, </w:t>
            </w:r>
            <w:proofErr w:type="spellStart"/>
            <w:r>
              <w:rPr>
                <w:rFonts w:eastAsia="Times New Roman"/>
              </w:rPr>
              <w:t>hospitalisation</w:t>
            </w:r>
            <w:proofErr w:type="spellEnd"/>
            <w:r>
              <w:rPr>
                <w:rFonts w:eastAsia="Times New Roman"/>
              </w:rPr>
              <w:t xml:space="preserve">, residence, sex, diagnosis, </w:t>
            </w:r>
            <w:r>
              <w:rPr>
                <w:rFonts w:eastAsia="Times New Roman"/>
              </w:rPr>
              <w:br/>
            </w:r>
            <w:proofErr w:type="spellStart"/>
            <w:r>
              <w:rPr>
                <w:rFonts w:eastAsia="Times New Roman"/>
              </w:rPr>
              <w:t>abx</w:t>
            </w:r>
            <w:proofErr w:type="spellEnd"/>
            <w:r>
              <w:rPr>
                <w:rFonts w:eastAsia="Times New Roman"/>
              </w:rPr>
              <w:t xml:space="preserve"> use</w:t>
            </w:r>
          </w:p>
        </w:tc>
        <w:tc>
          <w:tcPr>
            <w:tcW w:w="0" w:type="auto"/>
            <w:vMerge w:val="restart"/>
            <w:vAlign w:val="center"/>
            <w:hideMark/>
          </w:tcPr>
          <w:p w:rsidR="00184D1D" w:rsidRDefault="00184D1D">
            <w:pPr>
              <w:jc w:val="center"/>
              <w:rPr>
                <w:rFonts w:eastAsia="Times New Roman"/>
              </w:rPr>
            </w:pPr>
            <w:bookmarkStart w:id="677" w:name="d2114e2804"/>
            <w:bookmarkEnd w:id="677"/>
            <w:r>
              <w:rPr>
                <w:rFonts w:eastAsia="Times New Roman"/>
              </w:rPr>
              <w:t>mv</w:t>
            </w:r>
          </w:p>
        </w:tc>
        <w:tc>
          <w:tcPr>
            <w:tcW w:w="0" w:type="auto"/>
            <w:vAlign w:val="center"/>
            <w:hideMark/>
          </w:tcPr>
          <w:p w:rsidR="00184D1D" w:rsidRDefault="00184D1D">
            <w:pPr>
              <w:jc w:val="center"/>
              <w:rPr>
                <w:rFonts w:eastAsia="Times New Roman"/>
              </w:rPr>
            </w:pPr>
            <w:bookmarkStart w:id="678" w:name="d2114e2807"/>
            <w:bookmarkEnd w:id="678"/>
            <w:r>
              <w:rPr>
                <w:rFonts w:eastAsia="Times New Roman"/>
              </w:rPr>
              <w:t>Age &lt;=5</w:t>
            </w:r>
          </w:p>
        </w:tc>
        <w:tc>
          <w:tcPr>
            <w:tcW w:w="0" w:type="auto"/>
            <w:vAlign w:val="center"/>
            <w:hideMark/>
          </w:tcPr>
          <w:p w:rsidR="00184D1D" w:rsidRDefault="00184D1D">
            <w:pPr>
              <w:jc w:val="center"/>
              <w:rPr>
                <w:rFonts w:eastAsia="Times New Roman"/>
              </w:rPr>
            </w:pPr>
            <w:bookmarkStart w:id="679" w:name="d2114e2810"/>
            <w:bookmarkEnd w:id="679"/>
            <w:r>
              <w:rPr>
                <w:rFonts w:eastAsia="Times New Roman"/>
              </w:rPr>
              <w:t>2.2 (1.1–4.8)</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680" w:name="d2114e2816"/>
            <w:bookmarkStart w:id="681" w:name="d2114e2814"/>
            <w:bookmarkEnd w:id="680"/>
            <w:bookmarkEnd w:id="681"/>
            <w:r>
              <w:rPr>
                <w:rFonts w:eastAsia="Times New Roman"/>
              </w:rPr>
              <w:t>Hospitalization 5–7 days vs &lt; 5</w:t>
            </w:r>
          </w:p>
        </w:tc>
        <w:tc>
          <w:tcPr>
            <w:tcW w:w="0" w:type="auto"/>
            <w:vAlign w:val="center"/>
            <w:hideMark/>
          </w:tcPr>
          <w:p w:rsidR="00184D1D" w:rsidRDefault="00184D1D">
            <w:pPr>
              <w:jc w:val="center"/>
              <w:rPr>
                <w:rFonts w:eastAsia="Times New Roman"/>
              </w:rPr>
            </w:pPr>
            <w:bookmarkStart w:id="682" w:name="d2114e2819"/>
            <w:bookmarkEnd w:id="682"/>
            <w:r>
              <w:rPr>
                <w:rFonts w:eastAsia="Times New Roman"/>
              </w:rPr>
              <w:t>5.1 (1.6–18.4)</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683" w:name="d2114e2825"/>
            <w:bookmarkStart w:id="684" w:name="d2114e2823"/>
            <w:bookmarkEnd w:id="683"/>
            <w:bookmarkEnd w:id="684"/>
            <w:r>
              <w:rPr>
                <w:rFonts w:eastAsia="Times New Roman"/>
              </w:rPr>
              <w:t>Hospitalization for =7 days vs &lt; 5</w:t>
            </w:r>
          </w:p>
        </w:tc>
        <w:tc>
          <w:tcPr>
            <w:tcW w:w="0" w:type="auto"/>
            <w:vAlign w:val="center"/>
            <w:hideMark/>
          </w:tcPr>
          <w:p w:rsidR="00184D1D" w:rsidRDefault="00184D1D">
            <w:pPr>
              <w:jc w:val="center"/>
              <w:rPr>
                <w:rFonts w:eastAsia="Times New Roman"/>
              </w:rPr>
            </w:pPr>
            <w:bookmarkStart w:id="685" w:name="d2114e2828"/>
            <w:bookmarkEnd w:id="685"/>
            <w:r>
              <w:rPr>
                <w:rFonts w:eastAsia="Times New Roman"/>
              </w:rPr>
              <w:t>30.6 (5.8–566.0)</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686" w:name="d2114e2834"/>
            <w:bookmarkStart w:id="687" w:name="d2114e2832"/>
            <w:bookmarkEnd w:id="686"/>
            <w:bookmarkEnd w:id="687"/>
            <w:r>
              <w:rPr>
                <w:rFonts w:eastAsia="Times New Roman"/>
              </w:rPr>
              <w:t xml:space="preserve">Hospital stay during the past </w:t>
            </w:r>
            <w:r>
              <w:rPr>
                <w:rFonts w:eastAsia="Times New Roman"/>
              </w:rPr>
              <w:br/>
              <w:t>12 months</w:t>
            </w:r>
          </w:p>
        </w:tc>
        <w:tc>
          <w:tcPr>
            <w:tcW w:w="0" w:type="auto"/>
            <w:vAlign w:val="center"/>
            <w:hideMark/>
          </w:tcPr>
          <w:p w:rsidR="00184D1D" w:rsidRDefault="00184D1D">
            <w:pPr>
              <w:jc w:val="center"/>
              <w:rPr>
                <w:rFonts w:eastAsia="Times New Roman"/>
              </w:rPr>
            </w:pPr>
            <w:bookmarkStart w:id="688" w:name="d2114e2839"/>
            <w:bookmarkEnd w:id="688"/>
            <w:r>
              <w:rPr>
                <w:rFonts w:eastAsia="Times New Roman"/>
              </w:rPr>
              <w:t>2.1 (1.1–4.0)</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689" w:name="d2114e2846"/>
            <w:bookmarkStart w:id="690" w:name="d2114e2844"/>
            <w:bookmarkEnd w:id="689"/>
            <w:bookmarkEnd w:id="690"/>
            <w:r>
              <w:rPr>
                <w:rFonts w:eastAsia="Times New Roman"/>
              </w:rPr>
              <w:t>Nelson 2014</w:t>
            </w:r>
          </w:p>
        </w:tc>
        <w:tc>
          <w:tcPr>
            <w:tcW w:w="0" w:type="auto"/>
            <w:vAlign w:val="center"/>
            <w:hideMark/>
          </w:tcPr>
          <w:p w:rsidR="00184D1D" w:rsidRDefault="00184D1D">
            <w:pPr>
              <w:jc w:val="center"/>
              <w:rPr>
                <w:rFonts w:eastAsia="Times New Roman"/>
              </w:rPr>
            </w:pPr>
            <w:bookmarkStart w:id="691" w:name="d2114e2849"/>
            <w:bookmarkEnd w:id="691"/>
            <w:r>
              <w:rPr>
                <w:rFonts w:eastAsia="Times New Roman"/>
              </w:rPr>
              <w:t xml:space="preserve">For neonates: Gestation, birthweight, gender, </w:t>
            </w:r>
            <w:r>
              <w:rPr>
                <w:rFonts w:eastAsia="Times New Roman"/>
              </w:rPr>
              <w:br/>
              <w:t xml:space="preserve">delivery method, ward, </w:t>
            </w:r>
            <w:proofErr w:type="spellStart"/>
            <w:r>
              <w:rPr>
                <w:rFonts w:eastAsia="Times New Roman"/>
              </w:rPr>
              <w:t>abx</w:t>
            </w:r>
            <w:proofErr w:type="spellEnd"/>
            <w:r>
              <w:rPr>
                <w:rFonts w:eastAsia="Times New Roman"/>
              </w:rPr>
              <w:t xml:space="preserve"> use</w:t>
            </w:r>
          </w:p>
        </w:tc>
        <w:tc>
          <w:tcPr>
            <w:tcW w:w="0" w:type="auto"/>
            <w:vMerge w:val="restart"/>
            <w:vAlign w:val="center"/>
            <w:hideMark/>
          </w:tcPr>
          <w:p w:rsidR="00184D1D" w:rsidRDefault="00184D1D">
            <w:pPr>
              <w:jc w:val="center"/>
              <w:rPr>
                <w:rFonts w:eastAsia="Times New Roman"/>
              </w:rPr>
            </w:pPr>
            <w:bookmarkStart w:id="692" w:name="d2114e2854"/>
            <w:bookmarkEnd w:id="692"/>
            <w:proofErr w:type="spellStart"/>
            <w:r>
              <w:rPr>
                <w:rFonts w:eastAsia="Times New Roman"/>
              </w:rPr>
              <w:t>uv</w:t>
            </w:r>
            <w:proofErr w:type="spellEnd"/>
          </w:p>
        </w:tc>
        <w:tc>
          <w:tcPr>
            <w:tcW w:w="0" w:type="auto"/>
            <w:vAlign w:val="center"/>
            <w:hideMark/>
          </w:tcPr>
          <w:p w:rsidR="00184D1D" w:rsidRDefault="00184D1D">
            <w:pPr>
              <w:jc w:val="center"/>
              <w:rPr>
                <w:rFonts w:eastAsia="Times New Roman"/>
              </w:rPr>
            </w:pPr>
            <w:bookmarkStart w:id="693" w:name="d2114e2857"/>
            <w:bookmarkEnd w:id="693"/>
            <w:r>
              <w:rPr>
                <w:rFonts w:eastAsia="Times New Roman"/>
              </w:rPr>
              <w:t>Antibiotic use</w:t>
            </w:r>
          </w:p>
        </w:tc>
        <w:tc>
          <w:tcPr>
            <w:tcW w:w="0" w:type="auto"/>
            <w:vAlign w:val="center"/>
            <w:hideMark/>
          </w:tcPr>
          <w:p w:rsidR="00184D1D" w:rsidRDefault="00184D1D">
            <w:pPr>
              <w:jc w:val="center"/>
              <w:rPr>
                <w:rFonts w:eastAsia="Times New Roman"/>
              </w:rPr>
            </w:pPr>
            <w:bookmarkStart w:id="694" w:name="d2114e2860"/>
            <w:bookmarkEnd w:id="694"/>
            <w:r>
              <w:rPr>
                <w:rFonts w:eastAsia="Times New Roman"/>
              </w:rPr>
              <w:t xml:space="preserve">10.8 (0.6 - 186) </w:t>
            </w:r>
            <w:hyperlink w:anchor="TFN2" w:history="1">
              <w:r>
                <w:rPr>
                  <w:rStyle w:val="Hyperlink"/>
                  <w:rFonts w:eastAsia="Times New Roman"/>
                </w:rPr>
                <w:t>*</w:t>
              </w:r>
            </w:hyperlink>
            <w:r>
              <w:rPr>
                <w:rFonts w:eastAsia="Times New Roman"/>
              </w:rPr>
              <w:t xml:space="preserve"> </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695" w:name="d2114e2869"/>
            <w:bookmarkStart w:id="696" w:name="d2114e2867"/>
            <w:bookmarkEnd w:id="695"/>
            <w:bookmarkEnd w:id="696"/>
            <w:r>
              <w:rPr>
                <w:rFonts w:eastAsia="Times New Roman"/>
              </w:rPr>
              <w:t xml:space="preserve">For mothers: Delivery mode, admission within </w:t>
            </w:r>
            <w:r>
              <w:rPr>
                <w:rFonts w:eastAsia="Times New Roman"/>
              </w:rPr>
              <w:br/>
              <w:t xml:space="preserve">30d, </w:t>
            </w:r>
            <w:proofErr w:type="spellStart"/>
            <w:r>
              <w:rPr>
                <w:rFonts w:eastAsia="Times New Roman"/>
              </w:rPr>
              <w:t>abx</w:t>
            </w:r>
            <w:proofErr w:type="spellEnd"/>
            <w:r>
              <w:rPr>
                <w:rFonts w:eastAsia="Times New Roman"/>
              </w:rPr>
              <w:t xml:space="preserve"> within 3m, </w:t>
            </w:r>
            <w:proofErr w:type="spellStart"/>
            <w:r>
              <w:rPr>
                <w:rFonts w:eastAsia="Times New Roman"/>
              </w:rPr>
              <w:t>abx</w:t>
            </w:r>
            <w:proofErr w:type="spellEnd"/>
            <w:r>
              <w:rPr>
                <w:rFonts w:eastAsia="Times New Roman"/>
              </w:rPr>
              <w:t xml:space="preserve"> within 30d, current </w:t>
            </w:r>
            <w:r>
              <w:rPr>
                <w:rFonts w:eastAsia="Times New Roman"/>
              </w:rPr>
              <w:br/>
            </w:r>
            <w:proofErr w:type="spellStart"/>
            <w:r>
              <w:rPr>
                <w:rFonts w:eastAsia="Times New Roman"/>
              </w:rPr>
              <w:t>abx</w:t>
            </w:r>
            <w:proofErr w:type="spellEnd"/>
            <w:r>
              <w:rPr>
                <w:rFonts w:eastAsia="Times New Roman"/>
              </w:rPr>
              <w:t>, catheter, HIV status</w:t>
            </w: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697" w:name="d2114e2876"/>
            <w:bookmarkEnd w:id="697"/>
            <w:r>
              <w:rPr>
                <w:rFonts w:eastAsia="Times New Roman"/>
              </w:rPr>
              <w:t>Nothing</w:t>
            </w:r>
          </w:p>
        </w:tc>
        <w:tc>
          <w:tcPr>
            <w:tcW w:w="0" w:type="auto"/>
            <w:vAlign w:val="center"/>
            <w:hideMark/>
          </w:tcPr>
          <w:p w:rsidR="00184D1D" w:rsidRDefault="00184D1D">
            <w:pPr>
              <w:jc w:val="center"/>
              <w:rPr>
                <w:rFonts w:eastAsia="Times New Roman"/>
              </w:rPr>
            </w:pPr>
            <w:bookmarkStart w:id="698" w:name="d2114e2879"/>
            <w:bookmarkEnd w:id="698"/>
          </w:p>
        </w:tc>
      </w:tr>
      <w:tr w:rsidR="00184D1D">
        <w:trPr>
          <w:divId w:val="115758360"/>
          <w:tblCellSpacing w:w="15" w:type="dxa"/>
        </w:trPr>
        <w:tc>
          <w:tcPr>
            <w:tcW w:w="0" w:type="auto"/>
            <w:vAlign w:val="center"/>
            <w:hideMark/>
          </w:tcPr>
          <w:p w:rsidR="00184D1D" w:rsidRDefault="00184D1D">
            <w:pPr>
              <w:jc w:val="center"/>
              <w:rPr>
                <w:rFonts w:eastAsia="Times New Roman"/>
                <w:sz w:val="24"/>
                <w:szCs w:val="24"/>
              </w:rPr>
            </w:pPr>
            <w:bookmarkStart w:id="699" w:name="d2114e2884"/>
            <w:bookmarkStart w:id="700" w:name="d2114e2882"/>
            <w:bookmarkEnd w:id="699"/>
            <w:bookmarkEnd w:id="700"/>
            <w:proofErr w:type="spellStart"/>
            <w:r>
              <w:rPr>
                <w:rFonts w:eastAsia="Times New Roman"/>
              </w:rPr>
              <w:t>Chereau</w:t>
            </w:r>
            <w:proofErr w:type="spellEnd"/>
            <w:r>
              <w:rPr>
                <w:rFonts w:eastAsia="Times New Roman"/>
              </w:rPr>
              <w:t xml:space="preserve"> 2015</w:t>
            </w:r>
          </w:p>
        </w:tc>
        <w:tc>
          <w:tcPr>
            <w:tcW w:w="0" w:type="auto"/>
            <w:vAlign w:val="center"/>
            <w:hideMark/>
          </w:tcPr>
          <w:p w:rsidR="00184D1D" w:rsidRDefault="00184D1D">
            <w:pPr>
              <w:jc w:val="center"/>
              <w:rPr>
                <w:rFonts w:eastAsia="Times New Roman"/>
              </w:rPr>
            </w:pPr>
            <w:bookmarkStart w:id="701" w:name="d2114e2887"/>
            <w:bookmarkEnd w:id="701"/>
            <w:r>
              <w:rPr>
                <w:rFonts w:eastAsia="Times New Roman"/>
              </w:rPr>
              <w:t xml:space="preserve">Study area, age, education, marital status, </w:t>
            </w:r>
            <w:r>
              <w:rPr>
                <w:rFonts w:eastAsia="Times New Roman"/>
              </w:rPr>
              <w:br/>
              <w:t xml:space="preserve">type house, electricity, type of birth attendant, </w:t>
            </w:r>
            <w:r>
              <w:rPr>
                <w:rFonts w:eastAsia="Times New Roman"/>
              </w:rPr>
              <w:br/>
              <w:t xml:space="preserve">toilets, water, animals at home, </w:t>
            </w:r>
            <w:proofErr w:type="spellStart"/>
            <w:r>
              <w:rPr>
                <w:rFonts w:eastAsia="Times New Roman"/>
              </w:rPr>
              <w:t>hospitalisation</w:t>
            </w:r>
            <w:proofErr w:type="spellEnd"/>
            <w:r>
              <w:rPr>
                <w:rFonts w:eastAsia="Times New Roman"/>
              </w:rPr>
              <w:t xml:space="preserve">, </w:t>
            </w:r>
            <w:r>
              <w:rPr>
                <w:rFonts w:eastAsia="Times New Roman"/>
              </w:rPr>
              <w:br/>
            </w:r>
            <w:proofErr w:type="spellStart"/>
            <w:r>
              <w:rPr>
                <w:rFonts w:eastAsia="Times New Roman"/>
              </w:rPr>
              <w:t>abx</w:t>
            </w:r>
            <w:proofErr w:type="spellEnd"/>
            <w:r>
              <w:rPr>
                <w:rFonts w:eastAsia="Times New Roman"/>
              </w:rPr>
              <w:t xml:space="preserve"> use</w:t>
            </w:r>
          </w:p>
        </w:tc>
        <w:tc>
          <w:tcPr>
            <w:tcW w:w="0" w:type="auto"/>
            <w:vAlign w:val="center"/>
            <w:hideMark/>
          </w:tcPr>
          <w:p w:rsidR="00184D1D" w:rsidRDefault="00184D1D">
            <w:pPr>
              <w:jc w:val="center"/>
              <w:rPr>
                <w:rFonts w:eastAsia="Times New Roman"/>
              </w:rPr>
            </w:pPr>
            <w:bookmarkStart w:id="702" w:name="d2114e2896"/>
            <w:bookmarkEnd w:id="702"/>
            <w:r>
              <w:rPr>
                <w:rFonts w:eastAsia="Times New Roman"/>
              </w:rPr>
              <w:t>mv</w:t>
            </w:r>
          </w:p>
        </w:tc>
        <w:tc>
          <w:tcPr>
            <w:tcW w:w="0" w:type="auto"/>
            <w:vAlign w:val="center"/>
            <w:hideMark/>
          </w:tcPr>
          <w:p w:rsidR="00184D1D" w:rsidRDefault="00184D1D">
            <w:pPr>
              <w:jc w:val="center"/>
              <w:rPr>
                <w:rFonts w:eastAsia="Times New Roman"/>
              </w:rPr>
            </w:pPr>
            <w:bookmarkStart w:id="703" w:name="d2114e2899"/>
            <w:bookmarkEnd w:id="703"/>
            <w:r>
              <w:rPr>
                <w:rFonts w:eastAsia="Times New Roman"/>
              </w:rPr>
              <w:t xml:space="preserve">Private inside access to drinking </w:t>
            </w:r>
            <w:r>
              <w:rPr>
                <w:rFonts w:eastAsia="Times New Roman"/>
              </w:rPr>
              <w:br/>
              <w:t>water</w:t>
            </w:r>
          </w:p>
        </w:tc>
        <w:tc>
          <w:tcPr>
            <w:tcW w:w="0" w:type="auto"/>
            <w:vAlign w:val="center"/>
            <w:hideMark/>
          </w:tcPr>
          <w:p w:rsidR="00184D1D" w:rsidRDefault="00184D1D">
            <w:pPr>
              <w:jc w:val="center"/>
              <w:rPr>
                <w:rFonts w:eastAsia="Times New Roman"/>
              </w:rPr>
            </w:pPr>
            <w:bookmarkStart w:id="704" w:name="d2114e2904"/>
            <w:bookmarkEnd w:id="704"/>
            <w:r>
              <w:rPr>
                <w:rFonts w:eastAsia="Times New Roman"/>
              </w:rPr>
              <w:t>0.3 (0.1–0.8)</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705" w:name="d2114e2910"/>
            <w:bookmarkStart w:id="706" w:name="d2114e2908"/>
            <w:bookmarkEnd w:id="705"/>
            <w:bookmarkEnd w:id="706"/>
            <w:r>
              <w:rPr>
                <w:rFonts w:eastAsia="Times New Roman"/>
              </w:rPr>
              <w:t>Desta 2016</w:t>
            </w:r>
          </w:p>
        </w:tc>
        <w:tc>
          <w:tcPr>
            <w:tcW w:w="0" w:type="auto"/>
            <w:vAlign w:val="center"/>
            <w:hideMark/>
          </w:tcPr>
          <w:p w:rsidR="00184D1D" w:rsidRDefault="00184D1D">
            <w:pPr>
              <w:jc w:val="center"/>
              <w:rPr>
                <w:rFonts w:eastAsia="Times New Roman"/>
              </w:rPr>
            </w:pPr>
            <w:bookmarkStart w:id="707" w:name="d2114e2913"/>
            <w:bookmarkEnd w:id="707"/>
            <w:r>
              <w:rPr>
                <w:rFonts w:eastAsia="Times New Roman"/>
              </w:rPr>
              <w:t xml:space="preserve">Higher maximum bed capacity per room, </w:t>
            </w:r>
            <w:r>
              <w:rPr>
                <w:rFonts w:eastAsia="Times New Roman"/>
              </w:rPr>
              <w:br/>
              <w:t xml:space="preserve">increasing number of patients admitted in </w:t>
            </w:r>
            <w:r>
              <w:rPr>
                <w:rFonts w:eastAsia="Times New Roman"/>
              </w:rPr>
              <w:br/>
              <w:t>single room</w:t>
            </w:r>
          </w:p>
        </w:tc>
        <w:tc>
          <w:tcPr>
            <w:tcW w:w="0" w:type="auto"/>
            <w:vAlign w:val="center"/>
            <w:hideMark/>
          </w:tcPr>
          <w:p w:rsidR="00184D1D" w:rsidRDefault="00184D1D">
            <w:pPr>
              <w:jc w:val="center"/>
              <w:rPr>
                <w:rFonts w:eastAsia="Times New Roman"/>
              </w:rPr>
            </w:pPr>
            <w:bookmarkStart w:id="708" w:name="d2114e2920"/>
            <w:bookmarkEnd w:id="708"/>
            <w:proofErr w:type="spellStart"/>
            <w:r>
              <w:rPr>
                <w:rFonts w:eastAsia="Times New Roman"/>
              </w:rPr>
              <w:t>uv</w:t>
            </w:r>
            <w:proofErr w:type="spellEnd"/>
          </w:p>
        </w:tc>
        <w:tc>
          <w:tcPr>
            <w:tcW w:w="0" w:type="auto"/>
            <w:vAlign w:val="center"/>
            <w:hideMark/>
          </w:tcPr>
          <w:p w:rsidR="00184D1D" w:rsidRDefault="00184D1D">
            <w:pPr>
              <w:jc w:val="center"/>
              <w:rPr>
                <w:rFonts w:eastAsia="Times New Roman"/>
              </w:rPr>
            </w:pPr>
            <w:bookmarkStart w:id="709" w:name="d2114e2923"/>
            <w:bookmarkEnd w:id="709"/>
            <w:r>
              <w:rPr>
                <w:rFonts w:eastAsia="Times New Roman"/>
              </w:rPr>
              <w:t>Sharing room vs not</w:t>
            </w:r>
          </w:p>
        </w:tc>
        <w:tc>
          <w:tcPr>
            <w:tcW w:w="0" w:type="auto"/>
            <w:vAlign w:val="center"/>
            <w:hideMark/>
          </w:tcPr>
          <w:p w:rsidR="00184D1D" w:rsidRDefault="00184D1D">
            <w:pPr>
              <w:jc w:val="center"/>
              <w:rPr>
                <w:rFonts w:eastAsia="Times New Roman"/>
              </w:rPr>
            </w:pPr>
            <w:bookmarkStart w:id="710" w:name="d2114e2926"/>
            <w:bookmarkEnd w:id="710"/>
            <w:r>
              <w:rPr>
                <w:rFonts w:eastAsia="Times New Roman"/>
              </w:rPr>
              <w:t>4.0 (2.3 to 5.3)</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711" w:name="d2114e2932"/>
            <w:bookmarkStart w:id="712" w:name="d2114e2930"/>
            <w:bookmarkEnd w:id="711"/>
            <w:bookmarkEnd w:id="712"/>
            <w:proofErr w:type="spellStart"/>
            <w:r>
              <w:rPr>
                <w:rFonts w:eastAsia="Times New Roman"/>
              </w:rPr>
              <w:t>Djuikoue</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713" w:name="d2114e2935"/>
            <w:bookmarkEnd w:id="713"/>
            <w:r>
              <w:rPr>
                <w:rFonts w:eastAsia="Times New Roman"/>
              </w:rPr>
              <w:t xml:space="preserve">Age, pregnancy, </w:t>
            </w:r>
            <w:proofErr w:type="spellStart"/>
            <w:r>
              <w:rPr>
                <w:rFonts w:eastAsia="Times New Roman"/>
              </w:rPr>
              <w:t>abx</w:t>
            </w:r>
            <w:proofErr w:type="spellEnd"/>
            <w:r>
              <w:rPr>
                <w:rFonts w:eastAsia="Times New Roman"/>
              </w:rPr>
              <w:t xml:space="preserve"> last 3m, hospital last 3m</w:t>
            </w:r>
          </w:p>
        </w:tc>
        <w:tc>
          <w:tcPr>
            <w:tcW w:w="0" w:type="auto"/>
            <w:vAlign w:val="center"/>
            <w:hideMark/>
          </w:tcPr>
          <w:p w:rsidR="00184D1D" w:rsidRDefault="00184D1D">
            <w:pPr>
              <w:jc w:val="center"/>
              <w:rPr>
                <w:rFonts w:eastAsia="Times New Roman"/>
              </w:rPr>
            </w:pPr>
            <w:bookmarkStart w:id="714" w:name="d2114e2938"/>
            <w:bookmarkEnd w:id="714"/>
            <w:proofErr w:type="spellStart"/>
            <w:r>
              <w:rPr>
                <w:rFonts w:eastAsia="Times New Roman"/>
              </w:rPr>
              <w:t>uv</w:t>
            </w:r>
            <w:proofErr w:type="spellEnd"/>
          </w:p>
        </w:tc>
        <w:tc>
          <w:tcPr>
            <w:tcW w:w="0" w:type="auto"/>
            <w:vAlign w:val="center"/>
            <w:hideMark/>
          </w:tcPr>
          <w:p w:rsidR="00184D1D" w:rsidRDefault="00184D1D">
            <w:pPr>
              <w:jc w:val="center"/>
              <w:rPr>
                <w:rFonts w:eastAsia="Times New Roman"/>
              </w:rPr>
            </w:pPr>
            <w:bookmarkStart w:id="715" w:name="d2114e2941"/>
            <w:bookmarkEnd w:id="715"/>
            <w:r>
              <w:rPr>
                <w:rFonts w:eastAsia="Times New Roman"/>
              </w:rPr>
              <w:t>None</w:t>
            </w:r>
          </w:p>
        </w:tc>
        <w:tc>
          <w:tcPr>
            <w:tcW w:w="0" w:type="auto"/>
            <w:vAlign w:val="center"/>
            <w:hideMark/>
          </w:tcPr>
          <w:p w:rsidR="00184D1D" w:rsidRDefault="00184D1D">
            <w:pPr>
              <w:jc w:val="center"/>
              <w:rPr>
                <w:rFonts w:eastAsia="Times New Roman"/>
              </w:rPr>
            </w:pPr>
            <w:bookmarkStart w:id="716" w:name="d2114e2944"/>
            <w:bookmarkEnd w:id="716"/>
          </w:p>
        </w:tc>
      </w:tr>
      <w:tr w:rsidR="00184D1D">
        <w:trPr>
          <w:divId w:val="115758360"/>
          <w:tblCellSpacing w:w="15" w:type="dxa"/>
        </w:trPr>
        <w:tc>
          <w:tcPr>
            <w:tcW w:w="0" w:type="auto"/>
            <w:vAlign w:val="center"/>
            <w:hideMark/>
          </w:tcPr>
          <w:p w:rsidR="00184D1D" w:rsidRDefault="00184D1D">
            <w:pPr>
              <w:jc w:val="center"/>
              <w:rPr>
                <w:rFonts w:eastAsia="Times New Roman"/>
                <w:sz w:val="24"/>
                <w:szCs w:val="24"/>
              </w:rPr>
            </w:pPr>
            <w:bookmarkStart w:id="717" w:name="d2114e2949"/>
            <w:bookmarkStart w:id="718" w:name="d2114e2947"/>
            <w:bookmarkEnd w:id="717"/>
            <w:bookmarkEnd w:id="718"/>
            <w:proofErr w:type="spellStart"/>
            <w:r>
              <w:rPr>
                <w:rFonts w:eastAsia="Times New Roman"/>
              </w:rPr>
              <w:t>Farra</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719" w:name="d2114e2952"/>
            <w:bookmarkEnd w:id="719"/>
            <w:r>
              <w:rPr>
                <w:rFonts w:eastAsia="Times New Roman"/>
              </w:rPr>
              <w:t xml:space="preserve">Age, gender, comorbidity, SES, nutritional </w:t>
            </w:r>
            <w:r>
              <w:rPr>
                <w:rFonts w:eastAsia="Times New Roman"/>
              </w:rPr>
              <w:br/>
              <w:t xml:space="preserve">status, animals at home, toilets, urban/rural, </w:t>
            </w:r>
            <w:proofErr w:type="spellStart"/>
            <w:r>
              <w:rPr>
                <w:rFonts w:eastAsia="Times New Roman"/>
              </w:rPr>
              <w:t>hh</w:t>
            </w:r>
            <w:proofErr w:type="spellEnd"/>
            <w:r>
              <w:rPr>
                <w:rFonts w:eastAsia="Times New Roman"/>
              </w:rPr>
              <w:t xml:space="preserve"> </w:t>
            </w:r>
            <w:r>
              <w:rPr>
                <w:rFonts w:eastAsia="Times New Roman"/>
              </w:rPr>
              <w:br/>
              <w:t>members, meals</w:t>
            </w:r>
          </w:p>
        </w:tc>
        <w:tc>
          <w:tcPr>
            <w:tcW w:w="0" w:type="auto"/>
            <w:vAlign w:val="center"/>
            <w:hideMark/>
          </w:tcPr>
          <w:p w:rsidR="00184D1D" w:rsidRDefault="00184D1D">
            <w:pPr>
              <w:jc w:val="center"/>
              <w:rPr>
                <w:rFonts w:eastAsia="Times New Roman"/>
              </w:rPr>
            </w:pPr>
            <w:bookmarkStart w:id="720" w:name="d2114e2959"/>
            <w:bookmarkEnd w:id="720"/>
            <w:r>
              <w:rPr>
                <w:rFonts w:eastAsia="Times New Roman"/>
              </w:rPr>
              <w:t>mv</w:t>
            </w:r>
          </w:p>
        </w:tc>
        <w:tc>
          <w:tcPr>
            <w:tcW w:w="0" w:type="auto"/>
            <w:vAlign w:val="center"/>
            <w:hideMark/>
          </w:tcPr>
          <w:p w:rsidR="00184D1D" w:rsidRDefault="00184D1D">
            <w:pPr>
              <w:jc w:val="center"/>
              <w:rPr>
                <w:rFonts w:eastAsia="Times New Roman"/>
              </w:rPr>
            </w:pPr>
            <w:bookmarkStart w:id="721" w:name="d2114e2962"/>
            <w:bookmarkEnd w:id="721"/>
            <w:r>
              <w:rPr>
                <w:rFonts w:eastAsia="Times New Roman"/>
              </w:rPr>
              <w:t>Highest SES class vs lowest</w:t>
            </w:r>
          </w:p>
        </w:tc>
        <w:tc>
          <w:tcPr>
            <w:tcW w:w="0" w:type="auto"/>
            <w:vAlign w:val="center"/>
            <w:hideMark/>
          </w:tcPr>
          <w:p w:rsidR="00184D1D" w:rsidRDefault="00184D1D">
            <w:pPr>
              <w:jc w:val="center"/>
              <w:rPr>
                <w:rFonts w:eastAsia="Times New Roman"/>
              </w:rPr>
            </w:pPr>
            <w:bookmarkStart w:id="722" w:name="d2114e2965"/>
            <w:bookmarkEnd w:id="722"/>
            <w:r>
              <w:rPr>
                <w:rFonts w:eastAsia="Times New Roman"/>
              </w:rPr>
              <w:t>31.06 (2.49–387.13)</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723" w:name="d2114e2972"/>
            <w:bookmarkStart w:id="724" w:name="d2114e2970"/>
            <w:bookmarkEnd w:id="723"/>
            <w:bookmarkEnd w:id="724"/>
            <w:proofErr w:type="spellStart"/>
            <w:r>
              <w:rPr>
                <w:rFonts w:eastAsia="Times New Roman"/>
              </w:rPr>
              <w:t>Kurz</w:t>
            </w:r>
            <w:proofErr w:type="spellEnd"/>
            <w:r>
              <w:rPr>
                <w:rFonts w:eastAsia="Times New Roman"/>
              </w:rPr>
              <w:t xml:space="preserve"> 2016</w:t>
            </w:r>
          </w:p>
        </w:tc>
        <w:tc>
          <w:tcPr>
            <w:tcW w:w="0" w:type="auto"/>
            <w:vMerge w:val="restart"/>
            <w:vAlign w:val="center"/>
            <w:hideMark/>
          </w:tcPr>
          <w:p w:rsidR="00184D1D" w:rsidRDefault="00184D1D">
            <w:pPr>
              <w:jc w:val="center"/>
              <w:rPr>
                <w:rFonts w:eastAsia="Times New Roman"/>
              </w:rPr>
            </w:pPr>
            <w:bookmarkStart w:id="725" w:name="d2114e2975"/>
            <w:bookmarkEnd w:id="725"/>
            <w:r>
              <w:rPr>
                <w:rFonts w:eastAsia="Times New Roman"/>
              </w:rPr>
              <w:t xml:space="preserve">Age, </w:t>
            </w:r>
            <w:proofErr w:type="gramStart"/>
            <w:r>
              <w:rPr>
                <w:rFonts w:eastAsia="Times New Roman"/>
              </w:rPr>
              <w:t>gender ,</w:t>
            </w:r>
            <w:proofErr w:type="gramEnd"/>
            <w:r>
              <w:rPr>
                <w:rFonts w:eastAsia="Times New Roman"/>
              </w:rPr>
              <w:t xml:space="preserve"> residence, ward, </w:t>
            </w:r>
            <w:r>
              <w:rPr>
                <w:rFonts w:eastAsia="Times New Roman"/>
              </w:rPr>
              <w:lastRenderedPageBreak/>
              <w:t xml:space="preserve">referral, other </w:t>
            </w:r>
            <w:r>
              <w:rPr>
                <w:rFonts w:eastAsia="Times New Roman"/>
              </w:rPr>
              <w:br/>
              <w:t xml:space="preserve">healthcare 3m, </w:t>
            </w:r>
            <w:proofErr w:type="spellStart"/>
            <w:r>
              <w:rPr>
                <w:rFonts w:eastAsia="Times New Roman"/>
              </w:rPr>
              <w:t>abx</w:t>
            </w:r>
            <w:proofErr w:type="spellEnd"/>
            <w:r>
              <w:rPr>
                <w:rFonts w:eastAsia="Times New Roman"/>
              </w:rPr>
              <w:t xml:space="preserve"> 3m, education, SES, water </w:t>
            </w:r>
            <w:r>
              <w:rPr>
                <w:rFonts w:eastAsia="Times New Roman"/>
              </w:rPr>
              <w:br/>
              <w:t xml:space="preserve">source, food, time to HC, caregiver ESBL </w:t>
            </w:r>
            <w:r>
              <w:rPr>
                <w:rFonts w:eastAsia="Times New Roman"/>
              </w:rPr>
              <w:br/>
              <w:t>status</w:t>
            </w:r>
          </w:p>
        </w:tc>
        <w:tc>
          <w:tcPr>
            <w:tcW w:w="0" w:type="auto"/>
            <w:vMerge w:val="restart"/>
            <w:vAlign w:val="center"/>
            <w:hideMark/>
          </w:tcPr>
          <w:p w:rsidR="00184D1D" w:rsidRDefault="00184D1D">
            <w:pPr>
              <w:jc w:val="center"/>
              <w:rPr>
                <w:rFonts w:eastAsia="Times New Roman"/>
              </w:rPr>
            </w:pPr>
            <w:bookmarkStart w:id="726" w:name="d2114e2984"/>
            <w:bookmarkEnd w:id="726"/>
            <w:r>
              <w:rPr>
                <w:rFonts w:eastAsia="Times New Roman"/>
              </w:rPr>
              <w:lastRenderedPageBreak/>
              <w:t>mv</w:t>
            </w:r>
          </w:p>
        </w:tc>
        <w:tc>
          <w:tcPr>
            <w:tcW w:w="0" w:type="auto"/>
            <w:vAlign w:val="center"/>
            <w:hideMark/>
          </w:tcPr>
          <w:p w:rsidR="00184D1D" w:rsidRDefault="00184D1D">
            <w:pPr>
              <w:jc w:val="center"/>
              <w:rPr>
                <w:rFonts w:eastAsia="Times New Roman"/>
              </w:rPr>
            </w:pPr>
            <w:bookmarkStart w:id="727" w:name="d2114e2987"/>
            <w:bookmarkEnd w:id="727"/>
            <w:r>
              <w:rPr>
                <w:rFonts w:eastAsia="Times New Roman"/>
              </w:rPr>
              <w:t xml:space="preserve">ESBL </w:t>
            </w:r>
            <w:proofErr w:type="spellStart"/>
            <w:r>
              <w:rPr>
                <w:rFonts w:eastAsia="Times New Roman"/>
              </w:rPr>
              <w:t>colonised</w:t>
            </w:r>
            <w:proofErr w:type="spellEnd"/>
            <w:r>
              <w:rPr>
                <w:rFonts w:eastAsia="Times New Roman"/>
              </w:rPr>
              <w:t xml:space="preserve"> caregiver, </w:t>
            </w:r>
          </w:p>
        </w:tc>
        <w:tc>
          <w:tcPr>
            <w:tcW w:w="0" w:type="auto"/>
            <w:vAlign w:val="center"/>
            <w:hideMark/>
          </w:tcPr>
          <w:p w:rsidR="00184D1D" w:rsidRDefault="00184D1D">
            <w:pPr>
              <w:jc w:val="center"/>
              <w:rPr>
                <w:rFonts w:eastAsia="Times New Roman"/>
              </w:rPr>
            </w:pPr>
            <w:bookmarkStart w:id="728" w:name="d2114e2990"/>
            <w:bookmarkEnd w:id="728"/>
            <w:r>
              <w:rPr>
                <w:rFonts w:eastAsia="Times New Roman"/>
              </w:rPr>
              <w:t>2.88 (1.80-</w:t>
            </w:r>
            <w:r>
              <w:rPr>
                <w:rFonts w:eastAsia="Times New Roman"/>
              </w:rPr>
              <w:lastRenderedPageBreak/>
              <w:t>4.61)</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29" w:name="d2114e2996"/>
            <w:bookmarkStart w:id="730" w:name="d2114e2994"/>
            <w:bookmarkEnd w:id="729"/>
            <w:bookmarkEnd w:id="730"/>
            <w:r>
              <w:rPr>
                <w:rFonts w:eastAsia="Times New Roman"/>
              </w:rPr>
              <w:t xml:space="preserve">Antibiotics within 3 months, </w:t>
            </w:r>
          </w:p>
        </w:tc>
        <w:tc>
          <w:tcPr>
            <w:tcW w:w="0" w:type="auto"/>
            <w:vAlign w:val="center"/>
            <w:hideMark/>
          </w:tcPr>
          <w:p w:rsidR="00184D1D" w:rsidRDefault="00184D1D">
            <w:pPr>
              <w:jc w:val="center"/>
              <w:rPr>
                <w:rFonts w:eastAsia="Times New Roman"/>
              </w:rPr>
            </w:pPr>
            <w:bookmarkStart w:id="731" w:name="d2114e2999"/>
            <w:bookmarkEnd w:id="731"/>
            <w:r>
              <w:rPr>
                <w:rFonts w:eastAsia="Times New Roman"/>
              </w:rPr>
              <w:t>2.70 (1.59-4.58)</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32" w:name="d2114e3005"/>
            <w:bookmarkStart w:id="733" w:name="d2114e3003"/>
            <w:bookmarkEnd w:id="732"/>
            <w:bookmarkEnd w:id="733"/>
            <w:r>
              <w:rPr>
                <w:rFonts w:eastAsia="Times New Roman"/>
              </w:rPr>
              <w:t>Frequently consume eggs</w:t>
            </w:r>
          </w:p>
        </w:tc>
        <w:tc>
          <w:tcPr>
            <w:tcW w:w="0" w:type="auto"/>
            <w:vAlign w:val="center"/>
            <w:hideMark/>
          </w:tcPr>
          <w:p w:rsidR="00184D1D" w:rsidRDefault="00184D1D">
            <w:pPr>
              <w:jc w:val="center"/>
              <w:rPr>
                <w:rFonts w:eastAsia="Times New Roman"/>
              </w:rPr>
            </w:pPr>
            <w:bookmarkStart w:id="734" w:name="d2114e3008"/>
            <w:bookmarkEnd w:id="734"/>
            <w:r>
              <w:rPr>
                <w:rFonts w:eastAsia="Times New Roman"/>
              </w:rPr>
              <w:t>6.52 (1.75-24.31)</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35" w:name="d2114e3014"/>
            <w:bookmarkStart w:id="736" w:name="d2114e3012"/>
            <w:bookmarkEnd w:id="735"/>
            <w:bookmarkEnd w:id="736"/>
            <w:r>
              <w:rPr>
                <w:rFonts w:eastAsia="Times New Roman"/>
              </w:rPr>
              <w:t>Boil water prior to drinking</w:t>
            </w:r>
          </w:p>
        </w:tc>
        <w:tc>
          <w:tcPr>
            <w:tcW w:w="0" w:type="auto"/>
            <w:vAlign w:val="center"/>
            <w:hideMark/>
          </w:tcPr>
          <w:p w:rsidR="00184D1D" w:rsidRDefault="00184D1D">
            <w:pPr>
              <w:jc w:val="center"/>
              <w:rPr>
                <w:rFonts w:eastAsia="Times New Roman"/>
              </w:rPr>
            </w:pPr>
            <w:bookmarkStart w:id="737" w:name="d2114e3017"/>
            <w:bookmarkEnd w:id="737"/>
            <w:r>
              <w:rPr>
                <w:rFonts w:eastAsia="Times New Roman"/>
              </w:rPr>
              <w:t>0.59 (0.37-0.92)</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738" w:name="d2114e3023"/>
            <w:bookmarkStart w:id="739" w:name="d2114e3021"/>
            <w:bookmarkEnd w:id="738"/>
            <w:bookmarkEnd w:id="739"/>
            <w:proofErr w:type="spellStart"/>
            <w:r>
              <w:rPr>
                <w:rFonts w:eastAsia="Times New Roman"/>
              </w:rPr>
              <w:t>Mshana</w:t>
            </w:r>
            <w:proofErr w:type="spellEnd"/>
            <w:r>
              <w:rPr>
                <w:rFonts w:eastAsia="Times New Roman"/>
              </w:rPr>
              <w:t xml:space="preserve"> 2016</w:t>
            </w:r>
          </w:p>
        </w:tc>
        <w:tc>
          <w:tcPr>
            <w:tcW w:w="0" w:type="auto"/>
            <w:vMerge w:val="restart"/>
            <w:vAlign w:val="center"/>
            <w:hideMark/>
          </w:tcPr>
          <w:p w:rsidR="00184D1D" w:rsidRDefault="00184D1D">
            <w:pPr>
              <w:jc w:val="center"/>
              <w:rPr>
                <w:rFonts w:eastAsia="Times New Roman"/>
              </w:rPr>
            </w:pPr>
            <w:bookmarkStart w:id="740" w:name="d2114e3026"/>
            <w:bookmarkEnd w:id="740"/>
            <w:r>
              <w:rPr>
                <w:rFonts w:eastAsia="Times New Roman"/>
              </w:rPr>
              <w:t xml:space="preserve">Age, region, no of children in house, </w:t>
            </w:r>
            <w:proofErr w:type="spellStart"/>
            <w:r>
              <w:rPr>
                <w:rFonts w:eastAsia="Times New Roman"/>
              </w:rPr>
              <w:t>abx</w:t>
            </w:r>
            <w:proofErr w:type="spellEnd"/>
            <w:r>
              <w:rPr>
                <w:rFonts w:eastAsia="Times New Roman"/>
              </w:rPr>
              <w:t xml:space="preserve"> use </w:t>
            </w:r>
            <w:r>
              <w:rPr>
                <w:rFonts w:eastAsia="Times New Roman"/>
              </w:rPr>
              <w:br/>
              <w:t>within 1m, admission within 1yr</w:t>
            </w:r>
          </w:p>
        </w:tc>
        <w:tc>
          <w:tcPr>
            <w:tcW w:w="0" w:type="auto"/>
            <w:vMerge w:val="restart"/>
            <w:vAlign w:val="center"/>
            <w:hideMark/>
          </w:tcPr>
          <w:p w:rsidR="00184D1D" w:rsidRDefault="00184D1D">
            <w:pPr>
              <w:jc w:val="center"/>
              <w:rPr>
                <w:rFonts w:eastAsia="Times New Roman"/>
              </w:rPr>
            </w:pPr>
            <w:bookmarkStart w:id="741" w:name="d2114e3031"/>
            <w:bookmarkEnd w:id="741"/>
            <w:r>
              <w:rPr>
                <w:rFonts w:eastAsia="Times New Roman"/>
              </w:rPr>
              <w:t>mv</w:t>
            </w:r>
          </w:p>
        </w:tc>
        <w:tc>
          <w:tcPr>
            <w:tcW w:w="0" w:type="auto"/>
            <w:vAlign w:val="center"/>
            <w:hideMark/>
          </w:tcPr>
          <w:p w:rsidR="00184D1D" w:rsidRDefault="00184D1D">
            <w:pPr>
              <w:jc w:val="center"/>
              <w:rPr>
                <w:rFonts w:eastAsia="Times New Roman"/>
              </w:rPr>
            </w:pPr>
            <w:bookmarkStart w:id="742" w:name="d2114e3034"/>
            <w:bookmarkEnd w:id="742"/>
            <w:r>
              <w:rPr>
                <w:rFonts w:eastAsia="Times New Roman"/>
              </w:rPr>
              <w:t xml:space="preserve">Older age (per </w:t>
            </w:r>
            <w:proofErr w:type="spellStart"/>
            <w:r>
              <w:rPr>
                <w:rFonts w:eastAsia="Times New Roman"/>
              </w:rPr>
              <w:t>yr</w:t>
            </w:r>
            <w:proofErr w:type="spellEnd"/>
            <w:r>
              <w:rPr>
                <w:rFonts w:eastAsia="Times New Roman"/>
              </w:rPr>
              <w:t>),</w:t>
            </w:r>
          </w:p>
        </w:tc>
        <w:tc>
          <w:tcPr>
            <w:tcW w:w="0" w:type="auto"/>
            <w:vAlign w:val="center"/>
            <w:hideMark/>
          </w:tcPr>
          <w:p w:rsidR="00184D1D" w:rsidRDefault="00184D1D">
            <w:pPr>
              <w:jc w:val="center"/>
              <w:rPr>
                <w:rFonts w:eastAsia="Times New Roman"/>
              </w:rPr>
            </w:pPr>
            <w:bookmarkStart w:id="743" w:name="d2114e3037"/>
            <w:bookmarkEnd w:id="743"/>
            <w:r>
              <w:rPr>
                <w:rFonts w:eastAsia="Times New Roman"/>
              </w:rPr>
              <w:t xml:space="preserve">1.07 (1.04–1.10) </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44" w:name="d2114e3043"/>
            <w:bookmarkStart w:id="745" w:name="d2114e3041"/>
            <w:bookmarkEnd w:id="744"/>
            <w:bookmarkEnd w:id="745"/>
            <w:r>
              <w:rPr>
                <w:rFonts w:eastAsia="Times New Roman"/>
              </w:rPr>
              <w:t xml:space="preserve">Hospital admission last </w:t>
            </w:r>
            <w:proofErr w:type="spellStart"/>
            <w:r>
              <w:rPr>
                <w:rFonts w:eastAsia="Times New Roman"/>
              </w:rPr>
              <w:t>yr</w:t>
            </w:r>
            <w:proofErr w:type="spellEnd"/>
          </w:p>
        </w:tc>
        <w:tc>
          <w:tcPr>
            <w:tcW w:w="0" w:type="auto"/>
            <w:vAlign w:val="center"/>
            <w:hideMark/>
          </w:tcPr>
          <w:p w:rsidR="00184D1D" w:rsidRDefault="00184D1D">
            <w:pPr>
              <w:jc w:val="center"/>
              <w:rPr>
                <w:rFonts w:eastAsia="Times New Roman"/>
              </w:rPr>
            </w:pPr>
            <w:bookmarkStart w:id="746" w:name="d2114e3046"/>
            <w:bookmarkEnd w:id="746"/>
            <w:r>
              <w:rPr>
                <w:rFonts w:eastAsia="Times New Roman"/>
              </w:rPr>
              <w:t>7.4 (1.43–38.5)</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47" w:name="d2114e3053"/>
            <w:bookmarkStart w:id="748" w:name="d2114e3051"/>
            <w:bookmarkEnd w:id="747"/>
            <w:bookmarkEnd w:id="748"/>
            <w:r>
              <w:rPr>
                <w:rFonts w:eastAsia="Times New Roman"/>
              </w:rPr>
              <w:t>Abx last 3m</w:t>
            </w:r>
          </w:p>
        </w:tc>
        <w:tc>
          <w:tcPr>
            <w:tcW w:w="0" w:type="auto"/>
            <w:vAlign w:val="center"/>
            <w:hideMark/>
          </w:tcPr>
          <w:p w:rsidR="00184D1D" w:rsidRDefault="00184D1D">
            <w:pPr>
              <w:jc w:val="center"/>
              <w:rPr>
                <w:rFonts w:eastAsia="Times New Roman"/>
              </w:rPr>
            </w:pPr>
            <w:bookmarkStart w:id="749" w:name="d2114e3056"/>
            <w:bookmarkEnd w:id="749"/>
            <w:r>
              <w:rPr>
                <w:rFonts w:eastAsia="Times New Roman"/>
              </w:rPr>
              <w:t>27 (6.63–116),</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750" w:name="d2114e3062"/>
            <w:bookmarkStart w:id="751" w:name="d2114e3060"/>
            <w:bookmarkEnd w:id="750"/>
            <w:bookmarkEnd w:id="751"/>
            <w:proofErr w:type="spellStart"/>
            <w:r>
              <w:rPr>
                <w:rFonts w:eastAsia="Times New Roman"/>
              </w:rPr>
              <w:t>Tellevik</w:t>
            </w:r>
            <w:proofErr w:type="spellEnd"/>
            <w:r>
              <w:rPr>
                <w:rFonts w:eastAsia="Times New Roman"/>
              </w:rPr>
              <w:t>, 2016</w:t>
            </w:r>
          </w:p>
        </w:tc>
        <w:tc>
          <w:tcPr>
            <w:tcW w:w="0" w:type="auto"/>
            <w:vMerge w:val="restart"/>
            <w:vAlign w:val="center"/>
            <w:hideMark/>
          </w:tcPr>
          <w:p w:rsidR="00184D1D" w:rsidRDefault="00184D1D">
            <w:pPr>
              <w:jc w:val="center"/>
              <w:rPr>
                <w:rFonts w:eastAsia="Times New Roman"/>
              </w:rPr>
            </w:pPr>
            <w:bookmarkStart w:id="752" w:name="d2114e3065"/>
            <w:bookmarkEnd w:id="752"/>
            <w:r>
              <w:rPr>
                <w:rFonts w:eastAsia="Times New Roman"/>
              </w:rPr>
              <w:t xml:space="preserve">Age, gender, residence, parental education, </w:t>
            </w:r>
            <w:r>
              <w:rPr>
                <w:rFonts w:eastAsia="Times New Roman"/>
              </w:rPr>
              <w:br/>
              <w:t xml:space="preserve">child group, nutritional status, use of </w:t>
            </w:r>
            <w:proofErr w:type="spellStart"/>
            <w:r>
              <w:rPr>
                <w:rFonts w:eastAsia="Times New Roman"/>
              </w:rPr>
              <w:t>abx</w:t>
            </w:r>
            <w:proofErr w:type="spellEnd"/>
            <w:r>
              <w:rPr>
                <w:rFonts w:eastAsia="Times New Roman"/>
              </w:rPr>
              <w:t xml:space="preserve"> within </w:t>
            </w:r>
            <w:r>
              <w:rPr>
                <w:rFonts w:eastAsia="Times New Roman"/>
              </w:rPr>
              <w:br/>
              <w:t>14 days</w:t>
            </w:r>
          </w:p>
        </w:tc>
        <w:tc>
          <w:tcPr>
            <w:tcW w:w="0" w:type="auto"/>
            <w:vMerge w:val="restart"/>
            <w:vAlign w:val="center"/>
            <w:hideMark/>
          </w:tcPr>
          <w:p w:rsidR="00184D1D" w:rsidRDefault="00184D1D">
            <w:pPr>
              <w:jc w:val="center"/>
              <w:rPr>
                <w:rFonts w:eastAsia="Times New Roman"/>
              </w:rPr>
            </w:pPr>
            <w:bookmarkStart w:id="753" w:name="d2114e3072"/>
            <w:bookmarkEnd w:id="753"/>
            <w:r>
              <w:rPr>
                <w:rFonts w:eastAsia="Times New Roman"/>
              </w:rPr>
              <w:t>mv</w:t>
            </w:r>
          </w:p>
        </w:tc>
        <w:tc>
          <w:tcPr>
            <w:tcW w:w="0" w:type="auto"/>
            <w:vAlign w:val="center"/>
            <w:hideMark/>
          </w:tcPr>
          <w:p w:rsidR="00184D1D" w:rsidRDefault="00184D1D">
            <w:pPr>
              <w:jc w:val="center"/>
              <w:rPr>
                <w:rFonts w:eastAsia="Times New Roman"/>
              </w:rPr>
            </w:pPr>
            <w:bookmarkStart w:id="754" w:name="d2114e3075"/>
            <w:bookmarkEnd w:id="754"/>
            <w:r>
              <w:rPr>
                <w:rFonts w:eastAsia="Times New Roman"/>
              </w:rPr>
              <w:t xml:space="preserve">HIV vs no HIV, </w:t>
            </w:r>
          </w:p>
        </w:tc>
        <w:tc>
          <w:tcPr>
            <w:tcW w:w="0" w:type="auto"/>
            <w:vAlign w:val="center"/>
            <w:hideMark/>
          </w:tcPr>
          <w:p w:rsidR="00184D1D" w:rsidRDefault="00184D1D">
            <w:pPr>
              <w:jc w:val="center"/>
              <w:rPr>
                <w:rFonts w:eastAsia="Times New Roman"/>
              </w:rPr>
            </w:pPr>
            <w:bookmarkStart w:id="755" w:name="d2114e3078"/>
            <w:bookmarkEnd w:id="755"/>
            <w:r>
              <w:rPr>
                <w:rFonts w:eastAsia="Times New Roman"/>
              </w:rPr>
              <w:t>9.99 (2.52–39.57),</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56" w:name="d2114e3084"/>
            <w:bookmarkStart w:id="757" w:name="d2114e3082"/>
            <w:bookmarkEnd w:id="756"/>
            <w:bookmarkEnd w:id="757"/>
            <w:r>
              <w:rPr>
                <w:rFonts w:eastAsia="Times New Roman"/>
              </w:rPr>
              <w:t>Kinondoni district,</w:t>
            </w:r>
          </w:p>
        </w:tc>
        <w:tc>
          <w:tcPr>
            <w:tcW w:w="0" w:type="auto"/>
            <w:vAlign w:val="center"/>
            <w:hideMark/>
          </w:tcPr>
          <w:p w:rsidR="00184D1D" w:rsidRDefault="00184D1D">
            <w:pPr>
              <w:jc w:val="center"/>
              <w:rPr>
                <w:rFonts w:eastAsia="Times New Roman"/>
              </w:rPr>
            </w:pPr>
            <w:bookmarkStart w:id="758" w:name="d2114e3087"/>
            <w:bookmarkEnd w:id="758"/>
            <w:r>
              <w:rPr>
                <w:rFonts w:eastAsia="Times New Roman"/>
              </w:rPr>
              <w:t>2.62 (1.49–4.60)</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59" w:name="d2114e3093"/>
            <w:bookmarkStart w:id="760" w:name="d2114e3091"/>
            <w:bookmarkEnd w:id="759"/>
            <w:bookmarkEnd w:id="760"/>
            <w:r>
              <w:rPr>
                <w:rFonts w:eastAsia="Times New Roman"/>
              </w:rPr>
              <w:t>Abx last 14d</w:t>
            </w:r>
          </w:p>
        </w:tc>
        <w:tc>
          <w:tcPr>
            <w:tcW w:w="0" w:type="auto"/>
            <w:vAlign w:val="center"/>
            <w:hideMark/>
          </w:tcPr>
          <w:p w:rsidR="00184D1D" w:rsidRDefault="00184D1D">
            <w:pPr>
              <w:jc w:val="center"/>
              <w:rPr>
                <w:rFonts w:eastAsia="Times New Roman"/>
              </w:rPr>
            </w:pPr>
            <w:bookmarkStart w:id="761" w:name="d2114e3096"/>
            <w:bookmarkEnd w:id="761"/>
            <w:r>
              <w:rPr>
                <w:rFonts w:eastAsia="Times New Roman"/>
              </w:rPr>
              <w:t>1.61 (1.07–2.41)</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762" w:name="d2114e3102"/>
            <w:bookmarkStart w:id="763" w:name="d2114e3100"/>
            <w:bookmarkEnd w:id="762"/>
            <w:bookmarkEnd w:id="763"/>
            <w:r>
              <w:rPr>
                <w:rFonts w:eastAsia="Times New Roman"/>
              </w:rPr>
              <w:t>Moremi 2017</w:t>
            </w:r>
          </w:p>
        </w:tc>
        <w:tc>
          <w:tcPr>
            <w:tcW w:w="0" w:type="auto"/>
            <w:vMerge w:val="restart"/>
            <w:vAlign w:val="center"/>
            <w:hideMark/>
          </w:tcPr>
          <w:p w:rsidR="00184D1D" w:rsidRDefault="00184D1D">
            <w:pPr>
              <w:jc w:val="center"/>
              <w:rPr>
                <w:rFonts w:eastAsia="Times New Roman"/>
              </w:rPr>
            </w:pPr>
            <w:bookmarkStart w:id="764" w:name="d2114e3105"/>
            <w:bookmarkEnd w:id="764"/>
            <w:r>
              <w:rPr>
                <w:rFonts w:eastAsia="Times New Roman"/>
              </w:rPr>
              <w:t xml:space="preserve">Age, education, herb use, source of income, </w:t>
            </w:r>
            <w:r>
              <w:rPr>
                <w:rFonts w:eastAsia="Times New Roman"/>
              </w:rPr>
              <w:br/>
              <w:t>source of food, street child type</w:t>
            </w:r>
          </w:p>
        </w:tc>
        <w:tc>
          <w:tcPr>
            <w:tcW w:w="0" w:type="auto"/>
            <w:vMerge w:val="restart"/>
            <w:vAlign w:val="center"/>
            <w:hideMark/>
          </w:tcPr>
          <w:p w:rsidR="00184D1D" w:rsidRDefault="00184D1D">
            <w:pPr>
              <w:jc w:val="center"/>
              <w:rPr>
                <w:rFonts w:eastAsia="Times New Roman"/>
              </w:rPr>
            </w:pPr>
            <w:bookmarkStart w:id="765" w:name="d2114e3110"/>
            <w:bookmarkEnd w:id="765"/>
            <w:r>
              <w:rPr>
                <w:rFonts w:eastAsia="Times New Roman"/>
              </w:rPr>
              <w:t>mv</w:t>
            </w:r>
          </w:p>
        </w:tc>
        <w:tc>
          <w:tcPr>
            <w:tcW w:w="0" w:type="auto"/>
            <w:vAlign w:val="center"/>
            <w:hideMark/>
          </w:tcPr>
          <w:p w:rsidR="00184D1D" w:rsidRDefault="00184D1D">
            <w:pPr>
              <w:jc w:val="center"/>
              <w:rPr>
                <w:rFonts w:eastAsia="Times New Roman"/>
              </w:rPr>
            </w:pPr>
            <w:bookmarkStart w:id="766" w:name="d2114e3113"/>
            <w:bookmarkEnd w:id="766"/>
            <w:r>
              <w:rPr>
                <w:rFonts w:eastAsia="Times New Roman"/>
              </w:rPr>
              <w:t>Local herb use,</w:t>
            </w:r>
          </w:p>
        </w:tc>
        <w:tc>
          <w:tcPr>
            <w:tcW w:w="0" w:type="auto"/>
            <w:vAlign w:val="center"/>
            <w:hideMark/>
          </w:tcPr>
          <w:p w:rsidR="00184D1D" w:rsidRDefault="00184D1D">
            <w:pPr>
              <w:jc w:val="center"/>
              <w:rPr>
                <w:rFonts w:eastAsia="Times New Roman"/>
              </w:rPr>
            </w:pPr>
            <w:bookmarkStart w:id="767" w:name="d2114e3116"/>
            <w:bookmarkEnd w:id="767"/>
            <w:r>
              <w:rPr>
                <w:rFonts w:eastAsia="Times New Roman"/>
              </w:rPr>
              <w:t xml:space="preserve">3.3 (1.31–8.31), </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68" w:name="d2114e3122"/>
            <w:bookmarkStart w:id="769" w:name="d2114e3120"/>
            <w:bookmarkEnd w:id="768"/>
            <w:bookmarkEnd w:id="769"/>
            <w:r>
              <w:rPr>
                <w:rFonts w:eastAsia="Times New Roman"/>
              </w:rPr>
              <w:t>Sleep on streets vs not</w:t>
            </w:r>
          </w:p>
        </w:tc>
        <w:tc>
          <w:tcPr>
            <w:tcW w:w="0" w:type="auto"/>
            <w:vAlign w:val="center"/>
            <w:hideMark/>
          </w:tcPr>
          <w:p w:rsidR="00184D1D" w:rsidRDefault="00184D1D">
            <w:pPr>
              <w:jc w:val="center"/>
              <w:rPr>
                <w:rFonts w:eastAsia="Times New Roman"/>
              </w:rPr>
            </w:pPr>
            <w:bookmarkStart w:id="770" w:name="d2114e3125"/>
            <w:bookmarkEnd w:id="770"/>
            <w:r>
              <w:rPr>
                <w:rFonts w:eastAsia="Times New Roman"/>
              </w:rPr>
              <w:t>2.8 (1.04–7.65)</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771" w:name="d2114e3132"/>
            <w:bookmarkStart w:id="772" w:name="d2114e3130"/>
            <w:bookmarkEnd w:id="771"/>
            <w:bookmarkEnd w:id="772"/>
            <w:r>
              <w:rPr>
                <w:rFonts w:eastAsia="Times New Roman"/>
              </w:rPr>
              <w:t>Wilmore 2017</w:t>
            </w:r>
          </w:p>
        </w:tc>
        <w:tc>
          <w:tcPr>
            <w:tcW w:w="0" w:type="auto"/>
            <w:vMerge w:val="restart"/>
            <w:vAlign w:val="center"/>
            <w:hideMark/>
          </w:tcPr>
          <w:p w:rsidR="00184D1D" w:rsidRDefault="00184D1D">
            <w:pPr>
              <w:jc w:val="center"/>
              <w:rPr>
                <w:rFonts w:eastAsia="Times New Roman"/>
              </w:rPr>
            </w:pPr>
            <w:bookmarkStart w:id="773" w:name="d2114e3135"/>
            <w:bookmarkEnd w:id="773"/>
            <w:r>
              <w:rPr>
                <w:rFonts w:eastAsia="Times New Roman"/>
              </w:rPr>
              <w:t xml:space="preserve">Age, gender, CD4, VL, ART duration, admitted </w:t>
            </w:r>
            <w:r>
              <w:rPr>
                <w:rFonts w:eastAsia="Times New Roman"/>
              </w:rPr>
              <w:br/>
              <w:t xml:space="preserve">to hospital with pneumonia in last 12m, </w:t>
            </w:r>
            <w:proofErr w:type="spellStart"/>
            <w:r>
              <w:rPr>
                <w:rFonts w:eastAsia="Times New Roman"/>
              </w:rPr>
              <w:t>adm</w:t>
            </w:r>
            <w:proofErr w:type="spellEnd"/>
            <w:r>
              <w:rPr>
                <w:rFonts w:eastAsia="Times New Roman"/>
              </w:rPr>
              <w:t xml:space="preserve"> to </w:t>
            </w:r>
            <w:r>
              <w:rPr>
                <w:rFonts w:eastAsia="Times New Roman"/>
              </w:rPr>
              <w:br/>
              <w:t>hospital in at 12 m</w:t>
            </w:r>
          </w:p>
        </w:tc>
        <w:tc>
          <w:tcPr>
            <w:tcW w:w="0" w:type="auto"/>
            <w:vMerge w:val="restart"/>
            <w:vAlign w:val="center"/>
            <w:hideMark/>
          </w:tcPr>
          <w:p w:rsidR="00184D1D" w:rsidRDefault="00184D1D">
            <w:pPr>
              <w:jc w:val="center"/>
              <w:rPr>
                <w:rFonts w:eastAsia="Times New Roman"/>
              </w:rPr>
            </w:pPr>
            <w:bookmarkStart w:id="774" w:name="d2114e3142"/>
            <w:bookmarkEnd w:id="774"/>
            <w:r>
              <w:rPr>
                <w:rFonts w:eastAsia="Times New Roman"/>
              </w:rPr>
              <w:t>mv</w:t>
            </w:r>
          </w:p>
        </w:tc>
        <w:tc>
          <w:tcPr>
            <w:tcW w:w="0" w:type="auto"/>
            <w:vAlign w:val="center"/>
            <w:hideMark/>
          </w:tcPr>
          <w:p w:rsidR="00184D1D" w:rsidRDefault="00184D1D">
            <w:pPr>
              <w:jc w:val="center"/>
              <w:rPr>
                <w:rFonts w:eastAsia="Times New Roman"/>
              </w:rPr>
            </w:pPr>
            <w:bookmarkStart w:id="775" w:name="d2114e3145"/>
            <w:bookmarkEnd w:id="775"/>
            <w:r>
              <w:rPr>
                <w:rFonts w:eastAsia="Times New Roman"/>
              </w:rPr>
              <w:t>ART &lt;1yr</w:t>
            </w:r>
          </w:p>
        </w:tc>
        <w:tc>
          <w:tcPr>
            <w:tcW w:w="0" w:type="auto"/>
            <w:vAlign w:val="center"/>
            <w:hideMark/>
          </w:tcPr>
          <w:p w:rsidR="00184D1D" w:rsidRDefault="00184D1D">
            <w:pPr>
              <w:jc w:val="center"/>
              <w:rPr>
                <w:rFonts w:eastAsia="Times New Roman"/>
              </w:rPr>
            </w:pPr>
            <w:bookmarkStart w:id="776" w:name="d2114e3148"/>
            <w:bookmarkEnd w:id="776"/>
            <w:r>
              <w:rPr>
                <w:rFonts w:eastAsia="Times New Roman"/>
              </w:rPr>
              <w:t>8.47 (2.22–2.27)</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77" w:name="d2114e3154"/>
            <w:bookmarkStart w:id="778" w:name="d2114e3152"/>
            <w:bookmarkEnd w:id="777"/>
            <w:bookmarkEnd w:id="778"/>
            <w:r>
              <w:rPr>
                <w:rFonts w:eastAsia="Times New Roman"/>
              </w:rPr>
              <w:t xml:space="preserve">Admission with pneumonia in last </w:t>
            </w:r>
            <w:r>
              <w:rPr>
                <w:rFonts w:eastAsia="Times New Roman"/>
              </w:rPr>
              <w:br/>
              <w:t>12m</w:t>
            </w:r>
          </w:p>
        </w:tc>
        <w:tc>
          <w:tcPr>
            <w:tcW w:w="0" w:type="auto"/>
            <w:vAlign w:val="center"/>
            <w:hideMark/>
          </w:tcPr>
          <w:p w:rsidR="00184D1D" w:rsidRDefault="00184D1D">
            <w:pPr>
              <w:jc w:val="center"/>
              <w:rPr>
                <w:rFonts w:eastAsia="Times New Roman"/>
              </w:rPr>
            </w:pPr>
            <w:bookmarkStart w:id="779" w:name="d2114e3159"/>
            <w:bookmarkEnd w:id="779"/>
            <w:r>
              <w:rPr>
                <w:rFonts w:eastAsia="Times New Roman"/>
              </w:rPr>
              <w:t>8.47 (1.12–64.07)</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780" w:name="d2114e3165"/>
            <w:bookmarkStart w:id="781" w:name="d2114e3163"/>
            <w:bookmarkEnd w:id="780"/>
            <w:bookmarkEnd w:id="781"/>
            <w:proofErr w:type="spellStart"/>
            <w:r>
              <w:rPr>
                <w:rFonts w:eastAsia="Times New Roman"/>
              </w:rPr>
              <w:t>Marando</w:t>
            </w:r>
            <w:proofErr w:type="spellEnd"/>
            <w:r>
              <w:rPr>
                <w:rFonts w:eastAsia="Times New Roman"/>
              </w:rPr>
              <w:t xml:space="preserve"> 2018</w:t>
            </w:r>
          </w:p>
        </w:tc>
        <w:tc>
          <w:tcPr>
            <w:tcW w:w="0" w:type="auto"/>
            <w:vMerge w:val="restart"/>
            <w:vAlign w:val="center"/>
            <w:hideMark/>
          </w:tcPr>
          <w:p w:rsidR="00184D1D" w:rsidRDefault="00184D1D">
            <w:pPr>
              <w:jc w:val="center"/>
              <w:rPr>
                <w:rFonts w:eastAsia="Times New Roman"/>
              </w:rPr>
            </w:pPr>
            <w:bookmarkStart w:id="782" w:name="d2114e3168"/>
            <w:bookmarkEnd w:id="782"/>
            <w:r>
              <w:rPr>
                <w:rFonts w:eastAsia="Times New Roman"/>
              </w:rPr>
              <w:t xml:space="preserve">Age, gender, weight, admission </w:t>
            </w:r>
            <w:r>
              <w:rPr>
                <w:rFonts w:eastAsia="Times New Roman"/>
              </w:rPr>
              <w:lastRenderedPageBreak/>
              <w:t xml:space="preserve">where, clinical </w:t>
            </w:r>
            <w:r>
              <w:rPr>
                <w:rFonts w:eastAsia="Times New Roman"/>
              </w:rPr>
              <w:br/>
              <w:t xml:space="preserve">factors, </w:t>
            </w:r>
            <w:proofErr w:type="spellStart"/>
            <w:r>
              <w:rPr>
                <w:rFonts w:eastAsia="Times New Roman"/>
              </w:rPr>
              <w:t>abx</w:t>
            </w:r>
            <w:proofErr w:type="spellEnd"/>
            <w:r>
              <w:rPr>
                <w:rFonts w:eastAsia="Times New Roman"/>
              </w:rPr>
              <w:t xml:space="preserve"> use, PROM</w:t>
            </w:r>
          </w:p>
        </w:tc>
        <w:tc>
          <w:tcPr>
            <w:tcW w:w="0" w:type="auto"/>
            <w:vMerge w:val="restart"/>
            <w:vAlign w:val="center"/>
            <w:hideMark/>
          </w:tcPr>
          <w:p w:rsidR="00184D1D" w:rsidRDefault="00184D1D">
            <w:pPr>
              <w:jc w:val="center"/>
              <w:rPr>
                <w:rFonts w:eastAsia="Times New Roman"/>
              </w:rPr>
            </w:pPr>
            <w:bookmarkStart w:id="783" w:name="d2114e3173"/>
            <w:bookmarkEnd w:id="783"/>
            <w:r>
              <w:rPr>
                <w:rFonts w:eastAsia="Times New Roman"/>
              </w:rPr>
              <w:lastRenderedPageBreak/>
              <w:t>mv</w:t>
            </w:r>
          </w:p>
        </w:tc>
        <w:tc>
          <w:tcPr>
            <w:tcW w:w="0" w:type="auto"/>
            <w:vAlign w:val="center"/>
            <w:hideMark/>
          </w:tcPr>
          <w:p w:rsidR="00184D1D" w:rsidRDefault="00184D1D">
            <w:pPr>
              <w:jc w:val="center"/>
              <w:rPr>
                <w:rFonts w:eastAsia="Times New Roman"/>
              </w:rPr>
            </w:pPr>
            <w:bookmarkStart w:id="784" w:name="d2114e3176"/>
            <w:bookmarkEnd w:id="784"/>
            <w:r>
              <w:rPr>
                <w:rFonts w:eastAsia="Times New Roman"/>
              </w:rPr>
              <w:t xml:space="preserve">Current </w:t>
            </w:r>
            <w:proofErr w:type="spellStart"/>
            <w:r>
              <w:rPr>
                <w:rFonts w:eastAsia="Times New Roman"/>
              </w:rPr>
              <w:t>abx</w:t>
            </w:r>
            <w:proofErr w:type="spellEnd"/>
            <w:r>
              <w:rPr>
                <w:rFonts w:eastAsia="Times New Roman"/>
              </w:rPr>
              <w:t xml:space="preserve"> use</w:t>
            </w:r>
          </w:p>
        </w:tc>
        <w:tc>
          <w:tcPr>
            <w:tcW w:w="0" w:type="auto"/>
            <w:vAlign w:val="center"/>
            <w:hideMark/>
          </w:tcPr>
          <w:p w:rsidR="00184D1D" w:rsidRDefault="00184D1D">
            <w:pPr>
              <w:jc w:val="center"/>
              <w:rPr>
                <w:rFonts w:eastAsia="Times New Roman"/>
              </w:rPr>
            </w:pPr>
            <w:bookmarkStart w:id="785" w:name="d2114e3179"/>
            <w:bookmarkEnd w:id="785"/>
            <w:r>
              <w:rPr>
                <w:rFonts w:eastAsia="Times New Roman"/>
              </w:rPr>
              <w:t>1.73 (1.00-</w:t>
            </w:r>
            <w:r>
              <w:rPr>
                <w:rFonts w:eastAsia="Times New Roman"/>
              </w:rPr>
              <w:lastRenderedPageBreak/>
              <w:t xml:space="preserve">2.97), </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786" w:name="d2114e3185"/>
            <w:bookmarkStart w:id="787" w:name="d2114e3183"/>
            <w:bookmarkEnd w:id="786"/>
            <w:bookmarkEnd w:id="787"/>
            <w:r>
              <w:rPr>
                <w:rFonts w:eastAsia="Times New Roman"/>
              </w:rPr>
              <w:t xml:space="preserve">ESBL </w:t>
            </w:r>
            <w:proofErr w:type="spellStart"/>
            <w:r>
              <w:rPr>
                <w:rFonts w:eastAsia="Times New Roman"/>
              </w:rPr>
              <w:t>colonised</w:t>
            </w:r>
            <w:proofErr w:type="spellEnd"/>
            <w:r>
              <w:rPr>
                <w:rFonts w:eastAsia="Times New Roman"/>
              </w:rPr>
              <w:t xml:space="preserve"> mother</w:t>
            </w:r>
          </w:p>
        </w:tc>
        <w:tc>
          <w:tcPr>
            <w:tcW w:w="0" w:type="auto"/>
            <w:vAlign w:val="center"/>
            <w:hideMark/>
          </w:tcPr>
          <w:p w:rsidR="00184D1D" w:rsidRDefault="00184D1D">
            <w:pPr>
              <w:jc w:val="center"/>
              <w:rPr>
                <w:rFonts w:eastAsia="Times New Roman"/>
              </w:rPr>
            </w:pPr>
            <w:bookmarkStart w:id="788" w:name="d2114e3188"/>
            <w:bookmarkEnd w:id="788"/>
            <w:r>
              <w:rPr>
                <w:rFonts w:eastAsia="Times New Roman"/>
              </w:rPr>
              <w:t>2.19 (1.26-3.79)</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789" w:name="d2114e3194"/>
            <w:bookmarkStart w:id="790" w:name="d2114e3192"/>
            <w:bookmarkEnd w:id="789"/>
            <w:bookmarkEnd w:id="790"/>
            <w:r>
              <w:rPr>
                <w:rFonts w:eastAsia="Times New Roman"/>
              </w:rPr>
              <w:t>Moremi 2018</w:t>
            </w:r>
          </w:p>
        </w:tc>
        <w:tc>
          <w:tcPr>
            <w:tcW w:w="0" w:type="auto"/>
            <w:vAlign w:val="center"/>
            <w:hideMark/>
          </w:tcPr>
          <w:p w:rsidR="00184D1D" w:rsidRDefault="00184D1D">
            <w:pPr>
              <w:jc w:val="center"/>
              <w:rPr>
                <w:rFonts w:eastAsia="Times New Roman"/>
              </w:rPr>
            </w:pPr>
            <w:bookmarkStart w:id="791" w:name="d2114e3197"/>
            <w:bookmarkEnd w:id="791"/>
            <w:r>
              <w:rPr>
                <w:rFonts w:eastAsia="Times New Roman"/>
              </w:rPr>
              <w:t xml:space="preserve">Age, gender, history of antibiotic use, history of </w:t>
            </w:r>
            <w:r>
              <w:rPr>
                <w:rFonts w:eastAsia="Times New Roman"/>
              </w:rPr>
              <w:br/>
              <w:t xml:space="preserve">admission, history of surgery </w:t>
            </w:r>
          </w:p>
        </w:tc>
        <w:tc>
          <w:tcPr>
            <w:tcW w:w="0" w:type="auto"/>
            <w:vAlign w:val="center"/>
            <w:hideMark/>
          </w:tcPr>
          <w:p w:rsidR="00184D1D" w:rsidRDefault="00184D1D">
            <w:pPr>
              <w:jc w:val="center"/>
              <w:rPr>
                <w:rFonts w:eastAsia="Times New Roman"/>
              </w:rPr>
            </w:pPr>
            <w:bookmarkStart w:id="792" w:name="d2114e3202"/>
            <w:bookmarkEnd w:id="792"/>
            <w:r>
              <w:rPr>
                <w:rFonts w:eastAsia="Times New Roman"/>
              </w:rPr>
              <w:t>mv</w:t>
            </w:r>
          </w:p>
        </w:tc>
        <w:tc>
          <w:tcPr>
            <w:tcW w:w="0" w:type="auto"/>
            <w:vAlign w:val="center"/>
            <w:hideMark/>
          </w:tcPr>
          <w:p w:rsidR="00184D1D" w:rsidRDefault="00184D1D">
            <w:pPr>
              <w:jc w:val="center"/>
              <w:rPr>
                <w:rFonts w:eastAsia="Times New Roman"/>
              </w:rPr>
            </w:pPr>
            <w:bookmarkStart w:id="793" w:name="d2114e3205"/>
            <w:bookmarkEnd w:id="793"/>
            <w:r>
              <w:rPr>
                <w:rFonts w:eastAsia="Times New Roman"/>
              </w:rPr>
              <w:t>Older age (per year)</w:t>
            </w:r>
          </w:p>
        </w:tc>
        <w:tc>
          <w:tcPr>
            <w:tcW w:w="0" w:type="auto"/>
            <w:vAlign w:val="center"/>
            <w:hideMark/>
          </w:tcPr>
          <w:p w:rsidR="00184D1D" w:rsidRDefault="00184D1D">
            <w:pPr>
              <w:jc w:val="center"/>
              <w:rPr>
                <w:rFonts w:eastAsia="Times New Roman"/>
              </w:rPr>
            </w:pPr>
            <w:bookmarkStart w:id="794" w:name="d2114e3208"/>
            <w:bookmarkEnd w:id="794"/>
            <w:r>
              <w:rPr>
                <w:rFonts w:eastAsia="Times New Roman"/>
              </w:rPr>
              <w:t>1.01 (1.00–1.02)</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795" w:name="d2114e3214"/>
            <w:bookmarkStart w:id="796" w:name="d2114e3212"/>
            <w:bookmarkEnd w:id="795"/>
            <w:bookmarkEnd w:id="796"/>
            <w:proofErr w:type="spellStart"/>
            <w:r>
              <w:rPr>
                <w:rFonts w:eastAsia="Times New Roman"/>
              </w:rPr>
              <w:t>Nikema</w:t>
            </w:r>
            <w:proofErr w:type="spellEnd"/>
            <w:r>
              <w:rPr>
                <w:rFonts w:eastAsia="Times New Roman"/>
              </w:rPr>
              <w:t xml:space="preserve"> </w:t>
            </w:r>
            <w:r>
              <w:rPr>
                <w:rFonts w:eastAsia="Times New Roman"/>
              </w:rPr>
              <w:br/>
            </w:r>
            <w:proofErr w:type="spellStart"/>
            <w:r>
              <w:rPr>
                <w:rFonts w:eastAsia="Times New Roman"/>
              </w:rPr>
              <w:t>Pessinaba</w:t>
            </w:r>
            <w:proofErr w:type="spellEnd"/>
            <w:r>
              <w:rPr>
                <w:rFonts w:eastAsia="Times New Roman"/>
              </w:rPr>
              <w:t xml:space="preserve"> 2018</w:t>
            </w:r>
          </w:p>
        </w:tc>
        <w:tc>
          <w:tcPr>
            <w:tcW w:w="0" w:type="auto"/>
            <w:vAlign w:val="center"/>
            <w:hideMark/>
          </w:tcPr>
          <w:p w:rsidR="00184D1D" w:rsidRDefault="00184D1D">
            <w:pPr>
              <w:jc w:val="center"/>
              <w:rPr>
                <w:rFonts w:eastAsia="Times New Roman"/>
              </w:rPr>
            </w:pPr>
            <w:bookmarkStart w:id="797" w:name="d2114e3219"/>
            <w:bookmarkEnd w:id="797"/>
            <w:r>
              <w:rPr>
                <w:rFonts w:eastAsia="Times New Roman"/>
              </w:rPr>
              <w:t xml:space="preserve">Age, gender, site, drinking water source, time </w:t>
            </w:r>
            <w:r>
              <w:rPr>
                <w:rFonts w:eastAsia="Times New Roman"/>
              </w:rPr>
              <w:br/>
              <w:t>to sample analysis</w:t>
            </w:r>
          </w:p>
        </w:tc>
        <w:tc>
          <w:tcPr>
            <w:tcW w:w="0" w:type="auto"/>
            <w:vAlign w:val="center"/>
            <w:hideMark/>
          </w:tcPr>
          <w:p w:rsidR="00184D1D" w:rsidRDefault="00184D1D">
            <w:pPr>
              <w:jc w:val="center"/>
              <w:rPr>
                <w:rFonts w:eastAsia="Times New Roman"/>
              </w:rPr>
            </w:pPr>
            <w:bookmarkStart w:id="798" w:name="d2114e3224"/>
            <w:bookmarkEnd w:id="798"/>
            <w:r>
              <w:rPr>
                <w:rFonts w:eastAsia="Times New Roman"/>
              </w:rPr>
              <w:t>mv</w:t>
            </w:r>
          </w:p>
        </w:tc>
        <w:tc>
          <w:tcPr>
            <w:tcW w:w="0" w:type="auto"/>
            <w:vAlign w:val="center"/>
            <w:hideMark/>
          </w:tcPr>
          <w:p w:rsidR="00184D1D" w:rsidRDefault="00184D1D">
            <w:pPr>
              <w:jc w:val="center"/>
              <w:rPr>
                <w:rFonts w:eastAsia="Times New Roman"/>
              </w:rPr>
            </w:pPr>
            <w:bookmarkStart w:id="799" w:name="d2114e3227"/>
            <w:bookmarkEnd w:id="799"/>
            <w:r>
              <w:rPr>
                <w:rFonts w:eastAsia="Times New Roman"/>
              </w:rPr>
              <w:t xml:space="preserve">Drink non borehole water vs </w:t>
            </w:r>
            <w:r>
              <w:rPr>
                <w:rFonts w:eastAsia="Times New Roman"/>
              </w:rPr>
              <w:br/>
              <w:t>borehole</w:t>
            </w:r>
          </w:p>
        </w:tc>
        <w:tc>
          <w:tcPr>
            <w:tcW w:w="0" w:type="auto"/>
            <w:vAlign w:val="center"/>
            <w:hideMark/>
          </w:tcPr>
          <w:p w:rsidR="00184D1D" w:rsidRDefault="00184D1D">
            <w:pPr>
              <w:jc w:val="center"/>
              <w:rPr>
                <w:rFonts w:eastAsia="Times New Roman"/>
              </w:rPr>
            </w:pPr>
            <w:bookmarkStart w:id="800" w:name="d2114e3232"/>
            <w:bookmarkEnd w:id="800"/>
            <w:r>
              <w:rPr>
                <w:rFonts w:eastAsia="Times New Roman"/>
              </w:rPr>
              <w:t xml:space="preserve">3.47 (1.22-9.82) </w:t>
            </w:r>
          </w:p>
        </w:tc>
      </w:tr>
      <w:tr w:rsidR="00184D1D">
        <w:trPr>
          <w:divId w:val="115758360"/>
          <w:tblCellSpacing w:w="15" w:type="dxa"/>
        </w:trPr>
        <w:tc>
          <w:tcPr>
            <w:tcW w:w="0" w:type="auto"/>
            <w:vMerge w:val="restart"/>
            <w:vAlign w:val="center"/>
            <w:hideMark/>
          </w:tcPr>
          <w:p w:rsidR="00184D1D" w:rsidRDefault="00184D1D">
            <w:pPr>
              <w:jc w:val="center"/>
              <w:rPr>
                <w:rFonts w:eastAsia="Times New Roman"/>
              </w:rPr>
            </w:pPr>
            <w:bookmarkStart w:id="801" w:name="d2114e3239"/>
            <w:bookmarkStart w:id="802" w:name="d2114e3237"/>
            <w:bookmarkEnd w:id="801"/>
            <w:bookmarkEnd w:id="802"/>
            <w:proofErr w:type="spellStart"/>
            <w:r>
              <w:rPr>
                <w:rFonts w:eastAsia="Times New Roman"/>
              </w:rPr>
              <w:t>Sanneh</w:t>
            </w:r>
            <w:proofErr w:type="spellEnd"/>
            <w:r>
              <w:rPr>
                <w:rFonts w:eastAsia="Times New Roman"/>
              </w:rPr>
              <w:t xml:space="preserve"> 2018</w:t>
            </w:r>
          </w:p>
        </w:tc>
        <w:tc>
          <w:tcPr>
            <w:tcW w:w="0" w:type="auto"/>
            <w:vMerge w:val="restart"/>
            <w:vAlign w:val="center"/>
            <w:hideMark/>
          </w:tcPr>
          <w:p w:rsidR="00184D1D" w:rsidRDefault="00184D1D">
            <w:pPr>
              <w:jc w:val="center"/>
              <w:rPr>
                <w:rFonts w:eastAsia="Times New Roman"/>
              </w:rPr>
            </w:pPr>
            <w:bookmarkStart w:id="803" w:name="d2114e3242"/>
            <w:bookmarkEnd w:id="803"/>
            <w:r>
              <w:rPr>
                <w:rFonts w:eastAsia="Times New Roman"/>
              </w:rPr>
              <w:t xml:space="preserve">WASH </w:t>
            </w:r>
            <w:proofErr w:type="spellStart"/>
            <w:r>
              <w:rPr>
                <w:rFonts w:eastAsia="Times New Roman"/>
              </w:rPr>
              <w:t>behaviours</w:t>
            </w:r>
            <w:proofErr w:type="spellEnd"/>
            <w:r>
              <w:rPr>
                <w:rFonts w:eastAsia="Times New Roman"/>
              </w:rPr>
              <w:t xml:space="preserve">, </w:t>
            </w:r>
            <w:proofErr w:type="spellStart"/>
            <w:r>
              <w:rPr>
                <w:rFonts w:eastAsia="Times New Roman"/>
              </w:rPr>
              <w:t>hospitalised</w:t>
            </w:r>
            <w:proofErr w:type="spellEnd"/>
            <w:r>
              <w:rPr>
                <w:rFonts w:eastAsia="Times New Roman"/>
              </w:rPr>
              <w:t xml:space="preserve"> within 3m, </w:t>
            </w:r>
            <w:r>
              <w:rPr>
                <w:rFonts w:eastAsia="Times New Roman"/>
              </w:rPr>
              <w:br/>
              <w:t xml:space="preserve">invasive procedures, </w:t>
            </w:r>
            <w:proofErr w:type="spellStart"/>
            <w:r>
              <w:rPr>
                <w:rFonts w:eastAsia="Times New Roman"/>
              </w:rPr>
              <w:t>abx</w:t>
            </w:r>
            <w:proofErr w:type="spellEnd"/>
            <w:r>
              <w:rPr>
                <w:rFonts w:eastAsia="Times New Roman"/>
              </w:rPr>
              <w:t xml:space="preserve"> within 3m, </w:t>
            </w:r>
            <w:proofErr w:type="spellStart"/>
            <w:r>
              <w:rPr>
                <w:rFonts w:eastAsia="Times New Roman"/>
              </w:rPr>
              <w:t>abx</w:t>
            </w:r>
            <w:proofErr w:type="spellEnd"/>
            <w:r>
              <w:rPr>
                <w:rFonts w:eastAsia="Times New Roman"/>
              </w:rPr>
              <w:t xml:space="preserve"> from </w:t>
            </w:r>
            <w:r>
              <w:rPr>
                <w:rFonts w:eastAsia="Times New Roman"/>
              </w:rPr>
              <w:br/>
              <w:t xml:space="preserve">street, completing </w:t>
            </w:r>
            <w:proofErr w:type="spellStart"/>
            <w:r>
              <w:rPr>
                <w:rFonts w:eastAsia="Times New Roman"/>
              </w:rPr>
              <w:t>abx</w:t>
            </w:r>
            <w:proofErr w:type="spellEnd"/>
            <w:r>
              <w:rPr>
                <w:rFonts w:eastAsia="Times New Roman"/>
              </w:rPr>
              <w:t xml:space="preserve">, </w:t>
            </w:r>
            <w:proofErr w:type="spellStart"/>
            <w:r>
              <w:rPr>
                <w:rFonts w:eastAsia="Times New Roman"/>
              </w:rPr>
              <w:t>diarrhoea</w:t>
            </w:r>
            <w:proofErr w:type="spellEnd"/>
            <w:r>
              <w:rPr>
                <w:rFonts w:eastAsia="Times New Roman"/>
              </w:rPr>
              <w:t xml:space="preserve">/UTI 3m, food </w:t>
            </w:r>
            <w:r>
              <w:rPr>
                <w:rFonts w:eastAsia="Times New Roman"/>
              </w:rPr>
              <w:br/>
              <w:t>handling training</w:t>
            </w:r>
          </w:p>
        </w:tc>
        <w:tc>
          <w:tcPr>
            <w:tcW w:w="0" w:type="auto"/>
            <w:vMerge w:val="restart"/>
            <w:vAlign w:val="center"/>
            <w:hideMark/>
          </w:tcPr>
          <w:p w:rsidR="00184D1D" w:rsidRDefault="00184D1D">
            <w:pPr>
              <w:jc w:val="center"/>
              <w:rPr>
                <w:rFonts w:eastAsia="Times New Roman"/>
              </w:rPr>
            </w:pPr>
            <w:bookmarkStart w:id="804" w:name="d2114e3251"/>
            <w:bookmarkEnd w:id="804"/>
            <w:proofErr w:type="spellStart"/>
            <w:r>
              <w:rPr>
                <w:rFonts w:eastAsia="Times New Roman"/>
              </w:rPr>
              <w:t>uv</w:t>
            </w:r>
            <w:proofErr w:type="spellEnd"/>
          </w:p>
        </w:tc>
        <w:tc>
          <w:tcPr>
            <w:tcW w:w="0" w:type="auto"/>
            <w:vAlign w:val="center"/>
            <w:hideMark/>
          </w:tcPr>
          <w:p w:rsidR="00184D1D" w:rsidRDefault="00184D1D">
            <w:pPr>
              <w:jc w:val="center"/>
              <w:rPr>
                <w:rFonts w:eastAsia="Times New Roman"/>
              </w:rPr>
            </w:pPr>
            <w:bookmarkStart w:id="805" w:name="d2114e3254"/>
            <w:bookmarkEnd w:id="805"/>
            <w:r>
              <w:rPr>
                <w:rFonts w:eastAsia="Times New Roman"/>
              </w:rPr>
              <w:t xml:space="preserve">Lack of food handling training and </w:t>
            </w:r>
            <w:r>
              <w:rPr>
                <w:rFonts w:eastAsia="Times New Roman"/>
              </w:rPr>
              <w:br/>
              <w:t xml:space="preserve">knowledge of the principle of food </w:t>
            </w:r>
            <w:r>
              <w:rPr>
                <w:rFonts w:eastAsia="Times New Roman"/>
              </w:rPr>
              <w:br/>
              <w:t>safety</w:t>
            </w:r>
          </w:p>
        </w:tc>
        <w:tc>
          <w:tcPr>
            <w:tcW w:w="0" w:type="auto"/>
            <w:vAlign w:val="center"/>
            <w:hideMark/>
          </w:tcPr>
          <w:p w:rsidR="00184D1D" w:rsidRDefault="00184D1D">
            <w:pPr>
              <w:jc w:val="center"/>
              <w:rPr>
                <w:rFonts w:eastAsia="Times New Roman"/>
              </w:rPr>
            </w:pPr>
            <w:bookmarkStart w:id="806" w:name="d2114e3261"/>
            <w:bookmarkEnd w:id="806"/>
            <w:r>
              <w:rPr>
                <w:rFonts w:eastAsia="Times New Roman"/>
              </w:rPr>
              <w:t>NR</w:t>
            </w:r>
          </w:p>
        </w:tc>
      </w:tr>
      <w:tr w:rsidR="00184D1D">
        <w:trPr>
          <w:divId w:val="115758360"/>
          <w:tblCellSpacing w:w="15" w:type="dxa"/>
        </w:trPr>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Merge/>
            <w:vAlign w:val="center"/>
            <w:hideMark/>
          </w:tcPr>
          <w:p w:rsidR="00184D1D" w:rsidRDefault="00184D1D">
            <w:pPr>
              <w:rPr>
                <w:rFonts w:eastAsia="Times New Roman"/>
                <w:sz w:val="24"/>
                <w:szCs w:val="24"/>
              </w:rPr>
            </w:pPr>
          </w:p>
        </w:tc>
        <w:tc>
          <w:tcPr>
            <w:tcW w:w="0" w:type="auto"/>
            <w:vAlign w:val="center"/>
            <w:hideMark/>
          </w:tcPr>
          <w:p w:rsidR="00184D1D" w:rsidRDefault="00184D1D">
            <w:pPr>
              <w:jc w:val="center"/>
              <w:rPr>
                <w:rFonts w:eastAsia="Times New Roman"/>
              </w:rPr>
            </w:pPr>
            <w:bookmarkStart w:id="807" w:name="d2114e3267"/>
            <w:bookmarkStart w:id="808" w:name="d2114e3265"/>
            <w:bookmarkEnd w:id="807"/>
            <w:bookmarkEnd w:id="808"/>
            <w:r>
              <w:rPr>
                <w:rFonts w:eastAsia="Times New Roman"/>
              </w:rPr>
              <w:t>Abx within 3m</w:t>
            </w:r>
          </w:p>
        </w:tc>
        <w:tc>
          <w:tcPr>
            <w:tcW w:w="0" w:type="auto"/>
            <w:vAlign w:val="center"/>
            <w:hideMark/>
          </w:tcPr>
          <w:p w:rsidR="00184D1D" w:rsidRDefault="00184D1D">
            <w:pPr>
              <w:jc w:val="center"/>
              <w:rPr>
                <w:rFonts w:eastAsia="Times New Roman"/>
              </w:rPr>
            </w:pPr>
            <w:bookmarkStart w:id="809" w:name="d2114e3270"/>
            <w:bookmarkEnd w:id="809"/>
            <w:r>
              <w:rPr>
                <w:rFonts w:eastAsia="Times New Roman"/>
              </w:rPr>
              <w:t>NR</w:t>
            </w:r>
          </w:p>
        </w:tc>
      </w:tr>
      <w:tr w:rsidR="00184D1D">
        <w:trPr>
          <w:divId w:val="115758360"/>
          <w:tblCellSpacing w:w="15" w:type="dxa"/>
        </w:trPr>
        <w:tc>
          <w:tcPr>
            <w:tcW w:w="0" w:type="auto"/>
            <w:vAlign w:val="center"/>
            <w:hideMark/>
          </w:tcPr>
          <w:p w:rsidR="00184D1D" w:rsidRDefault="00184D1D">
            <w:pPr>
              <w:jc w:val="center"/>
              <w:rPr>
                <w:rFonts w:eastAsia="Times New Roman"/>
              </w:rPr>
            </w:pPr>
            <w:bookmarkStart w:id="810" w:name="d2114e3276"/>
            <w:bookmarkStart w:id="811" w:name="d2114e3274"/>
            <w:bookmarkEnd w:id="810"/>
            <w:bookmarkEnd w:id="811"/>
            <w:r>
              <w:rPr>
                <w:rFonts w:eastAsia="Times New Roman"/>
              </w:rPr>
              <w:t xml:space="preserve">Stanley </w:t>
            </w:r>
            <w:r>
              <w:rPr>
                <w:rFonts w:eastAsia="Times New Roman"/>
              </w:rPr>
              <w:br/>
              <w:t>2018</w:t>
            </w:r>
          </w:p>
        </w:tc>
        <w:tc>
          <w:tcPr>
            <w:tcW w:w="0" w:type="auto"/>
            <w:vAlign w:val="center"/>
            <w:hideMark/>
          </w:tcPr>
          <w:p w:rsidR="00184D1D" w:rsidRDefault="00184D1D">
            <w:pPr>
              <w:jc w:val="center"/>
              <w:rPr>
                <w:rFonts w:eastAsia="Times New Roman"/>
              </w:rPr>
            </w:pPr>
            <w:bookmarkStart w:id="812" w:name="d2114e3281"/>
            <w:bookmarkEnd w:id="812"/>
            <w:r>
              <w:rPr>
                <w:rFonts w:eastAsia="Times New Roman"/>
              </w:rPr>
              <w:t>Age, gender, health facility, presentation</w:t>
            </w:r>
          </w:p>
        </w:tc>
        <w:tc>
          <w:tcPr>
            <w:tcW w:w="0" w:type="auto"/>
            <w:vAlign w:val="center"/>
            <w:hideMark/>
          </w:tcPr>
          <w:p w:rsidR="00184D1D" w:rsidRDefault="00184D1D">
            <w:pPr>
              <w:jc w:val="center"/>
              <w:rPr>
                <w:rFonts w:eastAsia="Times New Roman"/>
              </w:rPr>
            </w:pPr>
            <w:bookmarkStart w:id="813" w:name="d2114e3284"/>
            <w:bookmarkEnd w:id="813"/>
            <w:proofErr w:type="spellStart"/>
            <w:r>
              <w:rPr>
                <w:rFonts w:eastAsia="Times New Roman"/>
              </w:rPr>
              <w:t>uv</w:t>
            </w:r>
            <w:proofErr w:type="spellEnd"/>
          </w:p>
        </w:tc>
        <w:tc>
          <w:tcPr>
            <w:tcW w:w="0" w:type="auto"/>
            <w:vAlign w:val="center"/>
            <w:hideMark/>
          </w:tcPr>
          <w:p w:rsidR="00184D1D" w:rsidRDefault="00184D1D">
            <w:pPr>
              <w:jc w:val="center"/>
              <w:rPr>
                <w:rFonts w:eastAsia="Times New Roman"/>
              </w:rPr>
            </w:pPr>
            <w:bookmarkStart w:id="814" w:name="d2114e3287"/>
            <w:bookmarkEnd w:id="814"/>
            <w:r>
              <w:rPr>
                <w:rFonts w:eastAsia="Times New Roman"/>
              </w:rPr>
              <w:t>none</w:t>
            </w:r>
          </w:p>
        </w:tc>
        <w:tc>
          <w:tcPr>
            <w:tcW w:w="0" w:type="auto"/>
            <w:vAlign w:val="center"/>
            <w:hideMark/>
          </w:tcPr>
          <w:p w:rsidR="00184D1D" w:rsidRDefault="00184D1D">
            <w:pPr>
              <w:jc w:val="center"/>
              <w:rPr>
                <w:rFonts w:eastAsia="Times New Roman"/>
              </w:rPr>
            </w:pPr>
            <w:bookmarkStart w:id="815" w:name="d2114e3290"/>
            <w:bookmarkEnd w:id="815"/>
          </w:p>
        </w:tc>
      </w:tr>
    </w:tbl>
    <w:p w:rsidR="00184D1D" w:rsidRDefault="00184D1D">
      <w:pPr>
        <w:pStyle w:val="NormalWeb"/>
        <w:divId w:val="739206173"/>
      </w:pPr>
      <w:r>
        <w:t xml:space="preserve">Of the 6 cohort studies, all sampled participants on admission to hospital and on discharge, a median 5.6-8 days later, and all found an increase in ESBL-E colonisation prevalence between the two sampling points ( </w:t>
      </w:r>
      <w:hyperlink w:anchor="T5" w:history="1">
        <w:r>
          <w:rPr>
            <w:rStyle w:val="Hyperlink"/>
          </w:rPr>
          <w:t>Table 5</w:t>
        </w:r>
      </w:hyperlink>
      <w:r>
        <w:t>). No study longitudinally sampled ESBL colonisation in the community, either in community dwellers or in those discharged from hospital.</w:t>
      </w:r>
    </w:p>
    <w:p w:rsidR="00184D1D" w:rsidRDefault="00184D1D">
      <w:pPr>
        <w:pStyle w:val="Heading3"/>
        <w:divId w:val="664287001"/>
        <w:rPr>
          <w:rFonts w:eastAsia="Times New Roman"/>
        </w:rPr>
      </w:pPr>
      <w:r>
        <w:rPr>
          <w:rFonts w:eastAsia="Times New Roman"/>
        </w:rPr>
        <w:t>Table 5. Longitudinal ESBL prevalence in included cohort studies.</w:t>
      </w:r>
    </w:p>
    <w:p w:rsidR="00184D1D" w:rsidRDefault="00184D1D">
      <w:pPr>
        <w:pStyle w:val="NormalWeb"/>
        <w:divId w:val="664287001"/>
      </w:pPr>
      <w:r>
        <w:t>NR = not reported. * = median not given but admission length was 2–10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1792"/>
        <w:gridCol w:w="1378"/>
        <w:gridCol w:w="1378"/>
        <w:gridCol w:w="1691"/>
      </w:tblGrid>
      <w:tr w:rsidR="00184D1D">
        <w:trPr>
          <w:divId w:val="1282346827"/>
          <w:tblHeader/>
          <w:tblCellSpacing w:w="15" w:type="dxa"/>
        </w:trPr>
        <w:tc>
          <w:tcPr>
            <w:tcW w:w="0" w:type="auto"/>
            <w:vMerge w:val="restart"/>
            <w:vAlign w:val="center"/>
            <w:hideMark/>
          </w:tcPr>
          <w:p w:rsidR="00184D1D" w:rsidRDefault="00184D1D">
            <w:pPr>
              <w:jc w:val="center"/>
              <w:rPr>
                <w:rFonts w:eastAsia="Times New Roman"/>
                <w:b/>
                <w:bCs/>
              </w:rPr>
            </w:pPr>
            <w:bookmarkStart w:id="816" w:name="d2114e3322"/>
            <w:bookmarkStart w:id="817" w:name="d2114e3320"/>
            <w:bookmarkStart w:id="818" w:name="d2114e3318"/>
            <w:bookmarkStart w:id="819" w:name="d2114e3316"/>
            <w:bookmarkEnd w:id="816"/>
            <w:bookmarkEnd w:id="817"/>
            <w:bookmarkEnd w:id="818"/>
            <w:bookmarkEnd w:id="819"/>
            <w:r>
              <w:rPr>
                <w:rFonts w:eastAsia="Times New Roman"/>
                <w:b/>
                <w:bCs/>
              </w:rPr>
              <w:t>Study</w:t>
            </w:r>
          </w:p>
        </w:tc>
        <w:tc>
          <w:tcPr>
            <w:tcW w:w="0" w:type="auto"/>
            <w:vMerge w:val="restart"/>
            <w:vAlign w:val="center"/>
            <w:hideMark/>
          </w:tcPr>
          <w:p w:rsidR="00184D1D" w:rsidRDefault="00184D1D">
            <w:pPr>
              <w:jc w:val="center"/>
              <w:rPr>
                <w:rFonts w:eastAsia="Times New Roman"/>
                <w:b/>
                <w:bCs/>
              </w:rPr>
            </w:pPr>
            <w:bookmarkStart w:id="820" w:name="d2114e3325"/>
            <w:bookmarkEnd w:id="820"/>
            <w:r>
              <w:rPr>
                <w:rFonts w:eastAsia="Times New Roman"/>
                <w:b/>
                <w:bCs/>
              </w:rPr>
              <w:t>Study population</w:t>
            </w:r>
          </w:p>
        </w:tc>
        <w:tc>
          <w:tcPr>
            <w:tcW w:w="0" w:type="auto"/>
            <w:gridSpan w:val="2"/>
            <w:vAlign w:val="center"/>
            <w:hideMark/>
          </w:tcPr>
          <w:p w:rsidR="00184D1D" w:rsidRDefault="00184D1D">
            <w:pPr>
              <w:jc w:val="center"/>
              <w:rPr>
                <w:rFonts w:eastAsia="Times New Roman"/>
                <w:b/>
                <w:bCs/>
              </w:rPr>
            </w:pPr>
            <w:bookmarkStart w:id="821" w:name="d2114e3328"/>
            <w:bookmarkEnd w:id="821"/>
            <w:r>
              <w:rPr>
                <w:rFonts w:eastAsia="Times New Roman"/>
                <w:b/>
                <w:bCs/>
              </w:rPr>
              <w:t>ESBL prevalence</w:t>
            </w:r>
          </w:p>
        </w:tc>
        <w:tc>
          <w:tcPr>
            <w:tcW w:w="0" w:type="auto"/>
            <w:vMerge w:val="restart"/>
            <w:vAlign w:val="center"/>
            <w:hideMark/>
          </w:tcPr>
          <w:p w:rsidR="00184D1D" w:rsidRDefault="00184D1D">
            <w:pPr>
              <w:jc w:val="center"/>
              <w:rPr>
                <w:rFonts w:eastAsia="Times New Roman"/>
                <w:b/>
                <w:bCs/>
              </w:rPr>
            </w:pPr>
            <w:bookmarkStart w:id="822" w:name="d2114e3331"/>
            <w:bookmarkEnd w:id="822"/>
            <w:r>
              <w:rPr>
                <w:rFonts w:eastAsia="Times New Roman"/>
                <w:b/>
                <w:bCs/>
              </w:rPr>
              <w:t>Median follow up</w:t>
            </w:r>
          </w:p>
        </w:tc>
      </w:tr>
      <w:tr w:rsidR="00184D1D">
        <w:trPr>
          <w:divId w:val="1282346827"/>
          <w:tblHeader/>
          <w:tblCellSpacing w:w="15" w:type="dxa"/>
        </w:trPr>
        <w:tc>
          <w:tcPr>
            <w:tcW w:w="0" w:type="auto"/>
            <w:vMerge/>
            <w:vAlign w:val="center"/>
            <w:hideMark/>
          </w:tcPr>
          <w:p w:rsidR="00184D1D" w:rsidRDefault="00184D1D">
            <w:pPr>
              <w:rPr>
                <w:rFonts w:eastAsia="Times New Roman"/>
                <w:b/>
                <w:bCs/>
                <w:sz w:val="24"/>
                <w:szCs w:val="24"/>
              </w:rPr>
            </w:pPr>
            <w:bookmarkStart w:id="823" w:name="d2114e3345" w:colFirst="3" w:colLast="3"/>
          </w:p>
        </w:tc>
        <w:tc>
          <w:tcPr>
            <w:tcW w:w="0" w:type="auto"/>
            <w:vMerge/>
            <w:vAlign w:val="center"/>
            <w:hideMark/>
          </w:tcPr>
          <w:p w:rsidR="00184D1D" w:rsidRDefault="00184D1D">
            <w:pPr>
              <w:rPr>
                <w:rFonts w:eastAsia="Times New Roman"/>
                <w:b/>
                <w:bCs/>
                <w:sz w:val="24"/>
                <w:szCs w:val="24"/>
              </w:rPr>
            </w:pPr>
          </w:p>
        </w:tc>
        <w:tc>
          <w:tcPr>
            <w:tcW w:w="0" w:type="auto"/>
            <w:vAlign w:val="center"/>
            <w:hideMark/>
          </w:tcPr>
          <w:p w:rsidR="00184D1D" w:rsidRDefault="00184D1D">
            <w:pPr>
              <w:jc w:val="center"/>
              <w:rPr>
                <w:rFonts w:eastAsia="Times New Roman"/>
                <w:b/>
                <w:bCs/>
              </w:rPr>
            </w:pPr>
            <w:bookmarkStart w:id="824" w:name="d2114e3337"/>
            <w:bookmarkStart w:id="825" w:name="d2114e3335"/>
            <w:bookmarkEnd w:id="824"/>
            <w:bookmarkEnd w:id="825"/>
            <w:r>
              <w:rPr>
                <w:rFonts w:eastAsia="Times New Roman"/>
                <w:b/>
                <w:bCs/>
              </w:rPr>
              <w:t>Admission</w:t>
            </w:r>
          </w:p>
        </w:tc>
        <w:tc>
          <w:tcPr>
            <w:tcW w:w="0" w:type="auto"/>
            <w:vAlign w:val="center"/>
            <w:hideMark/>
          </w:tcPr>
          <w:p w:rsidR="00184D1D" w:rsidRDefault="00184D1D">
            <w:pPr>
              <w:jc w:val="center"/>
              <w:rPr>
                <w:rFonts w:eastAsia="Times New Roman"/>
                <w:b/>
                <w:bCs/>
              </w:rPr>
            </w:pPr>
            <w:bookmarkStart w:id="826" w:name="d2114e3340"/>
            <w:bookmarkEnd w:id="826"/>
            <w:r>
              <w:rPr>
                <w:rFonts w:eastAsia="Times New Roman"/>
                <w:b/>
                <w:bCs/>
              </w:rPr>
              <w:t>Discharge</w:t>
            </w:r>
          </w:p>
        </w:tc>
        <w:tc>
          <w:tcPr>
            <w:tcW w:w="0" w:type="auto"/>
            <w:vMerge/>
            <w:vAlign w:val="center"/>
            <w:hideMark/>
          </w:tcPr>
          <w:p w:rsidR="00184D1D" w:rsidRDefault="00184D1D">
            <w:pPr>
              <w:rPr>
                <w:rFonts w:eastAsia="Times New Roman"/>
                <w:b/>
                <w:bCs/>
                <w:sz w:val="24"/>
                <w:szCs w:val="24"/>
              </w:rPr>
            </w:pPr>
          </w:p>
        </w:tc>
      </w:tr>
      <w:tr w:rsidR="00184D1D">
        <w:trPr>
          <w:divId w:val="1282346827"/>
          <w:tblCellSpacing w:w="15" w:type="dxa"/>
        </w:trPr>
        <w:tc>
          <w:tcPr>
            <w:tcW w:w="0" w:type="auto"/>
            <w:vAlign w:val="center"/>
            <w:hideMark/>
          </w:tcPr>
          <w:p w:rsidR="00184D1D" w:rsidRDefault="00184D1D">
            <w:pPr>
              <w:jc w:val="center"/>
              <w:rPr>
                <w:rFonts w:eastAsia="Times New Roman"/>
              </w:rPr>
            </w:pPr>
            <w:bookmarkStart w:id="827" w:name="d2114e3349"/>
            <w:bookmarkStart w:id="828" w:name="d2114e3347"/>
            <w:bookmarkEnd w:id="823"/>
            <w:bookmarkEnd w:id="827"/>
            <w:bookmarkEnd w:id="828"/>
            <w:proofErr w:type="spellStart"/>
            <w:r>
              <w:rPr>
                <w:rFonts w:eastAsia="Times New Roman"/>
              </w:rPr>
              <w:t>Andriatahina</w:t>
            </w:r>
            <w:proofErr w:type="spellEnd"/>
            <w:r>
              <w:rPr>
                <w:rFonts w:eastAsia="Times New Roman"/>
              </w:rPr>
              <w:t xml:space="preserve"> 2010</w:t>
            </w:r>
          </w:p>
        </w:tc>
        <w:tc>
          <w:tcPr>
            <w:tcW w:w="0" w:type="auto"/>
            <w:vAlign w:val="center"/>
            <w:hideMark/>
          </w:tcPr>
          <w:p w:rsidR="00184D1D" w:rsidRDefault="00184D1D">
            <w:pPr>
              <w:jc w:val="center"/>
              <w:rPr>
                <w:rFonts w:eastAsia="Times New Roman"/>
              </w:rPr>
            </w:pPr>
            <w:bookmarkStart w:id="829" w:name="d2114e3352"/>
            <w:bookmarkEnd w:id="829"/>
            <w:r>
              <w:rPr>
                <w:rFonts w:eastAsia="Times New Roman"/>
              </w:rPr>
              <w:t>Children</w:t>
            </w:r>
          </w:p>
        </w:tc>
        <w:tc>
          <w:tcPr>
            <w:tcW w:w="0" w:type="auto"/>
            <w:vAlign w:val="center"/>
            <w:hideMark/>
          </w:tcPr>
          <w:p w:rsidR="00184D1D" w:rsidRDefault="00184D1D">
            <w:pPr>
              <w:jc w:val="center"/>
              <w:rPr>
                <w:rFonts w:eastAsia="Times New Roman"/>
              </w:rPr>
            </w:pPr>
            <w:bookmarkStart w:id="830" w:name="d2114e3355"/>
            <w:bookmarkEnd w:id="830"/>
            <w:r>
              <w:rPr>
                <w:rFonts w:eastAsia="Times New Roman"/>
              </w:rPr>
              <w:t>51/244 (21%)</w:t>
            </w:r>
          </w:p>
        </w:tc>
        <w:tc>
          <w:tcPr>
            <w:tcW w:w="0" w:type="auto"/>
            <w:vAlign w:val="center"/>
            <w:hideMark/>
          </w:tcPr>
          <w:p w:rsidR="00184D1D" w:rsidRDefault="00184D1D">
            <w:pPr>
              <w:jc w:val="center"/>
              <w:rPr>
                <w:rFonts w:eastAsia="Times New Roman"/>
              </w:rPr>
            </w:pPr>
            <w:bookmarkStart w:id="831" w:name="d2114e3358"/>
            <w:bookmarkEnd w:id="831"/>
            <w:r>
              <w:rPr>
                <w:rFonts w:eastAsia="Times New Roman"/>
              </w:rPr>
              <w:t>88/154 (57%)</w:t>
            </w:r>
          </w:p>
        </w:tc>
        <w:tc>
          <w:tcPr>
            <w:tcW w:w="0" w:type="auto"/>
            <w:vAlign w:val="center"/>
            <w:hideMark/>
          </w:tcPr>
          <w:p w:rsidR="00184D1D" w:rsidRDefault="00184D1D">
            <w:pPr>
              <w:jc w:val="center"/>
              <w:rPr>
                <w:rFonts w:eastAsia="Times New Roman"/>
              </w:rPr>
            </w:pPr>
            <w:bookmarkStart w:id="832" w:name="d2114e3361"/>
            <w:bookmarkEnd w:id="832"/>
            <w:r>
              <w:rPr>
                <w:rFonts w:eastAsia="Times New Roman"/>
              </w:rPr>
              <w:t>5.7d</w:t>
            </w:r>
          </w:p>
        </w:tc>
      </w:tr>
      <w:tr w:rsidR="00184D1D">
        <w:trPr>
          <w:divId w:val="1282346827"/>
          <w:tblCellSpacing w:w="15" w:type="dxa"/>
        </w:trPr>
        <w:tc>
          <w:tcPr>
            <w:tcW w:w="0" w:type="auto"/>
            <w:vAlign w:val="center"/>
            <w:hideMark/>
          </w:tcPr>
          <w:p w:rsidR="00184D1D" w:rsidRDefault="00184D1D">
            <w:pPr>
              <w:jc w:val="center"/>
              <w:rPr>
                <w:rFonts w:eastAsia="Times New Roman"/>
              </w:rPr>
            </w:pPr>
            <w:bookmarkStart w:id="833" w:name="d2114e3367"/>
            <w:bookmarkStart w:id="834" w:name="d2114e3365"/>
            <w:bookmarkEnd w:id="833"/>
            <w:bookmarkEnd w:id="834"/>
            <w:proofErr w:type="spellStart"/>
            <w:r>
              <w:rPr>
                <w:rFonts w:eastAsia="Times New Roman"/>
              </w:rPr>
              <w:t>Woerther</w:t>
            </w:r>
            <w:proofErr w:type="spellEnd"/>
            <w:r>
              <w:rPr>
                <w:rFonts w:eastAsia="Times New Roman"/>
              </w:rPr>
              <w:t xml:space="preserve"> 2011</w:t>
            </w:r>
          </w:p>
        </w:tc>
        <w:tc>
          <w:tcPr>
            <w:tcW w:w="0" w:type="auto"/>
            <w:vAlign w:val="center"/>
            <w:hideMark/>
          </w:tcPr>
          <w:p w:rsidR="00184D1D" w:rsidRDefault="00184D1D">
            <w:pPr>
              <w:jc w:val="center"/>
              <w:rPr>
                <w:rFonts w:eastAsia="Times New Roman"/>
              </w:rPr>
            </w:pPr>
            <w:bookmarkStart w:id="835" w:name="d2114e3370"/>
            <w:bookmarkEnd w:id="835"/>
            <w:r>
              <w:rPr>
                <w:rFonts w:eastAsia="Times New Roman"/>
              </w:rPr>
              <w:t>Children</w:t>
            </w:r>
          </w:p>
        </w:tc>
        <w:tc>
          <w:tcPr>
            <w:tcW w:w="0" w:type="auto"/>
            <w:vAlign w:val="center"/>
            <w:hideMark/>
          </w:tcPr>
          <w:p w:rsidR="00184D1D" w:rsidRDefault="00184D1D">
            <w:pPr>
              <w:jc w:val="center"/>
              <w:rPr>
                <w:rFonts w:eastAsia="Times New Roman"/>
              </w:rPr>
            </w:pPr>
            <w:bookmarkStart w:id="836" w:name="d2114e3373"/>
            <w:bookmarkEnd w:id="836"/>
            <w:r>
              <w:rPr>
                <w:rFonts w:eastAsia="Times New Roman"/>
              </w:rPr>
              <w:t>17/55 (31%)</w:t>
            </w:r>
          </w:p>
        </w:tc>
        <w:tc>
          <w:tcPr>
            <w:tcW w:w="0" w:type="auto"/>
            <w:vAlign w:val="center"/>
            <w:hideMark/>
          </w:tcPr>
          <w:p w:rsidR="00184D1D" w:rsidRDefault="00184D1D">
            <w:pPr>
              <w:jc w:val="center"/>
              <w:rPr>
                <w:rFonts w:eastAsia="Times New Roman"/>
              </w:rPr>
            </w:pPr>
            <w:bookmarkStart w:id="837" w:name="d2114e3376"/>
            <w:bookmarkEnd w:id="837"/>
            <w:r>
              <w:rPr>
                <w:rFonts w:eastAsia="Times New Roman"/>
              </w:rPr>
              <w:t>15/16 (94%)</w:t>
            </w:r>
          </w:p>
        </w:tc>
        <w:tc>
          <w:tcPr>
            <w:tcW w:w="0" w:type="auto"/>
            <w:vAlign w:val="center"/>
            <w:hideMark/>
          </w:tcPr>
          <w:p w:rsidR="00184D1D" w:rsidRDefault="00184D1D">
            <w:pPr>
              <w:jc w:val="center"/>
              <w:rPr>
                <w:rFonts w:eastAsia="Times New Roman"/>
              </w:rPr>
            </w:pPr>
            <w:bookmarkStart w:id="838" w:name="d2114e3379"/>
            <w:bookmarkEnd w:id="838"/>
            <w:r>
              <w:rPr>
                <w:rFonts w:eastAsia="Times New Roman"/>
              </w:rPr>
              <w:t>8d</w:t>
            </w:r>
          </w:p>
        </w:tc>
      </w:tr>
      <w:tr w:rsidR="00184D1D">
        <w:trPr>
          <w:divId w:val="1282346827"/>
          <w:tblCellSpacing w:w="15" w:type="dxa"/>
        </w:trPr>
        <w:tc>
          <w:tcPr>
            <w:tcW w:w="0" w:type="auto"/>
            <w:vAlign w:val="center"/>
            <w:hideMark/>
          </w:tcPr>
          <w:p w:rsidR="00184D1D" w:rsidRDefault="00184D1D">
            <w:pPr>
              <w:jc w:val="center"/>
              <w:rPr>
                <w:rFonts w:eastAsia="Times New Roman"/>
              </w:rPr>
            </w:pPr>
            <w:bookmarkStart w:id="839" w:name="d2114e3385"/>
            <w:bookmarkStart w:id="840" w:name="d2114e3383"/>
            <w:bookmarkEnd w:id="839"/>
            <w:bookmarkEnd w:id="840"/>
            <w:r>
              <w:rPr>
                <w:rFonts w:eastAsia="Times New Roman"/>
              </w:rPr>
              <w:lastRenderedPageBreak/>
              <w:t>Nelson 2014</w:t>
            </w:r>
          </w:p>
        </w:tc>
        <w:tc>
          <w:tcPr>
            <w:tcW w:w="0" w:type="auto"/>
            <w:vAlign w:val="center"/>
            <w:hideMark/>
          </w:tcPr>
          <w:p w:rsidR="00184D1D" w:rsidRDefault="00184D1D">
            <w:pPr>
              <w:jc w:val="center"/>
              <w:rPr>
                <w:rFonts w:eastAsia="Times New Roman"/>
              </w:rPr>
            </w:pPr>
            <w:bookmarkStart w:id="841" w:name="d2114e3388"/>
            <w:bookmarkEnd w:id="841"/>
            <w:r>
              <w:rPr>
                <w:rFonts w:eastAsia="Times New Roman"/>
              </w:rPr>
              <w:t>Neonates</w:t>
            </w:r>
          </w:p>
        </w:tc>
        <w:tc>
          <w:tcPr>
            <w:tcW w:w="0" w:type="auto"/>
            <w:vAlign w:val="center"/>
            <w:hideMark/>
          </w:tcPr>
          <w:p w:rsidR="00184D1D" w:rsidRDefault="00184D1D">
            <w:pPr>
              <w:jc w:val="center"/>
              <w:rPr>
                <w:rFonts w:eastAsia="Times New Roman"/>
              </w:rPr>
            </w:pPr>
            <w:bookmarkStart w:id="842" w:name="d2114e3391"/>
            <w:bookmarkEnd w:id="842"/>
            <w:r>
              <w:rPr>
                <w:rFonts w:eastAsia="Times New Roman"/>
              </w:rPr>
              <w:t>32/126 (25%)</w:t>
            </w:r>
          </w:p>
        </w:tc>
        <w:tc>
          <w:tcPr>
            <w:tcW w:w="0" w:type="auto"/>
            <w:vAlign w:val="center"/>
            <w:hideMark/>
          </w:tcPr>
          <w:p w:rsidR="00184D1D" w:rsidRDefault="00184D1D">
            <w:pPr>
              <w:jc w:val="center"/>
              <w:rPr>
                <w:rFonts w:eastAsia="Times New Roman"/>
              </w:rPr>
            </w:pPr>
            <w:bookmarkStart w:id="843" w:name="d2114e3394"/>
            <w:bookmarkEnd w:id="843"/>
            <w:r>
              <w:rPr>
                <w:rFonts w:eastAsia="Times New Roman"/>
              </w:rPr>
              <w:t>77/126 (61%)</w:t>
            </w:r>
          </w:p>
        </w:tc>
        <w:tc>
          <w:tcPr>
            <w:tcW w:w="0" w:type="auto"/>
            <w:vAlign w:val="center"/>
            <w:hideMark/>
          </w:tcPr>
          <w:p w:rsidR="00184D1D" w:rsidRDefault="00184D1D">
            <w:pPr>
              <w:jc w:val="center"/>
              <w:rPr>
                <w:rFonts w:eastAsia="Times New Roman"/>
              </w:rPr>
            </w:pPr>
            <w:bookmarkStart w:id="844" w:name="d2114e3397"/>
            <w:bookmarkEnd w:id="844"/>
            <w:r>
              <w:rPr>
                <w:rFonts w:eastAsia="Times New Roman"/>
              </w:rPr>
              <w:t>7d</w:t>
            </w:r>
          </w:p>
        </w:tc>
      </w:tr>
      <w:tr w:rsidR="00184D1D">
        <w:trPr>
          <w:divId w:val="1282346827"/>
          <w:tblCellSpacing w:w="15" w:type="dxa"/>
        </w:trPr>
        <w:tc>
          <w:tcPr>
            <w:tcW w:w="0" w:type="auto"/>
            <w:vAlign w:val="center"/>
            <w:hideMark/>
          </w:tcPr>
          <w:p w:rsidR="00184D1D" w:rsidRDefault="00184D1D">
            <w:pPr>
              <w:jc w:val="center"/>
              <w:rPr>
                <w:rFonts w:eastAsia="Times New Roman"/>
              </w:rPr>
            </w:pPr>
            <w:bookmarkStart w:id="845" w:name="d2114e3403"/>
            <w:bookmarkStart w:id="846" w:name="d2114e3401"/>
            <w:bookmarkEnd w:id="845"/>
            <w:bookmarkEnd w:id="846"/>
            <w:proofErr w:type="spellStart"/>
            <w:r>
              <w:rPr>
                <w:rFonts w:eastAsia="Times New Roman"/>
              </w:rPr>
              <w:t>Kurz</w:t>
            </w:r>
            <w:proofErr w:type="spellEnd"/>
            <w:r>
              <w:rPr>
                <w:rFonts w:eastAsia="Times New Roman"/>
              </w:rPr>
              <w:t xml:space="preserve"> 2016</w:t>
            </w:r>
          </w:p>
        </w:tc>
        <w:tc>
          <w:tcPr>
            <w:tcW w:w="0" w:type="auto"/>
            <w:vAlign w:val="center"/>
            <w:hideMark/>
          </w:tcPr>
          <w:p w:rsidR="00184D1D" w:rsidRDefault="00184D1D">
            <w:pPr>
              <w:jc w:val="center"/>
              <w:rPr>
                <w:rFonts w:eastAsia="Times New Roman"/>
              </w:rPr>
            </w:pPr>
            <w:bookmarkStart w:id="847" w:name="d2114e3406"/>
            <w:bookmarkEnd w:id="847"/>
            <w:r>
              <w:rPr>
                <w:rFonts w:eastAsia="Times New Roman"/>
              </w:rPr>
              <w:t>Adults and children</w:t>
            </w:r>
          </w:p>
        </w:tc>
        <w:tc>
          <w:tcPr>
            <w:tcW w:w="0" w:type="auto"/>
            <w:vAlign w:val="center"/>
            <w:hideMark/>
          </w:tcPr>
          <w:p w:rsidR="00184D1D" w:rsidRDefault="00184D1D">
            <w:pPr>
              <w:jc w:val="center"/>
              <w:rPr>
                <w:rFonts w:eastAsia="Times New Roman"/>
              </w:rPr>
            </w:pPr>
            <w:bookmarkStart w:id="848" w:name="d2114e3409"/>
            <w:bookmarkEnd w:id="848"/>
            <w:r>
              <w:rPr>
                <w:rFonts w:eastAsia="Times New Roman"/>
              </w:rPr>
              <w:t>195/392 (50%)</w:t>
            </w:r>
          </w:p>
        </w:tc>
        <w:tc>
          <w:tcPr>
            <w:tcW w:w="0" w:type="auto"/>
            <w:vAlign w:val="center"/>
            <w:hideMark/>
          </w:tcPr>
          <w:p w:rsidR="00184D1D" w:rsidRDefault="00184D1D">
            <w:pPr>
              <w:jc w:val="center"/>
              <w:rPr>
                <w:rFonts w:eastAsia="Times New Roman"/>
              </w:rPr>
            </w:pPr>
            <w:bookmarkStart w:id="849" w:name="d2114e3412"/>
            <w:bookmarkEnd w:id="849"/>
            <w:r>
              <w:rPr>
                <w:rFonts w:eastAsia="Times New Roman"/>
              </w:rPr>
              <w:t>173/208 (83%)</w:t>
            </w:r>
          </w:p>
        </w:tc>
        <w:tc>
          <w:tcPr>
            <w:tcW w:w="0" w:type="auto"/>
            <w:vAlign w:val="center"/>
            <w:hideMark/>
          </w:tcPr>
          <w:p w:rsidR="00184D1D" w:rsidRDefault="00184D1D">
            <w:pPr>
              <w:jc w:val="center"/>
              <w:rPr>
                <w:rFonts w:eastAsia="Times New Roman"/>
              </w:rPr>
            </w:pPr>
            <w:bookmarkStart w:id="850" w:name="d2114e3415"/>
            <w:bookmarkEnd w:id="850"/>
            <w:r>
              <w:rPr>
                <w:rFonts w:eastAsia="Times New Roman"/>
              </w:rPr>
              <w:t>6d</w:t>
            </w:r>
          </w:p>
        </w:tc>
      </w:tr>
      <w:tr w:rsidR="00184D1D">
        <w:trPr>
          <w:divId w:val="1282346827"/>
          <w:tblCellSpacing w:w="15" w:type="dxa"/>
        </w:trPr>
        <w:tc>
          <w:tcPr>
            <w:tcW w:w="0" w:type="auto"/>
            <w:vAlign w:val="center"/>
            <w:hideMark/>
          </w:tcPr>
          <w:p w:rsidR="00184D1D" w:rsidRDefault="00184D1D">
            <w:pPr>
              <w:jc w:val="center"/>
              <w:rPr>
                <w:rFonts w:eastAsia="Times New Roman"/>
              </w:rPr>
            </w:pPr>
            <w:bookmarkStart w:id="851" w:name="d2114e3421"/>
            <w:bookmarkStart w:id="852" w:name="d2114e3419"/>
            <w:bookmarkEnd w:id="851"/>
            <w:bookmarkEnd w:id="852"/>
            <w:proofErr w:type="spellStart"/>
            <w:r>
              <w:rPr>
                <w:rFonts w:eastAsia="Times New Roman"/>
              </w:rPr>
              <w:t>Magwenzi</w:t>
            </w:r>
            <w:proofErr w:type="spellEnd"/>
            <w:r>
              <w:rPr>
                <w:rFonts w:eastAsia="Times New Roman"/>
              </w:rPr>
              <w:t xml:space="preserve"> 2017</w:t>
            </w:r>
          </w:p>
        </w:tc>
        <w:tc>
          <w:tcPr>
            <w:tcW w:w="0" w:type="auto"/>
            <w:vAlign w:val="center"/>
            <w:hideMark/>
          </w:tcPr>
          <w:p w:rsidR="00184D1D" w:rsidRDefault="00184D1D">
            <w:pPr>
              <w:jc w:val="center"/>
              <w:rPr>
                <w:rFonts w:eastAsia="Times New Roman"/>
              </w:rPr>
            </w:pPr>
            <w:bookmarkStart w:id="853" w:name="d2114e3424"/>
            <w:bookmarkEnd w:id="853"/>
            <w:r>
              <w:rPr>
                <w:rFonts w:eastAsia="Times New Roman"/>
              </w:rPr>
              <w:t>Children</w:t>
            </w:r>
          </w:p>
        </w:tc>
        <w:tc>
          <w:tcPr>
            <w:tcW w:w="0" w:type="auto"/>
            <w:vAlign w:val="center"/>
            <w:hideMark/>
          </w:tcPr>
          <w:p w:rsidR="00184D1D" w:rsidRDefault="00184D1D">
            <w:pPr>
              <w:jc w:val="center"/>
              <w:rPr>
                <w:rFonts w:eastAsia="Times New Roman"/>
              </w:rPr>
            </w:pPr>
            <w:bookmarkStart w:id="854" w:name="d2114e3427"/>
            <w:bookmarkEnd w:id="854"/>
            <w:r>
              <w:rPr>
                <w:rFonts w:eastAsia="Times New Roman"/>
              </w:rPr>
              <w:t>86/164 (52%)</w:t>
            </w:r>
          </w:p>
        </w:tc>
        <w:tc>
          <w:tcPr>
            <w:tcW w:w="0" w:type="auto"/>
            <w:vAlign w:val="center"/>
            <w:hideMark/>
          </w:tcPr>
          <w:p w:rsidR="00184D1D" w:rsidRDefault="00184D1D">
            <w:pPr>
              <w:jc w:val="center"/>
              <w:rPr>
                <w:rFonts w:eastAsia="Times New Roman"/>
              </w:rPr>
            </w:pPr>
            <w:bookmarkStart w:id="855" w:name="d2114e3430"/>
            <w:bookmarkEnd w:id="855"/>
            <w:r>
              <w:rPr>
                <w:rFonts w:eastAsia="Times New Roman"/>
              </w:rPr>
              <w:t>115/164 (70%)</w:t>
            </w:r>
          </w:p>
        </w:tc>
        <w:tc>
          <w:tcPr>
            <w:tcW w:w="0" w:type="auto"/>
            <w:vAlign w:val="center"/>
            <w:hideMark/>
          </w:tcPr>
          <w:p w:rsidR="00184D1D" w:rsidRDefault="00184D1D">
            <w:pPr>
              <w:jc w:val="center"/>
              <w:rPr>
                <w:rFonts w:eastAsia="Times New Roman"/>
              </w:rPr>
            </w:pPr>
            <w:bookmarkStart w:id="856" w:name="d2114e3433"/>
            <w:bookmarkEnd w:id="856"/>
            <w:r>
              <w:rPr>
                <w:rFonts w:eastAsia="Times New Roman"/>
              </w:rPr>
              <w:t>5.6d</w:t>
            </w:r>
          </w:p>
        </w:tc>
      </w:tr>
      <w:tr w:rsidR="00184D1D">
        <w:trPr>
          <w:divId w:val="1282346827"/>
          <w:tblCellSpacing w:w="15" w:type="dxa"/>
        </w:trPr>
        <w:tc>
          <w:tcPr>
            <w:tcW w:w="0" w:type="auto"/>
            <w:vAlign w:val="center"/>
            <w:hideMark/>
          </w:tcPr>
          <w:p w:rsidR="00184D1D" w:rsidRDefault="00184D1D">
            <w:pPr>
              <w:jc w:val="center"/>
              <w:rPr>
                <w:rFonts w:eastAsia="Times New Roman"/>
              </w:rPr>
            </w:pPr>
            <w:bookmarkStart w:id="857" w:name="d2114e3440"/>
            <w:bookmarkStart w:id="858" w:name="d2114e3438"/>
            <w:bookmarkEnd w:id="857"/>
            <w:bookmarkEnd w:id="858"/>
            <w:r>
              <w:rPr>
                <w:rFonts w:eastAsia="Times New Roman"/>
              </w:rPr>
              <w:t>Moremi 2018</w:t>
            </w:r>
          </w:p>
        </w:tc>
        <w:tc>
          <w:tcPr>
            <w:tcW w:w="0" w:type="auto"/>
            <w:vAlign w:val="center"/>
            <w:hideMark/>
          </w:tcPr>
          <w:p w:rsidR="00184D1D" w:rsidRDefault="00184D1D">
            <w:pPr>
              <w:jc w:val="center"/>
              <w:rPr>
                <w:rFonts w:eastAsia="Times New Roman"/>
              </w:rPr>
            </w:pPr>
            <w:bookmarkStart w:id="859" w:name="d2114e3443"/>
            <w:bookmarkEnd w:id="859"/>
            <w:r>
              <w:rPr>
                <w:rFonts w:eastAsia="Times New Roman"/>
              </w:rPr>
              <w:t>Adults</w:t>
            </w:r>
          </w:p>
        </w:tc>
        <w:tc>
          <w:tcPr>
            <w:tcW w:w="0" w:type="auto"/>
            <w:vAlign w:val="center"/>
            <w:hideMark/>
          </w:tcPr>
          <w:p w:rsidR="00184D1D" w:rsidRDefault="00184D1D">
            <w:pPr>
              <w:jc w:val="center"/>
              <w:rPr>
                <w:rFonts w:eastAsia="Times New Roman"/>
              </w:rPr>
            </w:pPr>
            <w:bookmarkStart w:id="860" w:name="d2114e3446"/>
            <w:bookmarkEnd w:id="860"/>
            <w:r>
              <w:rPr>
                <w:rFonts w:eastAsia="Times New Roman"/>
              </w:rPr>
              <w:t>220/930 (24%)</w:t>
            </w:r>
          </w:p>
        </w:tc>
        <w:tc>
          <w:tcPr>
            <w:tcW w:w="0" w:type="auto"/>
            <w:vAlign w:val="center"/>
            <w:hideMark/>
          </w:tcPr>
          <w:p w:rsidR="00184D1D" w:rsidRDefault="00184D1D">
            <w:pPr>
              <w:jc w:val="center"/>
              <w:rPr>
                <w:rFonts w:eastAsia="Times New Roman"/>
              </w:rPr>
            </w:pPr>
            <w:bookmarkStart w:id="861" w:name="d2114e3449"/>
            <w:bookmarkEnd w:id="861"/>
            <w:r>
              <w:rPr>
                <w:rFonts w:eastAsia="Times New Roman"/>
              </w:rPr>
              <w:t>143/272 (53%)</w:t>
            </w:r>
          </w:p>
        </w:tc>
        <w:tc>
          <w:tcPr>
            <w:tcW w:w="0" w:type="auto"/>
            <w:vAlign w:val="center"/>
            <w:hideMark/>
          </w:tcPr>
          <w:p w:rsidR="00184D1D" w:rsidRDefault="00184D1D">
            <w:pPr>
              <w:jc w:val="center"/>
              <w:rPr>
                <w:rFonts w:eastAsia="Times New Roman"/>
              </w:rPr>
            </w:pPr>
            <w:bookmarkStart w:id="862" w:name="d2114e3452"/>
            <w:bookmarkEnd w:id="862"/>
            <w:r>
              <w:rPr>
                <w:rFonts w:eastAsia="Times New Roman"/>
              </w:rPr>
              <w:t xml:space="preserve">NR </w:t>
            </w:r>
            <w:hyperlink w:anchor="TFN5" w:history="1">
              <w:r>
                <w:rPr>
                  <w:rStyle w:val="Hyperlink"/>
                  <w:rFonts w:eastAsia="Times New Roman"/>
                </w:rPr>
                <w:t>*</w:t>
              </w:r>
            </w:hyperlink>
            <w:r>
              <w:rPr>
                <w:rFonts w:eastAsia="Times New Roman"/>
              </w:rPr>
              <w:t xml:space="preserve"> </w:t>
            </w:r>
          </w:p>
        </w:tc>
      </w:tr>
    </w:tbl>
    <w:p w:rsidR="00184D1D" w:rsidRDefault="00184D1D">
      <w:pPr>
        <w:pStyle w:val="Heading2"/>
        <w:divId w:val="1625620787"/>
        <w:rPr>
          <w:rFonts w:eastAsia="Times New Roman"/>
        </w:rPr>
      </w:pPr>
      <w:bookmarkStart w:id="863" w:name="d2114e3463"/>
      <w:bookmarkEnd w:id="863"/>
      <w:r>
        <w:rPr>
          <w:rFonts w:eastAsia="Times New Roman"/>
        </w:rPr>
        <w:t>Discussion</w:t>
      </w:r>
    </w:p>
    <w:p w:rsidR="00184D1D" w:rsidRDefault="00184D1D">
      <w:pPr>
        <w:pStyle w:val="NormalWeb"/>
        <w:divId w:val="1625620787"/>
      </w:pPr>
      <w:r>
        <w:t xml:space="preserve">ESBL-E colonisation is common across sSA, though with significant unexplained heterogeneity between study locations and populations. Community ESBL-E colonisation ranges from 5% in adults in Gambia in 2015 to 59% in children in the Central African Republic in 2013, the latter comparable to the highest described colonisation prevalence in the world </w:t>
      </w:r>
      <w:hyperlink w:anchor="ref-5" w:history="1">
        <w:r>
          <w:rPr>
            <w:rStyle w:val="Hyperlink"/>
            <w:vertAlign w:val="superscript"/>
          </w:rPr>
          <w:t>5</w:t>
        </w:r>
      </w:hyperlink>
      <w:r>
        <w:rPr>
          <w:vertAlign w:val="superscript"/>
        </w:rPr>
        <w:t xml:space="preserve"> </w:t>
      </w:r>
      <w:r>
        <w:t xml:space="preserve">. Our pooled estimate suggests 18% (95% CI 11–29%) of people in sSA are colonised with ESBL-E, a higher prevalence than in high income settings. In Europe, community prevalence of ESBL-E colonisation is reported to range from 3.7% in Spain in 2004 to 7.3% in the UK in 2014 </w:t>
      </w:r>
      <w:hyperlink w:anchor="ref-38" w:history="1">
        <w:r>
          <w:rPr>
            <w:rStyle w:val="Hyperlink"/>
            <w:vertAlign w:val="superscript"/>
          </w:rPr>
          <w:t>38</w:t>
        </w:r>
      </w:hyperlink>
      <w:r>
        <w:rPr>
          <w:vertAlign w:val="superscript"/>
        </w:rPr>
        <w:t xml:space="preserve">– </w:t>
      </w:r>
      <w:hyperlink w:anchor="ref-41" w:history="1">
        <w:r>
          <w:rPr>
            <w:rStyle w:val="Hyperlink"/>
            <w:vertAlign w:val="superscript"/>
          </w:rPr>
          <w:t>41</w:t>
        </w:r>
      </w:hyperlink>
      <w:r>
        <w:rPr>
          <w:vertAlign w:val="superscript"/>
        </w:rPr>
        <w:t xml:space="preserve"> </w:t>
      </w:r>
      <w:r>
        <w:t xml:space="preserve">, similar to the United States where a community prevalence of 3.4% was reported in healthy children </w:t>
      </w:r>
      <w:hyperlink w:anchor="ref-42" w:history="1">
        <w:r>
          <w:rPr>
            <w:rStyle w:val="Hyperlink"/>
            <w:vertAlign w:val="superscript"/>
          </w:rPr>
          <w:t>42</w:t>
        </w:r>
      </w:hyperlink>
      <w:r>
        <w:rPr>
          <w:vertAlign w:val="superscript"/>
        </w:rPr>
        <w:t xml:space="preserve"> </w:t>
      </w:r>
      <w:r>
        <w:t xml:space="preserve">. In many of the estimates of studies included in this review, the reported prevalence of ESBL-E is more comparable to that reported in Asia (46% [95% CI 29–63%] </w:t>
      </w:r>
      <w:hyperlink w:anchor="ref-5" w:history="1">
        <w:r>
          <w:rPr>
            <w:rStyle w:val="Hyperlink"/>
            <w:vertAlign w:val="superscript"/>
          </w:rPr>
          <w:t>5</w:t>
        </w:r>
      </w:hyperlink>
      <w:r>
        <w:rPr>
          <w:vertAlign w:val="superscript"/>
        </w:rPr>
        <w:t xml:space="preserve"> </w:t>
      </w:r>
      <w:r>
        <w:t>).</w:t>
      </w:r>
    </w:p>
    <w:p w:rsidR="00184D1D" w:rsidRDefault="00184D1D">
      <w:pPr>
        <w:pStyle w:val="NormalWeb"/>
        <w:divId w:val="1625620787"/>
      </w:pPr>
      <w:r>
        <w:t xml:space="preserve">The profound differences in community ESBL-E colonisation prevalence between sSA and high-resource settings warrants further investigation, beyond the assessment of risk factors we have identified in this review. Hospitalisation and antimicrobial use are likely drivers of colonisation in the studies, with higher prevalence seen in hospitalised individuals and prior hospitalisation and antimicrobial exposure frequently identified as risk factors for colonisation. </w:t>
      </w:r>
      <w:proofErr w:type="spellStart"/>
      <w:r>
        <w:t>Obversely</w:t>
      </w:r>
      <w:proofErr w:type="spellEnd"/>
      <w:r>
        <w:t xml:space="preserve"> and consistent with a putative faecal-oral transmission route, use of borehole water, a private indoor water source and boiling water before drinking were associated with reduced ESBL-E colonisation risk, and it may be that poor water, sanitation and hygiene (WASH) infrastructure and practices in sSA are driving high ESBL-E colonisation prevalence. This speaks to a role for poverty in driving ESBL-E colonisation; however, this is likely complex, and context-dependant, as evidenced by conflicting findings of the effect of socio-economic status on colonisation from two studies in different settings.</w:t>
      </w:r>
    </w:p>
    <w:p w:rsidR="00184D1D" w:rsidRDefault="00184D1D">
      <w:pPr>
        <w:pStyle w:val="NormalWeb"/>
        <w:divId w:val="1625620787"/>
      </w:pPr>
      <w:r>
        <w:t>More broadly, this review highlights areas where data that could inform interventions to interrupt ESBL-E transmission are lacking. In the community, long-term longitudinal ESBL-E colonisation studies are necessary to understand the dynamics of community ESBL-E transmission, particularly the role of within household transmission, and the role of household animals. In health facilities, the determinants of apparent ESBL-E acquisition need to be clearly identified to design pragmatic intervention studies in the context of limited resources. Surprisingly, the role of HIV in driving the high ESBL-E colonisation prevalence in sSA is unknown. HIV is known to profoundly affect gut function, but we identified only two studies which have assessed HIV status as a risk factor for ESBL-E colonisation.</w:t>
      </w:r>
    </w:p>
    <w:p w:rsidR="00184D1D" w:rsidRDefault="00184D1D">
      <w:pPr>
        <w:pStyle w:val="NormalWeb"/>
        <w:divId w:val="1625620787"/>
      </w:pPr>
      <w:r>
        <w:lastRenderedPageBreak/>
        <w:t xml:space="preserve">There are limitations of our review. Our search strategy may have missed studies that would otherwise be included. However, using broader inclusion criteria than a recent review of worldwide ESBL-E community colonisation prevalence </w:t>
      </w:r>
      <w:hyperlink w:anchor="ref-5" w:history="1">
        <w:r>
          <w:rPr>
            <w:rStyle w:val="Hyperlink"/>
            <w:vertAlign w:val="superscript"/>
          </w:rPr>
          <w:t>5</w:t>
        </w:r>
      </w:hyperlink>
      <w:r>
        <w:rPr>
          <w:vertAlign w:val="superscript"/>
        </w:rPr>
        <w:t xml:space="preserve"> </w:t>
      </w:r>
      <w:r>
        <w:t>, we have identified many more studies from sSA. Risk of bias assessment in observational studies is difficult, with no gold standard, and the tool we have used may misclassify studies with regard to bias. Significant heterogeneity remaining despite stratification warrants caution in interpreting summary estimates.</w:t>
      </w:r>
      <w:ins w:id="864" w:author="Joe Lewis" w:date="2020-01-23T16:26:00Z">
        <w:r>
          <w:t xml:space="preserve"> The</w:t>
        </w:r>
      </w:ins>
      <w:ins w:id="865" w:author="Joe Lewis" w:date="2020-01-23T16:27:00Z">
        <w:r>
          <w:t xml:space="preserve"> number of identified studies and participants are</w:t>
        </w:r>
      </w:ins>
      <w:ins w:id="866" w:author="Joe Lewis" w:date="2020-01-23T16:28:00Z">
        <w:r>
          <w:t xml:space="preserve"> small compared to the population of sSA and several countries are over-represented</w:t>
        </w:r>
      </w:ins>
      <w:ins w:id="867" w:author="Joe Lewis" w:date="2020-01-23T16:29:00Z">
        <w:r>
          <w:t xml:space="preserve">, meaning that care should be taken in generalising these findings across the diverse settings of sSA. </w:t>
        </w:r>
      </w:ins>
      <w:ins w:id="868" w:author="Joe Lewis" w:date="2020-01-23T16:34:00Z">
        <w:r>
          <w:t>Some potentially important risk factors</w:t>
        </w:r>
      </w:ins>
      <w:ins w:id="869" w:author="Joe Lewis" w:date="2020-01-23T16:40:00Z">
        <w:r w:rsidR="0039300A">
          <w:t xml:space="preserve"> for ESBL-E colonisation</w:t>
        </w:r>
      </w:ins>
      <w:ins w:id="870" w:author="Joe Lewis" w:date="2020-01-23T16:34:00Z">
        <w:r>
          <w:t xml:space="preserve"> (HIV infection and livestock exposure, for example) are </w:t>
        </w:r>
      </w:ins>
      <w:ins w:id="871" w:author="Joe Lewis" w:date="2020-01-23T16:40:00Z">
        <w:r w:rsidR="0039300A">
          <w:t xml:space="preserve">not explored in the studies we have identified, and their role in driving </w:t>
        </w:r>
      </w:ins>
      <w:ins w:id="872" w:author="Joe Lewis" w:date="2020-01-23T16:41:00Z">
        <w:r w:rsidR="0039300A">
          <w:t>colonisation remains unclear.</w:t>
        </w:r>
      </w:ins>
    </w:p>
    <w:p w:rsidR="00184D1D" w:rsidRDefault="00184D1D">
      <w:pPr>
        <w:pStyle w:val="NormalWeb"/>
        <w:divId w:val="1625620787"/>
      </w:pPr>
      <w:r>
        <w:t>In conclusion, ESBL-E colonisation in sSA is common, and in places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Given the threat to human health of ESBL-E, data to fully characterise routes and drivers of transmission in sSA are necessary to design interventions to interrupt transmission in this setting.</w:t>
      </w:r>
    </w:p>
    <w:p w:rsidR="00184D1D" w:rsidRDefault="00184D1D">
      <w:pPr>
        <w:pStyle w:val="Heading2"/>
        <w:divId w:val="1668053044"/>
        <w:rPr>
          <w:rFonts w:eastAsia="Times New Roman"/>
        </w:rPr>
      </w:pPr>
      <w:bookmarkStart w:id="873" w:name="d2114e3518"/>
      <w:bookmarkEnd w:id="873"/>
      <w:r>
        <w:rPr>
          <w:rFonts w:eastAsia="Times New Roman"/>
        </w:rPr>
        <w:t>Data availability</w:t>
      </w:r>
    </w:p>
    <w:p w:rsidR="00184D1D" w:rsidRDefault="00184D1D">
      <w:pPr>
        <w:pStyle w:val="Heading3"/>
        <w:divId w:val="2068067826"/>
        <w:rPr>
          <w:rFonts w:eastAsia="Times New Roman"/>
        </w:rPr>
      </w:pPr>
      <w:bookmarkStart w:id="874" w:name="d2114e3523"/>
      <w:bookmarkEnd w:id="874"/>
      <w:r>
        <w:rPr>
          <w:rFonts w:eastAsia="Times New Roman"/>
        </w:rPr>
        <w:t>Underlying data</w:t>
      </w:r>
    </w:p>
    <w:p w:rsidR="00184D1D" w:rsidRDefault="00184D1D">
      <w:pPr>
        <w:pStyle w:val="NormalWeb"/>
        <w:divId w:val="2068067826"/>
      </w:pPr>
      <w:r>
        <w:t>All data underlying the results are available as part of the article and no additional source data are required.</w:t>
      </w:r>
    </w:p>
    <w:p w:rsidR="00184D1D" w:rsidRDefault="00184D1D">
      <w:pPr>
        <w:pStyle w:val="Heading3"/>
        <w:divId w:val="1866861866"/>
        <w:rPr>
          <w:rFonts w:eastAsia="Times New Roman"/>
        </w:rPr>
      </w:pPr>
      <w:bookmarkStart w:id="875" w:name="d2114e3532"/>
      <w:bookmarkEnd w:id="875"/>
      <w:r>
        <w:rPr>
          <w:rFonts w:eastAsia="Times New Roman"/>
        </w:rPr>
        <w:t>Extended data</w:t>
      </w:r>
    </w:p>
    <w:p w:rsidR="00184D1D" w:rsidRDefault="00184D1D">
      <w:pPr>
        <w:pStyle w:val="NormalWeb"/>
        <w:divId w:val="1866861866"/>
      </w:pPr>
      <w:proofErr w:type="spellStart"/>
      <w:r>
        <w:t>Zenodo</w:t>
      </w:r>
      <w:proofErr w:type="spellEnd"/>
      <w:r>
        <w:t xml:space="preserve">: Risk of bias tool and PRISMA checklist used for the publication: Gut mucosal colonisation with extended-spectrum beta-lactamase producing Enterobacteriaceae in sub-Saharan Africa: a systematic review and meta-analysis, </w:t>
      </w:r>
      <w:hyperlink r:id="rId22" w:tgtFrame="xrefwindow" w:history="1">
        <w:r>
          <w:rPr>
            <w:rStyle w:val="Hyperlink"/>
          </w:rPr>
          <w:t>http://doi.org/10.5281/zenodo.3478278</w:t>
        </w:r>
      </w:hyperlink>
      <w:r>
        <w:t xml:space="preserve"> </w:t>
      </w:r>
      <w:hyperlink w:anchor="ref-43" w:history="1">
        <w:r>
          <w:rPr>
            <w:rStyle w:val="Hyperlink"/>
            <w:vertAlign w:val="superscript"/>
          </w:rPr>
          <w:t>43</w:t>
        </w:r>
      </w:hyperlink>
      <w:r>
        <w:rPr>
          <w:vertAlign w:val="superscript"/>
        </w:rPr>
        <w:t xml:space="preserve"> </w:t>
      </w:r>
    </w:p>
    <w:p w:rsidR="00184D1D" w:rsidRDefault="00184D1D">
      <w:pPr>
        <w:pStyle w:val="NormalWeb"/>
        <w:divId w:val="1866861866"/>
      </w:pPr>
      <w:r>
        <w:t>This project contains the following extended data:</w:t>
      </w:r>
    </w:p>
    <w:p w:rsidR="00184D1D" w:rsidRDefault="00184D1D">
      <w:pPr>
        <w:pStyle w:val="NormalWeb"/>
        <w:numPr>
          <w:ilvl w:val="0"/>
          <w:numId w:val="1"/>
        </w:numPr>
        <w:divId w:val="2057460485"/>
      </w:pPr>
      <w:bookmarkStart w:id="876" w:name="d2114e3552"/>
      <w:bookmarkEnd w:id="876"/>
      <w:r>
        <w:rPr>
          <w:rStyle w:val="label"/>
        </w:rPr>
        <w:t xml:space="preserve">- </w:t>
      </w:r>
      <w:r>
        <w:t>Risk of bias tool used in the study</w:t>
      </w:r>
    </w:p>
    <w:p w:rsidR="00184D1D" w:rsidRDefault="00184D1D">
      <w:pPr>
        <w:pStyle w:val="Heading3"/>
        <w:divId w:val="409352826"/>
        <w:rPr>
          <w:rFonts w:eastAsia="Times New Roman"/>
        </w:rPr>
      </w:pPr>
      <w:bookmarkStart w:id="877" w:name="d2114e3565"/>
      <w:bookmarkEnd w:id="877"/>
      <w:r>
        <w:rPr>
          <w:rFonts w:eastAsia="Times New Roman"/>
        </w:rPr>
        <w:t>Reporting guidelines</w:t>
      </w:r>
    </w:p>
    <w:p w:rsidR="00184D1D" w:rsidRDefault="00184D1D">
      <w:pPr>
        <w:pStyle w:val="NormalWeb"/>
        <w:divId w:val="409352826"/>
      </w:pPr>
      <w:proofErr w:type="spellStart"/>
      <w:r>
        <w:t>Zenodo</w:t>
      </w:r>
      <w:proofErr w:type="spellEnd"/>
      <w:r>
        <w:t xml:space="preserve">: PRISMA checklist for: Gut mucosal colonisation with extended-spectrum beta-lactamase producing Enterobacteriaceae in sub-Saharan Africa: a systematic review and meta-analysis, </w:t>
      </w:r>
      <w:hyperlink r:id="rId23" w:tgtFrame="xrefwindow" w:history="1">
        <w:r>
          <w:rPr>
            <w:rStyle w:val="Hyperlink"/>
          </w:rPr>
          <w:t>http://doi.org/10.5281/zenodo.3478278</w:t>
        </w:r>
      </w:hyperlink>
      <w:r>
        <w:t xml:space="preserve"> </w:t>
      </w:r>
      <w:hyperlink w:anchor="ref-43" w:history="1">
        <w:r>
          <w:rPr>
            <w:rStyle w:val="Hyperlink"/>
            <w:vertAlign w:val="superscript"/>
          </w:rPr>
          <w:t>43</w:t>
        </w:r>
      </w:hyperlink>
      <w:r>
        <w:rPr>
          <w:vertAlign w:val="superscript"/>
        </w:rPr>
        <w:t xml:space="preserve"> </w:t>
      </w:r>
      <w:r>
        <w:t>.</w:t>
      </w:r>
    </w:p>
    <w:p w:rsidR="00184D1D" w:rsidRDefault="00184D1D">
      <w:pPr>
        <w:pStyle w:val="NormalWeb"/>
        <w:divId w:val="409352826"/>
      </w:pPr>
      <w:r>
        <w:t xml:space="preserve">Data are available under the terms of the </w:t>
      </w:r>
      <w:hyperlink r:id="rId24" w:tgtFrame="xrefwindow" w:history="1">
        <w:r>
          <w:rPr>
            <w:rStyle w:val="Hyperlink"/>
          </w:rPr>
          <w:t>Creative Commons Attribution 4.0 International license</w:t>
        </w:r>
      </w:hyperlink>
      <w:r>
        <w:t xml:space="preserve"> (CC-BY 4.0).</w:t>
      </w:r>
    </w:p>
    <w:p w:rsidR="00184D1D" w:rsidRDefault="00184D1D">
      <w:pPr>
        <w:pStyle w:val="Heading2"/>
        <w:divId w:val="746340270"/>
        <w:rPr>
          <w:rFonts w:eastAsia="Times New Roman"/>
        </w:rPr>
      </w:pPr>
      <w:bookmarkStart w:id="878" w:name="d2114e3593"/>
      <w:r>
        <w:rPr>
          <w:rFonts w:eastAsia="Times New Roman"/>
        </w:rPr>
        <w:lastRenderedPageBreak/>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742"/>
      </w:tblGrid>
      <w:tr w:rsidR="00184D1D">
        <w:trPr>
          <w:divId w:val="1734160348"/>
          <w:tblCellSpacing w:w="15" w:type="dxa"/>
        </w:trPr>
        <w:tc>
          <w:tcPr>
            <w:tcW w:w="0" w:type="auto"/>
            <w:vAlign w:val="center"/>
            <w:hideMark/>
          </w:tcPr>
          <w:bookmarkEnd w:id="878"/>
          <w:p w:rsidR="00184D1D" w:rsidRDefault="00184D1D">
            <w:pPr>
              <w:pStyle w:val="ref-label"/>
            </w:pPr>
            <w:r>
              <w:rPr>
                <w:rStyle w:val="label"/>
              </w:rPr>
              <w:t>1</w:t>
            </w:r>
            <w:r>
              <w:t> </w:t>
            </w:r>
            <w:bookmarkStart w:id="879" w:name="ref-1"/>
            <w:bookmarkEnd w:id="879"/>
          </w:p>
        </w:tc>
        <w:tc>
          <w:tcPr>
            <w:tcW w:w="0" w:type="auto"/>
            <w:vAlign w:val="center"/>
            <w:hideMark/>
          </w:tcPr>
          <w:p w:rsidR="00184D1D" w:rsidRDefault="00184D1D">
            <w:pPr>
              <w:pStyle w:val="citation"/>
            </w:pPr>
            <w:bookmarkStart w:id="880" w:name="d2114e3600"/>
            <w:bookmarkEnd w:id="880"/>
            <w:r>
              <w:t xml:space="preserve">World Health Organisation: Prioritization of pathogens to guide discovery, research and development of new antibiotics for drug-resistant bacterial infections, including tuberculosis. Geneva.2017. </w:t>
            </w:r>
            <w:hyperlink r:id="rId25" w:tgtFrame="xrefwindow" w:history="1">
              <w:r>
                <w:rPr>
                  <w:rStyle w:val="Hyperlink"/>
                </w:rPr>
                <w:t>Reference Source</w:t>
              </w:r>
            </w:hyperlink>
          </w:p>
        </w:tc>
      </w:tr>
      <w:tr w:rsidR="00184D1D">
        <w:trPr>
          <w:divId w:val="1734160348"/>
          <w:tblCellSpacing w:w="15" w:type="dxa"/>
        </w:trPr>
        <w:tc>
          <w:tcPr>
            <w:tcW w:w="0" w:type="auto"/>
            <w:vAlign w:val="center"/>
            <w:hideMark/>
          </w:tcPr>
          <w:p w:rsidR="00184D1D" w:rsidRDefault="00184D1D">
            <w:pPr>
              <w:pStyle w:val="ref-label"/>
            </w:pPr>
            <w:r>
              <w:rPr>
                <w:rStyle w:val="label"/>
              </w:rPr>
              <w:t>2</w:t>
            </w:r>
            <w:r>
              <w:t> </w:t>
            </w:r>
            <w:bookmarkStart w:id="881" w:name="ref-2"/>
            <w:bookmarkEnd w:id="881"/>
          </w:p>
        </w:tc>
        <w:tc>
          <w:tcPr>
            <w:tcW w:w="0" w:type="auto"/>
            <w:vAlign w:val="center"/>
            <w:hideMark/>
          </w:tcPr>
          <w:p w:rsidR="00184D1D" w:rsidRDefault="00184D1D">
            <w:pPr>
              <w:pStyle w:val="citation"/>
            </w:pPr>
            <w:bookmarkStart w:id="882" w:name="d2114e3611"/>
            <w:bookmarkEnd w:id="882"/>
            <w:proofErr w:type="spellStart"/>
            <w:r>
              <w:t>Musicha</w:t>
            </w:r>
            <w:proofErr w:type="spellEnd"/>
            <w:r>
              <w:t xml:space="preserve"> P, Cornick JE, Bar-</w:t>
            </w:r>
            <w:proofErr w:type="spellStart"/>
            <w:r>
              <w:t>Zeev</w:t>
            </w:r>
            <w:proofErr w:type="spellEnd"/>
            <w:r>
              <w:t xml:space="preserve"> N, et al.: Trends in antimicrobial resistance in bloodstream infection isolates at a large urban hospital in Malawi (1998–2016): a surveillance study. </w:t>
            </w:r>
            <w:r>
              <w:rPr>
                <w:i/>
                <w:iCs/>
              </w:rPr>
              <w:t>Lancet Infect Dis.</w:t>
            </w:r>
            <w:r>
              <w:t xml:space="preserve"> 2017;17(10):1042–52. 28818544 10.1016/S1473-3099(17)30394-8 5610140 </w:t>
            </w:r>
          </w:p>
        </w:tc>
      </w:tr>
      <w:tr w:rsidR="00184D1D">
        <w:trPr>
          <w:divId w:val="1734160348"/>
          <w:tblCellSpacing w:w="15" w:type="dxa"/>
        </w:trPr>
        <w:tc>
          <w:tcPr>
            <w:tcW w:w="0" w:type="auto"/>
            <w:vAlign w:val="center"/>
            <w:hideMark/>
          </w:tcPr>
          <w:p w:rsidR="00184D1D" w:rsidRDefault="00184D1D">
            <w:pPr>
              <w:pStyle w:val="ref-label"/>
            </w:pPr>
            <w:r>
              <w:rPr>
                <w:rStyle w:val="label"/>
              </w:rPr>
              <w:t>3</w:t>
            </w:r>
            <w:r>
              <w:t> </w:t>
            </w:r>
            <w:bookmarkStart w:id="883" w:name="ref-3"/>
            <w:bookmarkEnd w:id="883"/>
          </w:p>
        </w:tc>
        <w:tc>
          <w:tcPr>
            <w:tcW w:w="0" w:type="auto"/>
            <w:vAlign w:val="center"/>
            <w:hideMark/>
          </w:tcPr>
          <w:p w:rsidR="00184D1D" w:rsidRDefault="00184D1D">
            <w:pPr>
              <w:pStyle w:val="citation"/>
            </w:pPr>
            <w:bookmarkStart w:id="884" w:name="d2114e3623"/>
            <w:bookmarkEnd w:id="884"/>
            <w:r>
              <w:t xml:space="preserve">Denis B, </w:t>
            </w:r>
            <w:proofErr w:type="spellStart"/>
            <w:r>
              <w:t>Lafaurie</w:t>
            </w:r>
            <w:proofErr w:type="spellEnd"/>
            <w:r>
              <w:t xml:space="preserve"> M, </w:t>
            </w:r>
            <w:proofErr w:type="spellStart"/>
            <w:r>
              <w:t>Donay</w:t>
            </w:r>
            <w:proofErr w:type="spellEnd"/>
            <w:r>
              <w:t xml:space="preserve"> JL, et al.: Prevalence, risk factors, and impact on clinical outcome of extended-spectrum beta-lactamase-producing </w:t>
            </w:r>
            <w:r>
              <w:rPr>
                <w:i/>
                <w:iCs/>
              </w:rPr>
              <w:t>Escherichia</w:t>
            </w:r>
            <w:r>
              <w:t xml:space="preserve"> coli bacteraemia: a five-year study. </w:t>
            </w:r>
            <w:r>
              <w:rPr>
                <w:i/>
                <w:iCs/>
              </w:rPr>
              <w:t>Int J Infect Dis.</w:t>
            </w:r>
            <w:r>
              <w:t xml:space="preserve"> 2015;39:1–6. 26189774 10.1016/j.ijid.2015.07.010</w:t>
            </w:r>
          </w:p>
        </w:tc>
      </w:tr>
      <w:tr w:rsidR="00184D1D">
        <w:trPr>
          <w:divId w:val="1734160348"/>
          <w:tblCellSpacing w:w="15" w:type="dxa"/>
        </w:trPr>
        <w:tc>
          <w:tcPr>
            <w:tcW w:w="0" w:type="auto"/>
            <w:vAlign w:val="center"/>
            <w:hideMark/>
          </w:tcPr>
          <w:p w:rsidR="00184D1D" w:rsidRDefault="00184D1D">
            <w:pPr>
              <w:pStyle w:val="ref-label"/>
            </w:pPr>
            <w:r>
              <w:rPr>
                <w:rStyle w:val="label"/>
              </w:rPr>
              <w:t>4</w:t>
            </w:r>
            <w:r>
              <w:t> </w:t>
            </w:r>
            <w:bookmarkStart w:id="885" w:name="ref-4"/>
            <w:bookmarkEnd w:id="885"/>
          </w:p>
        </w:tc>
        <w:tc>
          <w:tcPr>
            <w:tcW w:w="0" w:type="auto"/>
            <w:vAlign w:val="center"/>
            <w:hideMark/>
          </w:tcPr>
          <w:p w:rsidR="00184D1D" w:rsidRDefault="00184D1D">
            <w:pPr>
              <w:pStyle w:val="citation"/>
            </w:pPr>
            <w:bookmarkStart w:id="886" w:name="d2114e3638"/>
            <w:bookmarkEnd w:id="886"/>
            <w:proofErr w:type="spellStart"/>
            <w:r>
              <w:t>Gorrie</w:t>
            </w:r>
            <w:proofErr w:type="spellEnd"/>
            <w:r>
              <w:t xml:space="preserve"> CL, </w:t>
            </w:r>
            <w:proofErr w:type="spellStart"/>
            <w:r>
              <w:t>Mirceta</w:t>
            </w:r>
            <w:proofErr w:type="spellEnd"/>
            <w:r>
              <w:t xml:space="preserve"> M, Wick RR, et al.: Antimicrobial-Resistant </w:t>
            </w:r>
            <w:r>
              <w:rPr>
                <w:i/>
                <w:iCs/>
              </w:rPr>
              <w:t>Klebsiella</w:t>
            </w:r>
            <w:r>
              <w:t xml:space="preserve"> pneumoniae Carriage and Infection in Specialized Geriatric Care Wards Linked to Acquisition in the Referring Hospital. </w:t>
            </w:r>
            <w:r>
              <w:rPr>
                <w:i/>
                <w:iCs/>
              </w:rPr>
              <w:t>Clin Infect Dis.</w:t>
            </w:r>
            <w:r>
              <w:t xml:space="preserve"> 2018;67(2):161–70. 29340588 10.1093/</w:t>
            </w:r>
            <w:proofErr w:type="spellStart"/>
            <w:r>
              <w:t>cid</w:t>
            </w:r>
            <w:proofErr w:type="spellEnd"/>
            <w:r>
              <w:t>/ciy027 6030810</w:t>
            </w:r>
          </w:p>
        </w:tc>
      </w:tr>
      <w:tr w:rsidR="00184D1D">
        <w:trPr>
          <w:divId w:val="1734160348"/>
          <w:tblCellSpacing w:w="15" w:type="dxa"/>
        </w:trPr>
        <w:tc>
          <w:tcPr>
            <w:tcW w:w="0" w:type="auto"/>
            <w:vAlign w:val="center"/>
            <w:hideMark/>
          </w:tcPr>
          <w:p w:rsidR="00184D1D" w:rsidRDefault="00184D1D">
            <w:pPr>
              <w:pStyle w:val="ref-label"/>
            </w:pPr>
            <w:r>
              <w:rPr>
                <w:rStyle w:val="label"/>
              </w:rPr>
              <w:t>5</w:t>
            </w:r>
            <w:r>
              <w:t> </w:t>
            </w:r>
            <w:bookmarkStart w:id="887" w:name="ref-5"/>
            <w:bookmarkEnd w:id="887"/>
          </w:p>
        </w:tc>
        <w:tc>
          <w:tcPr>
            <w:tcW w:w="0" w:type="auto"/>
            <w:vAlign w:val="center"/>
            <w:hideMark/>
          </w:tcPr>
          <w:p w:rsidR="00184D1D" w:rsidRDefault="00184D1D">
            <w:pPr>
              <w:pStyle w:val="citation"/>
            </w:pPr>
            <w:bookmarkStart w:id="888" w:name="d2114e3653"/>
            <w:bookmarkEnd w:id="888"/>
            <w:proofErr w:type="spellStart"/>
            <w:r>
              <w:t>Karanika</w:t>
            </w:r>
            <w:proofErr w:type="spellEnd"/>
            <w:r>
              <w:t xml:space="preserve"> S, </w:t>
            </w:r>
            <w:proofErr w:type="spellStart"/>
            <w:r>
              <w:t>Karantanos</w:t>
            </w:r>
            <w:proofErr w:type="spellEnd"/>
            <w:r>
              <w:t xml:space="preserve"> T, </w:t>
            </w:r>
            <w:proofErr w:type="spellStart"/>
            <w:r>
              <w:t>Arvanitis</w:t>
            </w:r>
            <w:proofErr w:type="spellEnd"/>
            <w:r>
              <w:t xml:space="preserve"> M, et al.: </w:t>
            </w:r>
            <w:proofErr w:type="spellStart"/>
            <w:r>
              <w:t>Fecal</w:t>
            </w:r>
            <w:proofErr w:type="spellEnd"/>
            <w:r>
              <w:t xml:space="preserve"> Colonization </w:t>
            </w:r>
            <w:proofErr w:type="gramStart"/>
            <w:r>
              <w:t>With</w:t>
            </w:r>
            <w:proofErr w:type="gramEnd"/>
            <w:r>
              <w:t xml:space="preserve"> Extended-spectrum Beta-lactamase-Producing </w:t>
            </w:r>
            <w:r>
              <w:rPr>
                <w:i/>
                <w:iCs/>
              </w:rPr>
              <w:t>Enterobacteriaceae</w:t>
            </w:r>
            <w:r>
              <w:t xml:space="preserve"> and Risk Factors Among Healthy Individuals: A Systematic Review and </w:t>
            </w:r>
            <w:proofErr w:type="spellStart"/>
            <w:r>
              <w:t>Metaanalysis</w:t>
            </w:r>
            <w:proofErr w:type="spellEnd"/>
            <w:r>
              <w:t xml:space="preserve">. </w:t>
            </w:r>
            <w:r>
              <w:rPr>
                <w:i/>
                <w:iCs/>
              </w:rPr>
              <w:t>Clin Infect Dis.</w:t>
            </w:r>
            <w:r>
              <w:t xml:space="preserve"> 2016;63(3):310–8. 27143671 10.1093/</w:t>
            </w:r>
            <w:proofErr w:type="spellStart"/>
            <w:r>
              <w:t>cid</w:t>
            </w:r>
            <w:proofErr w:type="spellEnd"/>
            <w:r>
              <w:t>/ciw283</w:t>
            </w:r>
          </w:p>
        </w:tc>
      </w:tr>
      <w:tr w:rsidR="00184D1D">
        <w:trPr>
          <w:divId w:val="1734160348"/>
          <w:tblCellSpacing w:w="15" w:type="dxa"/>
        </w:trPr>
        <w:tc>
          <w:tcPr>
            <w:tcW w:w="0" w:type="auto"/>
            <w:vAlign w:val="center"/>
            <w:hideMark/>
          </w:tcPr>
          <w:p w:rsidR="00184D1D" w:rsidRDefault="00184D1D">
            <w:pPr>
              <w:pStyle w:val="ref-label"/>
            </w:pPr>
            <w:r>
              <w:rPr>
                <w:rStyle w:val="label"/>
              </w:rPr>
              <w:t>6</w:t>
            </w:r>
            <w:r>
              <w:t> </w:t>
            </w:r>
            <w:bookmarkStart w:id="889" w:name="ref-6"/>
            <w:bookmarkEnd w:id="889"/>
          </w:p>
        </w:tc>
        <w:tc>
          <w:tcPr>
            <w:tcW w:w="0" w:type="auto"/>
            <w:vAlign w:val="center"/>
            <w:hideMark/>
          </w:tcPr>
          <w:p w:rsidR="00184D1D" w:rsidRDefault="00184D1D">
            <w:pPr>
              <w:pStyle w:val="citation"/>
            </w:pPr>
            <w:bookmarkStart w:id="890" w:name="d2114e3669"/>
            <w:bookmarkEnd w:id="890"/>
            <w:proofErr w:type="spellStart"/>
            <w:r>
              <w:t>Ruppé</w:t>
            </w:r>
            <w:proofErr w:type="spellEnd"/>
            <w:r>
              <w:t xml:space="preserve"> E, </w:t>
            </w:r>
            <w:proofErr w:type="spellStart"/>
            <w:r>
              <w:t>Woerther</w:t>
            </w:r>
            <w:proofErr w:type="spellEnd"/>
            <w:r>
              <w:t xml:space="preserve"> PL, </w:t>
            </w:r>
            <w:proofErr w:type="spellStart"/>
            <w:r>
              <w:t>Diop</w:t>
            </w:r>
            <w:proofErr w:type="spellEnd"/>
            <w:r>
              <w:t xml:space="preserve"> A, et al.: Carriage of CTX-M-15-producing </w:t>
            </w:r>
            <w:r>
              <w:rPr>
                <w:i/>
                <w:iCs/>
              </w:rPr>
              <w:t>Escherichia coli</w:t>
            </w:r>
            <w:r>
              <w:t xml:space="preserve"> isolates among children living in a remote village in Senegal. </w:t>
            </w:r>
            <w:proofErr w:type="spellStart"/>
            <w:r>
              <w:rPr>
                <w:i/>
                <w:iCs/>
              </w:rPr>
              <w:t>Antimicrob</w:t>
            </w:r>
            <w:proofErr w:type="spellEnd"/>
            <w:r>
              <w:rPr>
                <w:i/>
                <w:iCs/>
              </w:rPr>
              <w:t xml:space="preserve"> Agents Chemother.</w:t>
            </w:r>
            <w:r>
              <w:t xml:space="preserve"> 2009;53(7):3135–7. 19364858 10.1128/AAC.00139-09 2704652 </w:t>
            </w:r>
          </w:p>
        </w:tc>
      </w:tr>
      <w:tr w:rsidR="00184D1D">
        <w:trPr>
          <w:divId w:val="1734160348"/>
          <w:tblCellSpacing w:w="15" w:type="dxa"/>
        </w:trPr>
        <w:tc>
          <w:tcPr>
            <w:tcW w:w="0" w:type="auto"/>
            <w:vAlign w:val="center"/>
            <w:hideMark/>
          </w:tcPr>
          <w:p w:rsidR="00184D1D" w:rsidRDefault="00184D1D">
            <w:pPr>
              <w:pStyle w:val="ref-label"/>
            </w:pPr>
            <w:r>
              <w:rPr>
                <w:rStyle w:val="label"/>
              </w:rPr>
              <w:t>7</w:t>
            </w:r>
            <w:r>
              <w:t> </w:t>
            </w:r>
            <w:bookmarkStart w:id="891" w:name="ref-7"/>
            <w:bookmarkEnd w:id="891"/>
          </w:p>
        </w:tc>
        <w:tc>
          <w:tcPr>
            <w:tcW w:w="0" w:type="auto"/>
            <w:vAlign w:val="center"/>
            <w:hideMark/>
          </w:tcPr>
          <w:p w:rsidR="00184D1D" w:rsidRDefault="00184D1D">
            <w:pPr>
              <w:pStyle w:val="citation"/>
            </w:pPr>
            <w:bookmarkStart w:id="892" w:name="d2114e3684"/>
            <w:bookmarkEnd w:id="892"/>
            <w:proofErr w:type="spellStart"/>
            <w:r>
              <w:t>Tandé</w:t>
            </w:r>
            <w:proofErr w:type="spellEnd"/>
            <w:r>
              <w:t xml:space="preserve"> D, </w:t>
            </w:r>
            <w:proofErr w:type="spellStart"/>
            <w:r>
              <w:t>Jallot</w:t>
            </w:r>
            <w:proofErr w:type="spellEnd"/>
            <w:r>
              <w:t xml:space="preserve"> N, </w:t>
            </w:r>
            <w:proofErr w:type="spellStart"/>
            <w:r>
              <w:t>Bougoudogo</w:t>
            </w:r>
            <w:proofErr w:type="spellEnd"/>
            <w:r>
              <w:t xml:space="preserve"> F, et al.: Extended-spectrum beta-lactamase-producing </w:t>
            </w:r>
            <w:r>
              <w:rPr>
                <w:i/>
                <w:iCs/>
              </w:rPr>
              <w:t>Enterobacteriaceae</w:t>
            </w:r>
            <w:r>
              <w:t xml:space="preserve"> in a Malian orphanage. </w:t>
            </w:r>
            <w:proofErr w:type="spellStart"/>
            <w:r>
              <w:rPr>
                <w:i/>
                <w:iCs/>
              </w:rPr>
              <w:t>Emerg</w:t>
            </w:r>
            <w:proofErr w:type="spellEnd"/>
            <w:r>
              <w:rPr>
                <w:i/>
                <w:iCs/>
              </w:rPr>
              <w:t xml:space="preserve"> Infect Dis.</w:t>
            </w:r>
            <w:r>
              <w:t xml:space="preserve"> 2009;15(3):472–4. 19239768 10.3201/eid1503.071637 2681105 </w:t>
            </w:r>
          </w:p>
        </w:tc>
      </w:tr>
      <w:tr w:rsidR="00184D1D">
        <w:trPr>
          <w:divId w:val="1734160348"/>
          <w:tblCellSpacing w:w="15" w:type="dxa"/>
        </w:trPr>
        <w:tc>
          <w:tcPr>
            <w:tcW w:w="0" w:type="auto"/>
            <w:vAlign w:val="center"/>
            <w:hideMark/>
          </w:tcPr>
          <w:p w:rsidR="00184D1D" w:rsidRDefault="00184D1D">
            <w:pPr>
              <w:pStyle w:val="ref-label"/>
            </w:pPr>
            <w:r>
              <w:rPr>
                <w:rStyle w:val="label"/>
              </w:rPr>
              <w:t>8</w:t>
            </w:r>
            <w:r>
              <w:t> </w:t>
            </w:r>
            <w:bookmarkStart w:id="893" w:name="ref-8"/>
            <w:bookmarkEnd w:id="893"/>
          </w:p>
        </w:tc>
        <w:tc>
          <w:tcPr>
            <w:tcW w:w="0" w:type="auto"/>
            <w:vAlign w:val="center"/>
            <w:hideMark/>
          </w:tcPr>
          <w:p w:rsidR="00184D1D" w:rsidRDefault="00184D1D">
            <w:pPr>
              <w:pStyle w:val="citation"/>
            </w:pPr>
            <w:bookmarkStart w:id="894" w:name="d2114e3699"/>
            <w:bookmarkEnd w:id="894"/>
            <w:r>
              <w:t xml:space="preserve">Schaumburg F, Alabi A, </w:t>
            </w:r>
            <w:proofErr w:type="spellStart"/>
            <w:r>
              <w:t>Kokou</w:t>
            </w:r>
            <w:proofErr w:type="spellEnd"/>
            <w:r>
              <w:t xml:space="preserve"> C, et al.: High burden of extended-spectrum β-lactamase-producing Enterobacteriaceae in Gabon. </w:t>
            </w:r>
            <w:r>
              <w:rPr>
                <w:i/>
                <w:iCs/>
              </w:rPr>
              <w:t xml:space="preserve">J </w:t>
            </w:r>
            <w:proofErr w:type="spellStart"/>
            <w:r>
              <w:rPr>
                <w:i/>
                <w:iCs/>
              </w:rPr>
              <w:t>Antimicrob</w:t>
            </w:r>
            <w:proofErr w:type="spellEnd"/>
            <w:r>
              <w:rPr>
                <w:i/>
                <w:iCs/>
              </w:rPr>
              <w:t xml:space="preserve"> Chemother.</w:t>
            </w:r>
            <w:r>
              <w:t xml:space="preserve"> 2013;68(9):2140–3. 23645586 10.1093/</w:t>
            </w:r>
            <w:proofErr w:type="spellStart"/>
            <w:r>
              <w:t>jac</w:t>
            </w:r>
            <w:proofErr w:type="spellEnd"/>
            <w:r>
              <w:t>/dkt164</w:t>
            </w:r>
          </w:p>
        </w:tc>
      </w:tr>
      <w:tr w:rsidR="00184D1D">
        <w:trPr>
          <w:divId w:val="1734160348"/>
          <w:tblCellSpacing w:w="15" w:type="dxa"/>
        </w:trPr>
        <w:tc>
          <w:tcPr>
            <w:tcW w:w="0" w:type="auto"/>
            <w:vAlign w:val="center"/>
            <w:hideMark/>
          </w:tcPr>
          <w:p w:rsidR="00184D1D" w:rsidRDefault="00184D1D">
            <w:pPr>
              <w:pStyle w:val="ref-label"/>
            </w:pPr>
            <w:r>
              <w:rPr>
                <w:rStyle w:val="label"/>
              </w:rPr>
              <w:t>9</w:t>
            </w:r>
            <w:r>
              <w:t> </w:t>
            </w:r>
            <w:bookmarkStart w:id="895" w:name="ref-9"/>
            <w:bookmarkEnd w:id="895"/>
          </w:p>
        </w:tc>
        <w:tc>
          <w:tcPr>
            <w:tcW w:w="0" w:type="auto"/>
            <w:vAlign w:val="center"/>
            <w:hideMark/>
          </w:tcPr>
          <w:p w:rsidR="00184D1D" w:rsidRDefault="00184D1D">
            <w:pPr>
              <w:pStyle w:val="citation"/>
            </w:pPr>
            <w:bookmarkStart w:id="896" w:name="d2114e3711"/>
            <w:bookmarkEnd w:id="896"/>
            <w:r>
              <w:t xml:space="preserve">Nelson E, </w:t>
            </w:r>
            <w:proofErr w:type="spellStart"/>
            <w:r>
              <w:t>Kayega</w:t>
            </w:r>
            <w:proofErr w:type="spellEnd"/>
            <w:r>
              <w:t xml:space="preserve"> J, </w:t>
            </w:r>
            <w:proofErr w:type="spellStart"/>
            <w:r>
              <w:t>Seni</w:t>
            </w:r>
            <w:proofErr w:type="spellEnd"/>
            <w:r>
              <w:t xml:space="preserve"> J, et al.: Evaluation of existence and transmission of extended spectrum beta lactamase producing bacteria from post-delivery women to neonates at </w:t>
            </w:r>
            <w:proofErr w:type="spellStart"/>
            <w:r>
              <w:t>Bugando</w:t>
            </w:r>
            <w:proofErr w:type="spellEnd"/>
            <w:r>
              <w:t xml:space="preserve"> Medical </w:t>
            </w:r>
            <w:proofErr w:type="spellStart"/>
            <w:r>
              <w:t>Center</w:t>
            </w:r>
            <w:proofErr w:type="spellEnd"/>
            <w:r>
              <w:t xml:space="preserve">, Mwanza-Tanzania. </w:t>
            </w:r>
            <w:r>
              <w:rPr>
                <w:i/>
                <w:iCs/>
              </w:rPr>
              <w:t>BMC Res Notes.</w:t>
            </w:r>
            <w:r>
              <w:t xml:space="preserve"> 2014;7:279. 24886506 10.1186/1756-0500-7-279 4014626</w:t>
            </w:r>
          </w:p>
        </w:tc>
      </w:tr>
      <w:tr w:rsidR="00184D1D">
        <w:trPr>
          <w:divId w:val="1734160348"/>
          <w:tblCellSpacing w:w="15" w:type="dxa"/>
        </w:trPr>
        <w:tc>
          <w:tcPr>
            <w:tcW w:w="0" w:type="auto"/>
            <w:vAlign w:val="center"/>
            <w:hideMark/>
          </w:tcPr>
          <w:p w:rsidR="00184D1D" w:rsidRDefault="00184D1D">
            <w:pPr>
              <w:pStyle w:val="ref-label"/>
            </w:pPr>
            <w:r>
              <w:rPr>
                <w:rStyle w:val="label"/>
              </w:rPr>
              <w:t>10</w:t>
            </w:r>
            <w:r>
              <w:t> </w:t>
            </w:r>
            <w:bookmarkStart w:id="897" w:name="ref-10"/>
            <w:bookmarkEnd w:id="897"/>
          </w:p>
        </w:tc>
        <w:tc>
          <w:tcPr>
            <w:tcW w:w="0" w:type="auto"/>
            <w:vAlign w:val="center"/>
            <w:hideMark/>
          </w:tcPr>
          <w:p w:rsidR="00184D1D" w:rsidRDefault="00184D1D">
            <w:pPr>
              <w:pStyle w:val="citation"/>
            </w:pPr>
            <w:bookmarkStart w:id="898" w:name="d2114e3723"/>
            <w:bookmarkEnd w:id="898"/>
            <w:proofErr w:type="spellStart"/>
            <w:r>
              <w:t>Chereau</w:t>
            </w:r>
            <w:proofErr w:type="spellEnd"/>
            <w:r>
              <w:t xml:space="preserve"> F, </w:t>
            </w:r>
            <w:proofErr w:type="spellStart"/>
            <w:r>
              <w:t>Herindrainy</w:t>
            </w:r>
            <w:proofErr w:type="spellEnd"/>
            <w:r>
              <w:t xml:space="preserve"> P, </w:t>
            </w:r>
            <w:proofErr w:type="spellStart"/>
            <w:r>
              <w:t>Garin</w:t>
            </w:r>
            <w:proofErr w:type="spellEnd"/>
            <w:r>
              <w:t xml:space="preserve"> B, et al.: Colonization of extended-spectrum-β-lactamase- and NDM-1-producing </w:t>
            </w:r>
            <w:r>
              <w:rPr>
                <w:i/>
                <w:iCs/>
              </w:rPr>
              <w:t>Enterobacteriaceae</w:t>
            </w:r>
            <w:r>
              <w:t xml:space="preserve"> among pregnant women in the community in a low-income country: a potential reservoir for transmission of </w:t>
            </w:r>
            <w:proofErr w:type="spellStart"/>
            <w:r>
              <w:t>multiresistant</w:t>
            </w:r>
            <w:proofErr w:type="spellEnd"/>
            <w:r>
              <w:t xml:space="preserve"> </w:t>
            </w:r>
            <w:r>
              <w:rPr>
                <w:i/>
                <w:iCs/>
              </w:rPr>
              <w:t>Enterobacteriaceae</w:t>
            </w:r>
            <w:r>
              <w:t xml:space="preserve"> to neonates. </w:t>
            </w:r>
            <w:proofErr w:type="spellStart"/>
            <w:r>
              <w:rPr>
                <w:i/>
                <w:iCs/>
              </w:rPr>
              <w:t>Antimicrob</w:t>
            </w:r>
            <w:proofErr w:type="spellEnd"/>
            <w:r>
              <w:rPr>
                <w:i/>
                <w:iCs/>
              </w:rPr>
              <w:t xml:space="preserve"> Agents Chemother.</w:t>
            </w:r>
            <w:r>
              <w:t xml:space="preserve"> 2015;59(6):3652–5. 25845871 10.1128/AAC.00029-15 4432137</w:t>
            </w:r>
          </w:p>
        </w:tc>
      </w:tr>
      <w:tr w:rsidR="00184D1D">
        <w:trPr>
          <w:divId w:val="1734160348"/>
          <w:tblCellSpacing w:w="15" w:type="dxa"/>
        </w:trPr>
        <w:tc>
          <w:tcPr>
            <w:tcW w:w="0" w:type="auto"/>
            <w:vAlign w:val="center"/>
            <w:hideMark/>
          </w:tcPr>
          <w:p w:rsidR="00184D1D" w:rsidRDefault="00184D1D">
            <w:pPr>
              <w:pStyle w:val="ref-label"/>
            </w:pPr>
            <w:r>
              <w:rPr>
                <w:rStyle w:val="label"/>
              </w:rPr>
              <w:t>11</w:t>
            </w:r>
            <w:r>
              <w:t> </w:t>
            </w:r>
            <w:bookmarkStart w:id="899" w:name="ref-11"/>
            <w:bookmarkEnd w:id="899"/>
          </w:p>
        </w:tc>
        <w:tc>
          <w:tcPr>
            <w:tcW w:w="0" w:type="auto"/>
            <w:vAlign w:val="center"/>
            <w:hideMark/>
          </w:tcPr>
          <w:p w:rsidR="00184D1D" w:rsidRDefault="00184D1D">
            <w:pPr>
              <w:pStyle w:val="citation"/>
            </w:pPr>
            <w:bookmarkStart w:id="900" w:name="d2114e3741"/>
            <w:bookmarkEnd w:id="900"/>
            <w:r>
              <w:t xml:space="preserve">Desta K, </w:t>
            </w:r>
            <w:proofErr w:type="spellStart"/>
            <w:r>
              <w:t>Woldeamanuel</w:t>
            </w:r>
            <w:proofErr w:type="spellEnd"/>
            <w:r>
              <w:t xml:space="preserve"> Y, </w:t>
            </w:r>
            <w:proofErr w:type="spellStart"/>
            <w:r>
              <w:t>Azazh</w:t>
            </w:r>
            <w:proofErr w:type="spellEnd"/>
            <w:r>
              <w:t xml:space="preserve"> A, et al.: High Gastrointestinal Colonization Rate with Extended-Spectrum β-Lactamase-Producing </w:t>
            </w:r>
            <w:r>
              <w:rPr>
                <w:i/>
                <w:iCs/>
              </w:rPr>
              <w:t>Enterobacteriaceae</w:t>
            </w:r>
            <w:r>
              <w:t xml:space="preserve"> in Hospitalized Patients: Emergence of Carbapenemase-Producing K. </w:t>
            </w:r>
            <w:r>
              <w:rPr>
                <w:i/>
                <w:iCs/>
              </w:rPr>
              <w:t>pneumoniae</w:t>
            </w:r>
            <w:r>
              <w:t xml:space="preserve"> in Ethiopia. </w:t>
            </w:r>
            <w:r>
              <w:rPr>
                <w:i/>
                <w:iCs/>
              </w:rPr>
              <w:t>PLoS One.</w:t>
            </w:r>
            <w:r>
              <w:t xml:space="preserve"> 2016;11(8):e0161685. 27574974 10.1371/journal.pone.0161685 5004900</w:t>
            </w:r>
          </w:p>
        </w:tc>
      </w:tr>
      <w:tr w:rsidR="00184D1D">
        <w:trPr>
          <w:divId w:val="1734160348"/>
          <w:tblCellSpacing w:w="15" w:type="dxa"/>
        </w:trPr>
        <w:tc>
          <w:tcPr>
            <w:tcW w:w="0" w:type="auto"/>
            <w:vAlign w:val="center"/>
            <w:hideMark/>
          </w:tcPr>
          <w:p w:rsidR="00184D1D" w:rsidRDefault="00184D1D">
            <w:pPr>
              <w:pStyle w:val="ref-label"/>
            </w:pPr>
            <w:r>
              <w:rPr>
                <w:rStyle w:val="label"/>
              </w:rPr>
              <w:t>12</w:t>
            </w:r>
            <w:r>
              <w:t> </w:t>
            </w:r>
            <w:bookmarkStart w:id="901" w:name="ref-12"/>
            <w:bookmarkEnd w:id="901"/>
          </w:p>
        </w:tc>
        <w:tc>
          <w:tcPr>
            <w:tcW w:w="0" w:type="auto"/>
            <w:vAlign w:val="center"/>
            <w:hideMark/>
          </w:tcPr>
          <w:p w:rsidR="00184D1D" w:rsidRDefault="00184D1D">
            <w:pPr>
              <w:pStyle w:val="citation"/>
            </w:pPr>
            <w:bookmarkStart w:id="902" w:name="d2114e3760"/>
            <w:bookmarkEnd w:id="902"/>
            <w:proofErr w:type="spellStart"/>
            <w:r>
              <w:t>Djuikoue</w:t>
            </w:r>
            <w:proofErr w:type="spellEnd"/>
            <w:r>
              <w:t xml:space="preserve"> IC, </w:t>
            </w:r>
            <w:proofErr w:type="spellStart"/>
            <w:r>
              <w:t>Woerther</w:t>
            </w:r>
            <w:proofErr w:type="spellEnd"/>
            <w:r>
              <w:t xml:space="preserve"> PL, </w:t>
            </w:r>
            <w:proofErr w:type="spellStart"/>
            <w:r>
              <w:t>Toukam</w:t>
            </w:r>
            <w:proofErr w:type="spellEnd"/>
            <w:r>
              <w:t xml:space="preserve"> M, et al.: Intestinal carriage of Extended Spectrum Beta-Lactamase producing </w:t>
            </w:r>
            <w:r>
              <w:rPr>
                <w:i/>
                <w:iCs/>
              </w:rPr>
              <w:t>E. coli</w:t>
            </w:r>
            <w:r>
              <w:t xml:space="preserve"> in women with urinary tract infections, Cameroon. </w:t>
            </w:r>
            <w:r>
              <w:rPr>
                <w:i/>
                <w:iCs/>
              </w:rPr>
              <w:t xml:space="preserve">J Infect Dev </w:t>
            </w:r>
            <w:proofErr w:type="spellStart"/>
            <w:r>
              <w:rPr>
                <w:i/>
                <w:iCs/>
              </w:rPr>
              <w:t>Ctries</w:t>
            </w:r>
            <w:proofErr w:type="spellEnd"/>
            <w:r>
              <w:rPr>
                <w:i/>
                <w:iCs/>
              </w:rPr>
              <w:t>.</w:t>
            </w:r>
            <w:r>
              <w:t xml:space="preserve"> 2016;10(10):1135–9. 27801378 10.3855/jidc.7616</w:t>
            </w:r>
          </w:p>
        </w:tc>
      </w:tr>
      <w:tr w:rsidR="00184D1D">
        <w:trPr>
          <w:divId w:val="1734160348"/>
          <w:tblCellSpacing w:w="15" w:type="dxa"/>
        </w:trPr>
        <w:tc>
          <w:tcPr>
            <w:tcW w:w="0" w:type="auto"/>
            <w:vAlign w:val="center"/>
            <w:hideMark/>
          </w:tcPr>
          <w:p w:rsidR="00184D1D" w:rsidRDefault="00184D1D">
            <w:pPr>
              <w:pStyle w:val="ref-label"/>
            </w:pPr>
            <w:r>
              <w:rPr>
                <w:rStyle w:val="label"/>
              </w:rPr>
              <w:t>13</w:t>
            </w:r>
            <w:r>
              <w:t> </w:t>
            </w:r>
            <w:bookmarkStart w:id="903" w:name="ref-13"/>
            <w:bookmarkEnd w:id="903"/>
          </w:p>
        </w:tc>
        <w:tc>
          <w:tcPr>
            <w:tcW w:w="0" w:type="auto"/>
            <w:vAlign w:val="center"/>
            <w:hideMark/>
          </w:tcPr>
          <w:p w:rsidR="00184D1D" w:rsidRDefault="00184D1D">
            <w:pPr>
              <w:pStyle w:val="citation"/>
            </w:pPr>
            <w:bookmarkStart w:id="904" w:name="d2114e3775"/>
            <w:bookmarkEnd w:id="904"/>
            <w:proofErr w:type="spellStart"/>
            <w:r>
              <w:t>Farra</w:t>
            </w:r>
            <w:proofErr w:type="spellEnd"/>
            <w:r>
              <w:t xml:space="preserve"> A, Frank T, </w:t>
            </w:r>
            <w:proofErr w:type="spellStart"/>
            <w:r>
              <w:t>Tondeur</w:t>
            </w:r>
            <w:proofErr w:type="spellEnd"/>
            <w:r>
              <w:t xml:space="preserve"> L, et al.: High rate of faecal carriage of extended-spectrum β-lactamase-producing </w:t>
            </w:r>
            <w:r>
              <w:rPr>
                <w:i/>
                <w:iCs/>
              </w:rPr>
              <w:t>Enterobacteriaceae</w:t>
            </w:r>
            <w:r>
              <w:t xml:space="preserve"> in healthy children in Bangui, Central African </w:t>
            </w:r>
            <w:r>
              <w:lastRenderedPageBreak/>
              <w:t xml:space="preserve">Republic. </w:t>
            </w:r>
            <w:r>
              <w:rPr>
                <w:i/>
                <w:iCs/>
              </w:rPr>
              <w:t xml:space="preserve">Clin </w:t>
            </w:r>
            <w:proofErr w:type="spellStart"/>
            <w:r>
              <w:rPr>
                <w:i/>
                <w:iCs/>
              </w:rPr>
              <w:t>Microbiol</w:t>
            </w:r>
            <w:proofErr w:type="spellEnd"/>
            <w:r>
              <w:rPr>
                <w:i/>
                <w:iCs/>
              </w:rPr>
              <w:t xml:space="preserve"> Infect.</w:t>
            </w:r>
            <w:r>
              <w:t xml:space="preserve"> 2016;22(10):891.e1–891.e4. 27404368 10.1016/j.cmi.2016.07.001</w:t>
            </w:r>
          </w:p>
        </w:tc>
      </w:tr>
      <w:tr w:rsidR="00184D1D">
        <w:trPr>
          <w:divId w:val="1734160348"/>
          <w:tblCellSpacing w:w="15" w:type="dxa"/>
        </w:trPr>
        <w:tc>
          <w:tcPr>
            <w:tcW w:w="0" w:type="auto"/>
            <w:vAlign w:val="center"/>
            <w:hideMark/>
          </w:tcPr>
          <w:p w:rsidR="00184D1D" w:rsidRDefault="00184D1D">
            <w:pPr>
              <w:pStyle w:val="ref-label"/>
            </w:pPr>
            <w:r>
              <w:rPr>
                <w:rStyle w:val="label"/>
              </w:rPr>
              <w:lastRenderedPageBreak/>
              <w:t>14</w:t>
            </w:r>
            <w:r>
              <w:t> </w:t>
            </w:r>
            <w:bookmarkStart w:id="905" w:name="ref-14"/>
            <w:bookmarkEnd w:id="905"/>
          </w:p>
        </w:tc>
        <w:tc>
          <w:tcPr>
            <w:tcW w:w="0" w:type="auto"/>
            <w:vAlign w:val="center"/>
            <w:hideMark/>
          </w:tcPr>
          <w:p w:rsidR="00184D1D" w:rsidRDefault="00184D1D">
            <w:pPr>
              <w:pStyle w:val="citation"/>
            </w:pPr>
            <w:bookmarkStart w:id="906" w:name="d2114e3790"/>
            <w:bookmarkEnd w:id="906"/>
            <w:proofErr w:type="spellStart"/>
            <w:r>
              <w:t>Kurz</w:t>
            </w:r>
            <w:proofErr w:type="spellEnd"/>
            <w:r>
              <w:t xml:space="preserve"> MS, </w:t>
            </w:r>
            <w:proofErr w:type="spellStart"/>
            <w:r>
              <w:t>Bayingana</w:t>
            </w:r>
            <w:proofErr w:type="spellEnd"/>
            <w:r>
              <w:t xml:space="preserve"> C, </w:t>
            </w:r>
            <w:proofErr w:type="spellStart"/>
            <w:r>
              <w:t>Ndoli</w:t>
            </w:r>
            <w:proofErr w:type="spellEnd"/>
            <w:r>
              <w:t xml:space="preserve"> JM, et al.: Intense pre-admission carriage and further acquisition of ESBL-producing Enterobacteriaceae among patients and their caregivers in a tertiary hospital in Rwanda. </w:t>
            </w:r>
            <w:r>
              <w:rPr>
                <w:i/>
                <w:iCs/>
              </w:rPr>
              <w:t>Trop Med Int Heal.</w:t>
            </w:r>
            <w:r>
              <w:t xml:space="preserve"> 2017;22(2):210–20. 27935649 10.1111/tmi.12824</w:t>
            </w:r>
          </w:p>
        </w:tc>
      </w:tr>
      <w:tr w:rsidR="00184D1D">
        <w:trPr>
          <w:divId w:val="1734160348"/>
          <w:tblCellSpacing w:w="15" w:type="dxa"/>
        </w:trPr>
        <w:tc>
          <w:tcPr>
            <w:tcW w:w="0" w:type="auto"/>
            <w:vAlign w:val="center"/>
            <w:hideMark/>
          </w:tcPr>
          <w:p w:rsidR="00184D1D" w:rsidRDefault="00184D1D">
            <w:pPr>
              <w:pStyle w:val="ref-label"/>
            </w:pPr>
            <w:r>
              <w:rPr>
                <w:rStyle w:val="label"/>
              </w:rPr>
              <w:t>15</w:t>
            </w:r>
            <w:r>
              <w:t> </w:t>
            </w:r>
            <w:bookmarkStart w:id="907" w:name="ref-15"/>
            <w:bookmarkEnd w:id="907"/>
          </w:p>
        </w:tc>
        <w:tc>
          <w:tcPr>
            <w:tcW w:w="0" w:type="auto"/>
            <w:vAlign w:val="center"/>
            <w:hideMark/>
          </w:tcPr>
          <w:p w:rsidR="00184D1D" w:rsidRDefault="00184D1D">
            <w:pPr>
              <w:pStyle w:val="citation"/>
            </w:pPr>
            <w:bookmarkStart w:id="908" w:name="d2114e3802"/>
            <w:bookmarkEnd w:id="908"/>
            <w:proofErr w:type="spellStart"/>
            <w:r>
              <w:t>Mshana</w:t>
            </w:r>
            <w:proofErr w:type="spellEnd"/>
            <w:r>
              <w:t xml:space="preserve"> SE, </w:t>
            </w:r>
            <w:proofErr w:type="spellStart"/>
            <w:r>
              <w:t>Falgenhauer</w:t>
            </w:r>
            <w:proofErr w:type="spellEnd"/>
            <w:r>
              <w:t xml:space="preserve"> L, </w:t>
            </w:r>
            <w:proofErr w:type="spellStart"/>
            <w:r>
              <w:t>Mirambo</w:t>
            </w:r>
            <w:proofErr w:type="spellEnd"/>
            <w:r>
              <w:t xml:space="preserve"> MM, et al.: Predictors of </w:t>
            </w:r>
            <w:r>
              <w:rPr>
                <w:i/>
                <w:iCs/>
              </w:rPr>
              <w:t>bl</w:t>
            </w:r>
            <w:r>
              <w:t xml:space="preserve"> </w:t>
            </w:r>
            <w:r>
              <w:rPr>
                <w:vertAlign w:val="subscript"/>
              </w:rPr>
              <w:t>aCTX-M-15</w:t>
            </w:r>
            <w:r>
              <w:t xml:space="preserve"> in varieties of </w:t>
            </w:r>
            <w:r>
              <w:rPr>
                <w:i/>
                <w:iCs/>
              </w:rPr>
              <w:t>Escherichia coli</w:t>
            </w:r>
            <w:r>
              <w:t xml:space="preserve"> genotypes from humans in community settings in Mwanza, Tanzania. </w:t>
            </w:r>
            <w:r>
              <w:rPr>
                <w:i/>
                <w:iCs/>
              </w:rPr>
              <w:t>BMC Infect Dis.</w:t>
            </w:r>
            <w:r>
              <w:t xml:space="preserve"> 2016;16:187. 27129719 10.1186/s12879-016-1527-x 4850702 </w:t>
            </w:r>
          </w:p>
        </w:tc>
      </w:tr>
      <w:tr w:rsidR="00184D1D">
        <w:trPr>
          <w:divId w:val="1734160348"/>
          <w:tblCellSpacing w:w="15" w:type="dxa"/>
        </w:trPr>
        <w:tc>
          <w:tcPr>
            <w:tcW w:w="0" w:type="auto"/>
            <w:vAlign w:val="center"/>
            <w:hideMark/>
          </w:tcPr>
          <w:p w:rsidR="00184D1D" w:rsidRDefault="00184D1D">
            <w:pPr>
              <w:pStyle w:val="ref-label"/>
            </w:pPr>
            <w:r>
              <w:rPr>
                <w:rStyle w:val="label"/>
              </w:rPr>
              <w:t>16</w:t>
            </w:r>
            <w:r>
              <w:t> </w:t>
            </w:r>
            <w:bookmarkStart w:id="909" w:name="ref-16"/>
            <w:bookmarkEnd w:id="909"/>
          </w:p>
        </w:tc>
        <w:tc>
          <w:tcPr>
            <w:tcW w:w="0" w:type="auto"/>
            <w:vAlign w:val="center"/>
            <w:hideMark/>
          </w:tcPr>
          <w:p w:rsidR="00184D1D" w:rsidRDefault="00184D1D">
            <w:pPr>
              <w:pStyle w:val="citation"/>
            </w:pPr>
            <w:bookmarkStart w:id="910" w:name="d2114e3823"/>
            <w:bookmarkEnd w:id="910"/>
            <w:r>
              <w:t xml:space="preserve">Ribeiro TG, </w:t>
            </w:r>
            <w:proofErr w:type="spellStart"/>
            <w:r>
              <w:t>Novais</w:t>
            </w:r>
            <w:proofErr w:type="spellEnd"/>
            <w:r>
              <w:t xml:space="preserve"> Â, </w:t>
            </w:r>
            <w:proofErr w:type="spellStart"/>
            <w:r>
              <w:t>Peixe</w:t>
            </w:r>
            <w:proofErr w:type="spellEnd"/>
            <w:r>
              <w:t xml:space="preserve"> L, et al.: Atypical epidemiology of CTX-M-15 among Enterobacteriaceae from a high diversity of non-clinical niches in Angola. </w:t>
            </w:r>
            <w:r>
              <w:rPr>
                <w:i/>
                <w:iCs/>
              </w:rPr>
              <w:t xml:space="preserve">J </w:t>
            </w:r>
            <w:proofErr w:type="spellStart"/>
            <w:r>
              <w:rPr>
                <w:i/>
                <w:iCs/>
              </w:rPr>
              <w:t>Antimicrob</w:t>
            </w:r>
            <w:proofErr w:type="spellEnd"/>
            <w:r>
              <w:rPr>
                <w:i/>
                <w:iCs/>
              </w:rPr>
              <w:t xml:space="preserve"> Chemother.</w:t>
            </w:r>
            <w:r>
              <w:t xml:space="preserve"> 2016;71(5):1169–73. 26888909 10.1093/</w:t>
            </w:r>
            <w:proofErr w:type="spellStart"/>
            <w:r>
              <w:t>jac</w:t>
            </w:r>
            <w:proofErr w:type="spellEnd"/>
            <w:r>
              <w:t>/dkv489</w:t>
            </w:r>
          </w:p>
        </w:tc>
      </w:tr>
      <w:tr w:rsidR="00184D1D">
        <w:trPr>
          <w:divId w:val="1734160348"/>
          <w:tblCellSpacing w:w="15" w:type="dxa"/>
        </w:trPr>
        <w:tc>
          <w:tcPr>
            <w:tcW w:w="0" w:type="auto"/>
            <w:vAlign w:val="center"/>
            <w:hideMark/>
          </w:tcPr>
          <w:p w:rsidR="00184D1D" w:rsidRDefault="00184D1D">
            <w:pPr>
              <w:pStyle w:val="ref-label"/>
            </w:pPr>
            <w:r>
              <w:rPr>
                <w:rStyle w:val="label"/>
              </w:rPr>
              <w:t>17</w:t>
            </w:r>
            <w:r>
              <w:t> </w:t>
            </w:r>
            <w:bookmarkStart w:id="911" w:name="ref-17"/>
            <w:bookmarkEnd w:id="911"/>
          </w:p>
        </w:tc>
        <w:tc>
          <w:tcPr>
            <w:tcW w:w="0" w:type="auto"/>
            <w:vAlign w:val="center"/>
            <w:hideMark/>
          </w:tcPr>
          <w:p w:rsidR="00184D1D" w:rsidRDefault="00184D1D">
            <w:pPr>
              <w:pStyle w:val="citation"/>
            </w:pPr>
            <w:bookmarkStart w:id="912" w:name="d2114e3835"/>
            <w:bookmarkEnd w:id="912"/>
            <w:proofErr w:type="spellStart"/>
            <w:r>
              <w:t>Tellevik</w:t>
            </w:r>
            <w:proofErr w:type="spellEnd"/>
            <w:r>
              <w:t xml:space="preserve"> MG, Blomberg B, </w:t>
            </w:r>
            <w:proofErr w:type="spellStart"/>
            <w:r>
              <w:t>Kommedal</w:t>
            </w:r>
            <w:proofErr w:type="spellEnd"/>
            <w:r>
              <w:t xml:space="preserve"> Ø, et al.: High Prevalence of Faecal Carriage of ESBL-Producing </w:t>
            </w:r>
            <w:r>
              <w:rPr>
                <w:i/>
                <w:iCs/>
              </w:rPr>
              <w:t>Enterobacteriaceae</w:t>
            </w:r>
            <w:r>
              <w:t xml:space="preserve"> among Children in Dar es Salaam, Tanzania. </w:t>
            </w:r>
            <w:r>
              <w:rPr>
                <w:i/>
                <w:iCs/>
              </w:rPr>
              <w:t>PLoS One.</w:t>
            </w:r>
            <w:r>
              <w:t xml:space="preserve"> 2016;11(12):e0168024. 27936054 10.1371/journal.pone.0168024 5148075</w:t>
            </w:r>
          </w:p>
        </w:tc>
      </w:tr>
      <w:tr w:rsidR="00184D1D">
        <w:trPr>
          <w:divId w:val="1734160348"/>
          <w:tblCellSpacing w:w="15" w:type="dxa"/>
        </w:trPr>
        <w:tc>
          <w:tcPr>
            <w:tcW w:w="0" w:type="auto"/>
            <w:vAlign w:val="center"/>
            <w:hideMark/>
          </w:tcPr>
          <w:p w:rsidR="00184D1D" w:rsidRDefault="00184D1D">
            <w:pPr>
              <w:pStyle w:val="ref-label"/>
            </w:pPr>
            <w:r>
              <w:rPr>
                <w:rStyle w:val="label"/>
              </w:rPr>
              <w:t>18</w:t>
            </w:r>
            <w:r>
              <w:t> </w:t>
            </w:r>
            <w:bookmarkStart w:id="913" w:name="ref-18"/>
            <w:bookmarkEnd w:id="913"/>
          </w:p>
        </w:tc>
        <w:tc>
          <w:tcPr>
            <w:tcW w:w="0" w:type="auto"/>
            <w:vAlign w:val="center"/>
            <w:hideMark/>
          </w:tcPr>
          <w:p w:rsidR="00184D1D" w:rsidRDefault="00184D1D">
            <w:pPr>
              <w:pStyle w:val="citation"/>
            </w:pPr>
            <w:bookmarkStart w:id="914" w:name="d2114e3851"/>
            <w:bookmarkEnd w:id="914"/>
            <w:proofErr w:type="spellStart"/>
            <w:r>
              <w:t>Andriatahina</w:t>
            </w:r>
            <w:proofErr w:type="spellEnd"/>
            <w:r>
              <w:t xml:space="preserve"> T, </w:t>
            </w:r>
            <w:proofErr w:type="spellStart"/>
            <w:r>
              <w:t>Randrianirina</w:t>
            </w:r>
            <w:proofErr w:type="spellEnd"/>
            <w:r>
              <w:t xml:space="preserve"> F, </w:t>
            </w:r>
            <w:proofErr w:type="spellStart"/>
            <w:r>
              <w:t>Hariniana</w:t>
            </w:r>
            <w:proofErr w:type="spellEnd"/>
            <w:r>
              <w:t xml:space="preserve"> ER, et al.: High prevalence of </w:t>
            </w:r>
            <w:proofErr w:type="spellStart"/>
            <w:r>
              <w:t>fecal</w:t>
            </w:r>
            <w:proofErr w:type="spellEnd"/>
            <w:r>
              <w:t xml:space="preserve"> carriage of extended-spectrum beta-lactamase-producing Escherichia coli and Klebsiella pneumoniae in a </w:t>
            </w:r>
            <w:proofErr w:type="spellStart"/>
            <w:r>
              <w:t>pediatric</w:t>
            </w:r>
            <w:proofErr w:type="spellEnd"/>
            <w:r>
              <w:t xml:space="preserve"> unit in Madagascar. </w:t>
            </w:r>
            <w:r>
              <w:rPr>
                <w:i/>
                <w:iCs/>
              </w:rPr>
              <w:t>BMC Infect Dis.</w:t>
            </w:r>
            <w:r>
              <w:t xml:space="preserve"> 2010;10:204. 20624313 10.1186/1471-2334-10-204 2912907 </w:t>
            </w:r>
          </w:p>
        </w:tc>
      </w:tr>
      <w:tr w:rsidR="00184D1D">
        <w:trPr>
          <w:divId w:val="1734160348"/>
          <w:tblCellSpacing w:w="15" w:type="dxa"/>
        </w:trPr>
        <w:tc>
          <w:tcPr>
            <w:tcW w:w="0" w:type="auto"/>
            <w:vAlign w:val="center"/>
            <w:hideMark/>
          </w:tcPr>
          <w:p w:rsidR="00184D1D" w:rsidRDefault="00184D1D">
            <w:pPr>
              <w:pStyle w:val="ref-label"/>
            </w:pPr>
            <w:r>
              <w:rPr>
                <w:rStyle w:val="label"/>
              </w:rPr>
              <w:t>19</w:t>
            </w:r>
            <w:r>
              <w:t> </w:t>
            </w:r>
            <w:bookmarkStart w:id="915" w:name="ref-19"/>
            <w:bookmarkEnd w:id="915"/>
          </w:p>
        </w:tc>
        <w:tc>
          <w:tcPr>
            <w:tcW w:w="0" w:type="auto"/>
            <w:vAlign w:val="center"/>
            <w:hideMark/>
          </w:tcPr>
          <w:p w:rsidR="00184D1D" w:rsidRDefault="00184D1D">
            <w:pPr>
              <w:pStyle w:val="citation"/>
            </w:pPr>
            <w:bookmarkStart w:id="916" w:name="d2114e3863"/>
            <w:bookmarkEnd w:id="916"/>
            <w:proofErr w:type="spellStart"/>
            <w:r>
              <w:t>Magwenzi</w:t>
            </w:r>
            <w:proofErr w:type="spellEnd"/>
            <w:r>
              <w:t xml:space="preserve"> MT, </w:t>
            </w:r>
            <w:proofErr w:type="spellStart"/>
            <w:r>
              <w:t>Gudza</w:t>
            </w:r>
            <w:proofErr w:type="spellEnd"/>
            <w:r>
              <w:t xml:space="preserve">-Mugabe M, Mujuru HA, et al.: Carriage of antibiotic-resistant </w:t>
            </w:r>
            <w:r>
              <w:rPr>
                <w:i/>
                <w:iCs/>
              </w:rPr>
              <w:t>Enterobacteriaceae</w:t>
            </w:r>
            <w:r>
              <w:t xml:space="preserve"> in hospitalised children in tertiary hospitals in Harare, Zimbabwe. </w:t>
            </w:r>
            <w:proofErr w:type="spellStart"/>
            <w:r>
              <w:rPr>
                <w:i/>
                <w:iCs/>
              </w:rPr>
              <w:t>Antimicrob</w:t>
            </w:r>
            <w:proofErr w:type="spellEnd"/>
            <w:r>
              <w:rPr>
                <w:i/>
                <w:iCs/>
              </w:rPr>
              <w:t xml:space="preserve"> Resist Infect Control.</w:t>
            </w:r>
            <w:r>
              <w:t xml:space="preserve"> 2017;6:10. 28096978 10.1186/s13756-016-0155-y 5225579 </w:t>
            </w:r>
          </w:p>
        </w:tc>
      </w:tr>
      <w:tr w:rsidR="00184D1D">
        <w:trPr>
          <w:divId w:val="1734160348"/>
          <w:tblCellSpacing w:w="15" w:type="dxa"/>
        </w:trPr>
        <w:tc>
          <w:tcPr>
            <w:tcW w:w="0" w:type="auto"/>
            <w:vAlign w:val="center"/>
            <w:hideMark/>
          </w:tcPr>
          <w:p w:rsidR="00184D1D" w:rsidRDefault="00184D1D">
            <w:pPr>
              <w:pStyle w:val="ref-label"/>
            </w:pPr>
            <w:r>
              <w:rPr>
                <w:rStyle w:val="label"/>
              </w:rPr>
              <w:t>20</w:t>
            </w:r>
            <w:r>
              <w:t> </w:t>
            </w:r>
            <w:bookmarkStart w:id="917" w:name="ref-20"/>
            <w:bookmarkEnd w:id="917"/>
          </w:p>
        </w:tc>
        <w:tc>
          <w:tcPr>
            <w:tcW w:w="0" w:type="auto"/>
            <w:vAlign w:val="center"/>
            <w:hideMark/>
          </w:tcPr>
          <w:p w:rsidR="00184D1D" w:rsidRDefault="00184D1D">
            <w:pPr>
              <w:pStyle w:val="citation"/>
            </w:pPr>
            <w:bookmarkStart w:id="918" w:name="d2114e3878"/>
            <w:bookmarkEnd w:id="918"/>
            <w:r>
              <w:t xml:space="preserve">Moremi N, Claus H, Vogel U, et al.: Faecal carriage of CTX-M extended-spectrum beta-lactamase-producing Enterobacteriaceae among street children dwelling in Mwanza city, Tanzania. </w:t>
            </w:r>
            <w:r>
              <w:rPr>
                <w:i/>
                <w:iCs/>
              </w:rPr>
              <w:t>PLoS One.</w:t>
            </w:r>
            <w:r>
              <w:t xml:space="preserve"> 2017;12(9):e0184592. 28898269 10.1371/journal.pone.0184592 5595323 </w:t>
            </w:r>
          </w:p>
        </w:tc>
      </w:tr>
      <w:tr w:rsidR="00184D1D">
        <w:trPr>
          <w:divId w:val="1734160348"/>
          <w:tblCellSpacing w:w="15" w:type="dxa"/>
        </w:trPr>
        <w:tc>
          <w:tcPr>
            <w:tcW w:w="0" w:type="auto"/>
            <w:vAlign w:val="center"/>
            <w:hideMark/>
          </w:tcPr>
          <w:p w:rsidR="00184D1D" w:rsidRDefault="00184D1D">
            <w:pPr>
              <w:pStyle w:val="ref-label"/>
            </w:pPr>
            <w:r>
              <w:rPr>
                <w:rStyle w:val="label"/>
              </w:rPr>
              <w:t>21</w:t>
            </w:r>
            <w:r>
              <w:t> </w:t>
            </w:r>
            <w:bookmarkStart w:id="919" w:name="ref-21"/>
            <w:bookmarkEnd w:id="919"/>
          </w:p>
        </w:tc>
        <w:tc>
          <w:tcPr>
            <w:tcW w:w="0" w:type="auto"/>
            <w:vAlign w:val="center"/>
            <w:hideMark/>
          </w:tcPr>
          <w:p w:rsidR="00184D1D" w:rsidRDefault="00184D1D">
            <w:pPr>
              <w:pStyle w:val="citation"/>
            </w:pPr>
            <w:bookmarkStart w:id="920" w:name="d2114e3890"/>
            <w:bookmarkEnd w:id="920"/>
            <w:r>
              <w:t xml:space="preserve">Wilmore SMS, </w:t>
            </w:r>
            <w:proofErr w:type="spellStart"/>
            <w:r>
              <w:t>Kranzer</w:t>
            </w:r>
            <w:proofErr w:type="spellEnd"/>
            <w:r>
              <w:t xml:space="preserve"> K, Williams A, et al.: Carriage of extended-spectrum beta-lactamase-producing Enterobacteriaceae in HIV-infected children in Zimbabwe. </w:t>
            </w:r>
            <w:r>
              <w:rPr>
                <w:i/>
                <w:iCs/>
              </w:rPr>
              <w:t xml:space="preserve">J Med </w:t>
            </w:r>
            <w:proofErr w:type="spellStart"/>
            <w:r>
              <w:rPr>
                <w:i/>
                <w:iCs/>
              </w:rPr>
              <w:t>Microbiol</w:t>
            </w:r>
            <w:proofErr w:type="spellEnd"/>
            <w:r>
              <w:rPr>
                <w:i/>
                <w:iCs/>
              </w:rPr>
              <w:t>.</w:t>
            </w:r>
            <w:r>
              <w:t xml:space="preserve"> 2017;66(5):609–15. 28513417 10.1099/jmm.0.000474 5817228</w:t>
            </w:r>
          </w:p>
        </w:tc>
      </w:tr>
      <w:tr w:rsidR="00184D1D">
        <w:trPr>
          <w:divId w:val="1734160348"/>
          <w:tblCellSpacing w:w="15" w:type="dxa"/>
        </w:trPr>
        <w:tc>
          <w:tcPr>
            <w:tcW w:w="0" w:type="auto"/>
            <w:vAlign w:val="center"/>
            <w:hideMark/>
          </w:tcPr>
          <w:p w:rsidR="00184D1D" w:rsidRDefault="00184D1D">
            <w:pPr>
              <w:pStyle w:val="ref-label"/>
            </w:pPr>
            <w:r>
              <w:rPr>
                <w:rStyle w:val="label"/>
              </w:rPr>
              <w:t>22</w:t>
            </w:r>
            <w:r>
              <w:t> </w:t>
            </w:r>
            <w:bookmarkStart w:id="921" w:name="ref-22"/>
            <w:bookmarkEnd w:id="921"/>
          </w:p>
        </w:tc>
        <w:tc>
          <w:tcPr>
            <w:tcW w:w="0" w:type="auto"/>
            <w:vAlign w:val="center"/>
            <w:hideMark/>
          </w:tcPr>
          <w:p w:rsidR="00184D1D" w:rsidRDefault="00184D1D">
            <w:pPr>
              <w:pStyle w:val="citation"/>
            </w:pPr>
            <w:bookmarkStart w:id="922" w:name="d2114e3902"/>
            <w:bookmarkEnd w:id="922"/>
            <w:proofErr w:type="spellStart"/>
            <w:r>
              <w:t>Chirindze</w:t>
            </w:r>
            <w:proofErr w:type="spellEnd"/>
            <w:r>
              <w:t xml:space="preserve"> LM, Zimba TF, </w:t>
            </w:r>
            <w:proofErr w:type="spellStart"/>
            <w:r>
              <w:t>Sekyere</w:t>
            </w:r>
            <w:proofErr w:type="spellEnd"/>
            <w:r>
              <w:t xml:space="preserve"> JO, et al.: Faecal colonization of </w:t>
            </w:r>
            <w:r>
              <w:rPr>
                <w:i/>
                <w:iCs/>
              </w:rPr>
              <w:t>E. coli</w:t>
            </w:r>
            <w:r>
              <w:t xml:space="preserve"> and </w:t>
            </w:r>
            <w:r>
              <w:rPr>
                <w:i/>
                <w:iCs/>
              </w:rPr>
              <w:t>Klebsiella</w:t>
            </w:r>
            <w:r>
              <w:t xml:space="preserve"> spp. producing extended-spectrum beta-lactamases and plasmid-mediated </w:t>
            </w:r>
            <w:proofErr w:type="spellStart"/>
            <w:r>
              <w:t>AmpC</w:t>
            </w:r>
            <w:proofErr w:type="spellEnd"/>
            <w:r>
              <w:t xml:space="preserve"> in Mozambican university students. </w:t>
            </w:r>
            <w:r>
              <w:rPr>
                <w:i/>
                <w:iCs/>
              </w:rPr>
              <w:t>BMC Infect Dis.</w:t>
            </w:r>
            <w:r>
              <w:t xml:space="preserve"> 2018;18(1):244. 29843632 10.1186/s12879-018-3154-1 5975407</w:t>
            </w:r>
          </w:p>
        </w:tc>
      </w:tr>
      <w:tr w:rsidR="00184D1D">
        <w:trPr>
          <w:divId w:val="1734160348"/>
          <w:tblCellSpacing w:w="15" w:type="dxa"/>
        </w:trPr>
        <w:tc>
          <w:tcPr>
            <w:tcW w:w="0" w:type="auto"/>
            <w:vAlign w:val="center"/>
            <w:hideMark/>
          </w:tcPr>
          <w:p w:rsidR="00184D1D" w:rsidRDefault="00184D1D">
            <w:pPr>
              <w:pStyle w:val="ref-label"/>
            </w:pPr>
            <w:r>
              <w:rPr>
                <w:rStyle w:val="label"/>
              </w:rPr>
              <w:t>23</w:t>
            </w:r>
            <w:r>
              <w:t> </w:t>
            </w:r>
            <w:bookmarkStart w:id="923" w:name="ref-23"/>
            <w:bookmarkEnd w:id="923"/>
          </w:p>
        </w:tc>
        <w:tc>
          <w:tcPr>
            <w:tcW w:w="0" w:type="auto"/>
            <w:vAlign w:val="center"/>
            <w:hideMark/>
          </w:tcPr>
          <w:p w:rsidR="00184D1D" w:rsidRDefault="00184D1D">
            <w:pPr>
              <w:pStyle w:val="citation"/>
            </w:pPr>
            <w:bookmarkStart w:id="924" w:name="d2114e3920"/>
            <w:bookmarkEnd w:id="924"/>
            <w:proofErr w:type="spellStart"/>
            <w:r>
              <w:t>Founou</w:t>
            </w:r>
            <w:proofErr w:type="spellEnd"/>
            <w:r>
              <w:t xml:space="preserve"> RC, </w:t>
            </w:r>
            <w:proofErr w:type="spellStart"/>
            <w:r>
              <w:t>Founou</w:t>
            </w:r>
            <w:proofErr w:type="spellEnd"/>
            <w:r>
              <w:t xml:space="preserve"> LL, </w:t>
            </w:r>
            <w:proofErr w:type="spellStart"/>
            <w:r>
              <w:t>Essack</w:t>
            </w:r>
            <w:proofErr w:type="spellEnd"/>
            <w:r>
              <w:t xml:space="preserve"> SY: Extended spectrum beta-lactamase mediated resistance in carriage and clinical gram-negative ESKAPE bacteria: a comparative study between a district and tertiary hospital in South Africa. </w:t>
            </w:r>
            <w:proofErr w:type="spellStart"/>
            <w:r>
              <w:rPr>
                <w:i/>
                <w:iCs/>
              </w:rPr>
              <w:t>Antimicrob</w:t>
            </w:r>
            <w:proofErr w:type="spellEnd"/>
            <w:r>
              <w:rPr>
                <w:i/>
                <w:iCs/>
              </w:rPr>
              <w:t xml:space="preserve"> Resist Infect Control.</w:t>
            </w:r>
            <w:r>
              <w:t xml:space="preserve"> 2018;7:134. 30473784 10.1186/s13756-018-0423-0 6237030</w:t>
            </w:r>
          </w:p>
        </w:tc>
      </w:tr>
      <w:tr w:rsidR="00184D1D">
        <w:trPr>
          <w:divId w:val="1734160348"/>
          <w:tblCellSpacing w:w="15" w:type="dxa"/>
        </w:trPr>
        <w:tc>
          <w:tcPr>
            <w:tcW w:w="0" w:type="auto"/>
            <w:vAlign w:val="center"/>
            <w:hideMark/>
          </w:tcPr>
          <w:p w:rsidR="00184D1D" w:rsidRDefault="00184D1D">
            <w:pPr>
              <w:pStyle w:val="ref-label"/>
            </w:pPr>
            <w:r>
              <w:rPr>
                <w:rStyle w:val="label"/>
              </w:rPr>
              <w:t>24</w:t>
            </w:r>
            <w:r>
              <w:t> </w:t>
            </w:r>
            <w:bookmarkStart w:id="925" w:name="ref-24"/>
            <w:bookmarkEnd w:id="925"/>
          </w:p>
        </w:tc>
        <w:tc>
          <w:tcPr>
            <w:tcW w:w="0" w:type="auto"/>
            <w:vAlign w:val="center"/>
            <w:hideMark/>
          </w:tcPr>
          <w:p w:rsidR="00184D1D" w:rsidRDefault="00184D1D">
            <w:pPr>
              <w:pStyle w:val="citation"/>
            </w:pPr>
            <w:bookmarkStart w:id="926" w:name="d2114e3933"/>
            <w:bookmarkEnd w:id="926"/>
            <w:proofErr w:type="spellStart"/>
            <w:r>
              <w:t>Herindrainy</w:t>
            </w:r>
            <w:proofErr w:type="spellEnd"/>
            <w:r>
              <w:t xml:space="preserve"> P, </w:t>
            </w:r>
            <w:proofErr w:type="spellStart"/>
            <w:r>
              <w:t>Rabenandrasana</w:t>
            </w:r>
            <w:proofErr w:type="spellEnd"/>
            <w:r>
              <w:t xml:space="preserve"> MAN, </w:t>
            </w:r>
            <w:proofErr w:type="spellStart"/>
            <w:r>
              <w:t>Andrianirina</w:t>
            </w:r>
            <w:proofErr w:type="spellEnd"/>
            <w:r>
              <w:t xml:space="preserve"> ZZ, et al.: Acquisition of extended spectrum beta-lactamase-producing </w:t>
            </w:r>
            <w:proofErr w:type="spellStart"/>
            <w:r>
              <w:t>enterobacteriaceae</w:t>
            </w:r>
            <w:proofErr w:type="spellEnd"/>
            <w:r>
              <w:t xml:space="preserve"> in neonates: A community based cohort in Madagascar. </w:t>
            </w:r>
            <w:r>
              <w:rPr>
                <w:i/>
                <w:iCs/>
              </w:rPr>
              <w:t>PLoS One.</w:t>
            </w:r>
            <w:r>
              <w:t xml:space="preserve"> 2018;13(3):e0193325. 29494706 10.1371/journal.pone.0193325 5832238 </w:t>
            </w:r>
          </w:p>
        </w:tc>
      </w:tr>
      <w:tr w:rsidR="00184D1D">
        <w:trPr>
          <w:divId w:val="1734160348"/>
          <w:tblCellSpacing w:w="15" w:type="dxa"/>
        </w:trPr>
        <w:tc>
          <w:tcPr>
            <w:tcW w:w="0" w:type="auto"/>
            <w:vAlign w:val="center"/>
            <w:hideMark/>
          </w:tcPr>
          <w:p w:rsidR="00184D1D" w:rsidRDefault="00184D1D">
            <w:pPr>
              <w:pStyle w:val="ref-label"/>
            </w:pPr>
            <w:r>
              <w:rPr>
                <w:rStyle w:val="label"/>
              </w:rPr>
              <w:t>25</w:t>
            </w:r>
            <w:r>
              <w:t> </w:t>
            </w:r>
            <w:bookmarkStart w:id="927" w:name="ref-25"/>
            <w:bookmarkEnd w:id="927"/>
          </w:p>
        </w:tc>
        <w:tc>
          <w:tcPr>
            <w:tcW w:w="0" w:type="auto"/>
            <w:vAlign w:val="center"/>
            <w:hideMark/>
          </w:tcPr>
          <w:p w:rsidR="00184D1D" w:rsidRDefault="00184D1D">
            <w:pPr>
              <w:pStyle w:val="citation"/>
            </w:pPr>
            <w:bookmarkStart w:id="928" w:name="d2114e3945"/>
            <w:bookmarkEnd w:id="928"/>
            <w:proofErr w:type="spellStart"/>
            <w:r>
              <w:t>Katakweba</w:t>
            </w:r>
            <w:proofErr w:type="spellEnd"/>
            <w:r>
              <w:t xml:space="preserve"> AAS, </w:t>
            </w:r>
            <w:proofErr w:type="spellStart"/>
            <w:r>
              <w:t>Muhairwa</w:t>
            </w:r>
            <w:proofErr w:type="spellEnd"/>
            <w:r>
              <w:t xml:space="preserve"> AP, </w:t>
            </w:r>
            <w:proofErr w:type="spellStart"/>
            <w:r>
              <w:t>Lupindu</w:t>
            </w:r>
            <w:proofErr w:type="spellEnd"/>
            <w:r>
              <w:t xml:space="preserve"> AM, et al.: First Report on a Randomized Investigation of Antimicrobial Resistance in </w:t>
            </w:r>
            <w:proofErr w:type="spellStart"/>
            <w:r>
              <w:t>Fecal</w:t>
            </w:r>
            <w:proofErr w:type="spellEnd"/>
            <w:r>
              <w:t xml:space="preserve"> Indicator Bacteria from Livestock, Poultry, and Humans in Tanzania. </w:t>
            </w:r>
            <w:proofErr w:type="spellStart"/>
            <w:r>
              <w:rPr>
                <w:i/>
                <w:iCs/>
              </w:rPr>
              <w:t>Microb</w:t>
            </w:r>
            <w:proofErr w:type="spellEnd"/>
            <w:r>
              <w:rPr>
                <w:i/>
                <w:iCs/>
              </w:rPr>
              <w:t xml:space="preserve"> Drug Resist.</w:t>
            </w:r>
            <w:r>
              <w:t xml:space="preserve"> 2018;24(3):260–8. 28759321 10.1089/mdr.2016.0297</w:t>
            </w:r>
          </w:p>
        </w:tc>
      </w:tr>
      <w:tr w:rsidR="00184D1D">
        <w:trPr>
          <w:divId w:val="1734160348"/>
          <w:tblCellSpacing w:w="15" w:type="dxa"/>
        </w:trPr>
        <w:tc>
          <w:tcPr>
            <w:tcW w:w="0" w:type="auto"/>
            <w:vAlign w:val="center"/>
            <w:hideMark/>
          </w:tcPr>
          <w:p w:rsidR="00184D1D" w:rsidRDefault="00184D1D">
            <w:pPr>
              <w:pStyle w:val="ref-label"/>
            </w:pPr>
            <w:r>
              <w:rPr>
                <w:rStyle w:val="label"/>
              </w:rPr>
              <w:t>26</w:t>
            </w:r>
            <w:r>
              <w:t> </w:t>
            </w:r>
            <w:bookmarkStart w:id="929" w:name="ref-26"/>
            <w:bookmarkEnd w:id="929"/>
          </w:p>
        </w:tc>
        <w:tc>
          <w:tcPr>
            <w:tcW w:w="0" w:type="auto"/>
            <w:vAlign w:val="center"/>
            <w:hideMark/>
          </w:tcPr>
          <w:p w:rsidR="00184D1D" w:rsidRDefault="00184D1D">
            <w:pPr>
              <w:pStyle w:val="citation"/>
            </w:pPr>
            <w:bookmarkStart w:id="930" w:name="d2114e3957"/>
            <w:bookmarkEnd w:id="930"/>
            <w:proofErr w:type="spellStart"/>
            <w:r>
              <w:t>Marando</w:t>
            </w:r>
            <w:proofErr w:type="spellEnd"/>
            <w:r>
              <w:t xml:space="preserve"> R, </w:t>
            </w:r>
            <w:proofErr w:type="spellStart"/>
            <w:r>
              <w:t>Seni</w:t>
            </w:r>
            <w:proofErr w:type="spellEnd"/>
            <w:r>
              <w:t xml:space="preserve"> J, </w:t>
            </w:r>
            <w:proofErr w:type="spellStart"/>
            <w:r>
              <w:t>Mirambo</w:t>
            </w:r>
            <w:proofErr w:type="spellEnd"/>
            <w:r>
              <w:t xml:space="preserve"> MM, et al.: Predictors of the extended-spectrum-beta </w:t>
            </w:r>
            <w:r>
              <w:lastRenderedPageBreak/>
              <w:t xml:space="preserve">lactamases producing Enterobacteriaceae neonatal sepsis at a tertiary hospital, Tanzania. </w:t>
            </w:r>
            <w:r>
              <w:rPr>
                <w:i/>
                <w:iCs/>
              </w:rPr>
              <w:t xml:space="preserve">Int J Med </w:t>
            </w:r>
            <w:proofErr w:type="spellStart"/>
            <w:r>
              <w:rPr>
                <w:i/>
                <w:iCs/>
              </w:rPr>
              <w:t>Microbiol</w:t>
            </w:r>
            <w:proofErr w:type="spellEnd"/>
            <w:r>
              <w:rPr>
                <w:i/>
                <w:iCs/>
              </w:rPr>
              <w:t>.</w:t>
            </w:r>
            <w:r>
              <w:t xml:space="preserve"> 2018;308(7):803–11. 29980372 10.1016/j.ijmm.2018.06.012 6171784</w:t>
            </w:r>
          </w:p>
        </w:tc>
      </w:tr>
      <w:tr w:rsidR="00184D1D">
        <w:trPr>
          <w:divId w:val="1734160348"/>
          <w:tblCellSpacing w:w="15" w:type="dxa"/>
        </w:trPr>
        <w:tc>
          <w:tcPr>
            <w:tcW w:w="0" w:type="auto"/>
            <w:vAlign w:val="center"/>
            <w:hideMark/>
          </w:tcPr>
          <w:p w:rsidR="00184D1D" w:rsidRDefault="00184D1D">
            <w:pPr>
              <w:pStyle w:val="ref-label"/>
            </w:pPr>
            <w:r>
              <w:rPr>
                <w:rStyle w:val="label"/>
              </w:rPr>
              <w:lastRenderedPageBreak/>
              <w:t>27</w:t>
            </w:r>
            <w:r>
              <w:t> </w:t>
            </w:r>
            <w:bookmarkStart w:id="931" w:name="ref-27"/>
            <w:bookmarkEnd w:id="931"/>
          </w:p>
        </w:tc>
        <w:tc>
          <w:tcPr>
            <w:tcW w:w="0" w:type="auto"/>
            <w:vAlign w:val="center"/>
            <w:hideMark/>
          </w:tcPr>
          <w:p w:rsidR="00184D1D" w:rsidRDefault="00184D1D">
            <w:pPr>
              <w:pStyle w:val="citation"/>
            </w:pPr>
            <w:bookmarkStart w:id="932" w:name="d2114e3969"/>
            <w:bookmarkEnd w:id="932"/>
            <w:r>
              <w:t xml:space="preserve">Moremi N, Claus H, </w:t>
            </w:r>
            <w:proofErr w:type="spellStart"/>
            <w:r>
              <w:t>Rutta</w:t>
            </w:r>
            <w:proofErr w:type="spellEnd"/>
            <w:r>
              <w:t xml:space="preserve"> L, et al.: High carriage rate of extended-spectrum beta-lactamase-producing Enterobacteriaceae among patients admitted for surgery in Tanzanian hospitals with a low rate of endogenous surgical site infections. </w:t>
            </w:r>
            <w:r>
              <w:rPr>
                <w:i/>
                <w:iCs/>
              </w:rPr>
              <w:t>J Hosp Infect.</w:t>
            </w:r>
            <w:r>
              <w:t xml:space="preserve"> 2018;100(1):47–53. 29852267 10.1016/j.jhin.2018.05.017</w:t>
            </w:r>
          </w:p>
        </w:tc>
      </w:tr>
      <w:tr w:rsidR="00184D1D">
        <w:trPr>
          <w:divId w:val="1734160348"/>
          <w:tblCellSpacing w:w="15" w:type="dxa"/>
        </w:trPr>
        <w:tc>
          <w:tcPr>
            <w:tcW w:w="0" w:type="auto"/>
            <w:vAlign w:val="center"/>
            <w:hideMark/>
          </w:tcPr>
          <w:p w:rsidR="00184D1D" w:rsidRDefault="00184D1D">
            <w:pPr>
              <w:pStyle w:val="ref-label"/>
            </w:pPr>
            <w:r>
              <w:rPr>
                <w:rStyle w:val="label"/>
              </w:rPr>
              <w:t>28</w:t>
            </w:r>
            <w:r>
              <w:t> </w:t>
            </w:r>
            <w:bookmarkStart w:id="933" w:name="ref-28"/>
            <w:bookmarkEnd w:id="933"/>
          </w:p>
        </w:tc>
        <w:tc>
          <w:tcPr>
            <w:tcW w:w="0" w:type="auto"/>
            <w:vAlign w:val="center"/>
            <w:hideMark/>
          </w:tcPr>
          <w:p w:rsidR="00184D1D" w:rsidRDefault="00184D1D">
            <w:pPr>
              <w:pStyle w:val="citation"/>
            </w:pPr>
            <w:bookmarkStart w:id="934" w:name="d2114e3981"/>
            <w:bookmarkEnd w:id="934"/>
            <w:proofErr w:type="spellStart"/>
            <w:r>
              <w:t>Nikiema</w:t>
            </w:r>
            <w:proofErr w:type="spellEnd"/>
            <w:r>
              <w:t xml:space="preserve"> </w:t>
            </w:r>
            <w:proofErr w:type="spellStart"/>
            <w:r>
              <w:t>Pessinaba</w:t>
            </w:r>
            <w:proofErr w:type="spellEnd"/>
            <w:r>
              <w:t xml:space="preserve"> C, </w:t>
            </w:r>
            <w:proofErr w:type="spellStart"/>
            <w:r>
              <w:t>Landoh</w:t>
            </w:r>
            <w:proofErr w:type="spellEnd"/>
            <w:r>
              <w:t xml:space="preserve"> DE, </w:t>
            </w:r>
            <w:proofErr w:type="spellStart"/>
            <w:r>
              <w:t>Dossim</w:t>
            </w:r>
            <w:proofErr w:type="spellEnd"/>
            <w:r>
              <w:t xml:space="preserve"> S, et al.: Screening for extended-spectrum beta-lactamase-producing Enterobacteriaceae intestinal carriage among children aged under five in Lomé, Togo. </w:t>
            </w:r>
            <w:r>
              <w:rPr>
                <w:i/>
                <w:iCs/>
              </w:rPr>
              <w:t>Med Mal Infect.</w:t>
            </w:r>
            <w:r>
              <w:t xml:space="preserve"> 2018;48(8):551–4. 30190161 10.1016/j.medmal.2018.07.004</w:t>
            </w:r>
          </w:p>
        </w:tc>
      </w:tr>
      <w:tr w:rsidR="00184D1D">
        <w:trPr>
          <w:divId w:val="1734160348"/>
          <w:tblCellSpacing w:w="15" w:type="dxa"/>
        </w:trPr>
        <w:tc>
          <w:tcPr>
            <w:tcW w:w="0" w:type="auto"/>
            <w:vAlign w:val="center"/>
            <w:hideMark/>
          </w:tcPr>
          <w:p w:rsidR="00184D1D" w:rsidRDefault="00184D1D">
            <w:pPr>
              <w:pStyle w:val="ref-label"/>
            </w:pPr>
            <w:r>
              <w:rPr>
                <w:rStyle w:val="label"/>
              </w:rPr>
              <w:t>29</w:t>
            </w:r>
            <w:r>
              <w:t> </w:t>
            </w:r>
            <w:bookmarkStart w:id="935" w:name="ref-29"/>
            <w:bookmarkEnd w:id="935"/>
          </w:p>
        </w:tc>
        <w:tc>
          <w:tcPr>
            <w:tcW w:w="0" w:type="auto"/>
            <w:vAlign w:val="center"/>
            <w:hideMark/>
          </w:tcPr>
          <w:p w:rsidR="00184D1D" w:rsidRDefault="00184D1D">
            <w:pPr>
              <w:pStyle w:val="citation"/>
            </w:pPr>
            <w:bookmarkStart w:id="936" w:name="d2114e3993"/>
            <w:bookmarkEnd w:id="936"/>
            <w:proofErr w:type="spellStart"/>
            <w:r>
              <w:t>Herindrainy</w:t>
            </w:r>
            <w:proofErr w:type="spellEnd"/>
            <w:r>
              <w:t xml:space="preserve"> P, </w:t>
            </w:r>
            <w:proofErr w:type="spellStart"/>
            <w:r>
              <w:t>Randrianirina</w:t>
            </w:r>
            <w:proofErr w:type="spellEnd"/>
            <w:r>
              <w:t xml:space="preserve"> F, </w:t>
            </w:r>
            <w:proofErr w:type="spellStart"/>
            <w:r>
              <w:t>Ratovoson</w:t>
            </w:r>
            <w:proofErr w:type="spellEnd"/>
            <w:r>
              <w:t xml:space="preserve"> R, et al.: Rectal carriage of extended-spectrum beta-lactamase-producing gram-negative bacilli in community settings in Madagascar. </w:t>
            </w:r>
            <w:r>
              <w:rPr>
                <w:i/>
                <w:iCs/>
              </w:rPr>
              <w:t>PLoS One.</w:t>
            </w:r>
            <w:r>
              <w:t xml:space="preserve"> 2011;6(7):e22738. 21829498 10.1371/journal.pone.0022738 3146483 </w:t>
            </w:r>
          </w:p>
        </w:tc>
      </w:tr>
      <w:tr w:rsidR="00184D1D">
        <w:trPr>
          <w:divId w:val="1734160348"/>
          <w:tblCellSpacing w:w="15" w:type="dxa"/>
        </w:trPr>
        <w:tc>
          <w:tcPr>
            <w:tcW w:w="0" w:type="auto"/>
            <w:vAlign w:val="center"/>
            <w:hideMark/>
          </w:tcPr>
          <w:p w:rsidR="00184D1D" w:rsidRDefault="00184D1D">
            <w:pPr>
              <w:pStyle w:val="ref-label"/>
            </w:pPr>
            <w:r>
              <w:rPr>
                <w:rStyle w:val="label"/>
              </w:rPr>
              <w:t>30</w:t>
            </w:r>
            <w:r>
              <w:t> </w:t>
            </w:r>
            <w:bookmarkStart w:id="937" w:name="ref-30"/>
            <w:bookmarkEnd w:id="937"/>
          </w:p>
        </w:tc>
        <w:tc>
          <w:tcPr>
            <w:tcW w:w="0" w:type="auto"/>
            <w:vAlign w:val="center"/>
            <w:hideMark/>
          </w:tcPr>
          <w:p w:rsidR="00184D1D" w:rsidRDefault="00184D1D">
            <w:pPr>
              <w:pStyle w:val="citation"/>
            </w:pPr>
            <w:bookmarkStart w:id="938" w:name="d2114e4006"/>
            <w:bookmarkEnd w:id="938"/>
            <w:proofErr w:type="spellStart"/>
            <w:r>
              <w:t>Sanneh</w:t>
            </w:r>
            <w:proofErr w:type="spellEnd"/>
            <w:r>
              <w:t xml:space="preserve"> B, </w:t>
            </w:r>
            <w:proofErr w:type="spellStart"/>
            <w:r>
              <w:t>Kebbeh</w:t>
            </w:r>
            <w:proofErr w:type="spellEnd"/>
            <w:r>
              <w:t xml:space="preserve"> A, </w:t>
            </w:r>
            <w:proofErr w:type="spellStart"/>
            <w:r>
              <w:t>Jallow</w:t>
            </w:r>
            <w:proofErr w:type="spellEnd"/>
            <w:r>
              <w:t xml:space="preserve"> HS, et al.: Prevalence and risk factors for faecal carriage of Extended Spectrum β-lactamase producing Enterobacteriaceae among food handlers in lower basic schools in West Coast Region of The Gambia. </w:t>
            </w:r>
            <w:r>
              <w:rPr>
                <w:i/>
                <w:iCs/>
              </w:rPr>
              <w:t>PLoS One.</w:t>
            </w:r>
            <w:r>
              <w:t xml:space="preserve"> 2018;13(8):e0200894. 30102698 10.1371/journal.pone.0200894 6089431</w:t>
            </w:r>
          </w:p>
        </w:tc>
      </w:tr>
      <w:tr w:rsidR="00184D1D">
        <w:trPr>
          <w:divId w:val="1734160348"/>
          <w:tblCellSpacing w:w="15" w:type="dxa"/>
        </w:trPr>
        <w:tc>
          <w:tcPr>
            <w:tcW w:w="0" w:type="auto"/>
            <w:vAlign w:val="center"/>
            <w:hideMark/>
          </w:tcPr>
          <w:p w:rsidR="00184D1D" w:rsidRDefault="00184D1D">
            <w:pPr>
              <w:pStyle w:val="ref-label"/>
            </w:pPr>
            <w:r>
              <w:rPr>
                <w:rStyle w:val="label"/>
              </w:rPr>
              <w:t>31</w:t>
            </w:r>
            <w:r>
              <w:t> </w:t>
            </w:r>
            <w:bookmarkStart w:id="939" w:name="ref-31"/>
            <w:bookmarkEnd w:id="939"/>
          </w:p>
        </w:tc>
        <w:tc>
          <w:tcPr>
            <w:tcW w:w="0" w:type="auto"/>
            <w:vAlign w:val="center"/>
            <w:hideMark/>
          </w:tcPr>
          <w:p w:rsidR="00184D1D" w:rsidRDefault="00184D1D">
            <w:pPr>
              <w:pStyle w:val="citation"/>
            </w:pPr>
            <w:bookmarkStart w:id="940" w:name="d2114e4018"/>
            <w:bookmarkEnd w:id="940"/>
            <w:r>
              <w:t xml:space="preserve">Stanley IJ, </w:t>
            </w:r>
            <w:proofErr w:type="spellStart"/>
            <w:r>
              <w:t>Kajumbula</w:t>
            </w:r>
            <w:proofErr w:type="spellEnd"/>
            <w:r>
              <w:t xml:space="preserve"> H, </w:t>
            </w:r>
            <w:proofErr w:type="spellStart"/>
            <w:r>
              <w:t>Bazira</w:t>
            </w:r>
            <w:proofErr w:type="spellEnd"/>
            <w:r>
              <w:t xml:space="preserve"> J, et al.: Multidrug resistance among </w:t>
            </w:r>
            <w:r>
              <w:rPr>
                <w:i/>
                <w:iCs/>
              </w:rPr>
              <w:t>Escherichia coli</w:t>
            </w:r>
            <w:r>
              <w:t xml:space="preserve"> and </w:t>
            </w:r>
            <w:r>
              <w:rPr>
                <w:i/>
                <w:iCs/>
              </w:rPr>
              <w:t>Klebsiella pneumoniae</w:t>
            </w:r>
            <w:r>
              <w:t xml:space="preserve"> carried in the gut of out-patients from pastoralist communities of Kasese district, Uganda. </w:t>
            </w:r>
            <w:r>
              <w:rPr>
                <w:i/>
                <w:iCs/>
              </w:rPr>
              <w:t>PLoS One.</w:t>
            </w:r>
            <w:r>
              <w:t xml:space="preserve"> 2018;13(7): 30016317 10.1371/journal.pone.0200093 6049918</w:t>
            </w:r>
          </w:p>
        </w:tc>
      </w:tr>
      <w:tr w:rsidR="00184D1D">
        <w:trPr>
          <w:divId w:val="1734160348"/>
          <w:tblCellSpacing w:w="15" w:type="dxa"/>
        </w:trPr>
        <w:tc>
          <w:tcPr>
            <w:tcW w:w="0" w:type="auto"/>
            <w:vAlign w:val="center"/>
            <w:hideMark/>
          </w:tcPr>
          <w:p w:rsidR="00184D1D" w:rsidRDefault="00184D1D">
            <w:pPr>
              <w:pStyle w:val="ref-label"/>
            </w:pPr>
            <w:r>
              <w:rPr>
                <w:rStyle w:val="label"/>
              </w:rPr>
              <w:t>32</w:t>
            </w:r>
            <w:r>
              <w:t> </w:t>
            </w:r>
            <w:bookmarkStart w:id="941" w:name="ref-32"/>
            <w:bookmarkEnd w:id="941"/>
          </w:p>
        </w:tc>
        <w:tc>
          <w:tcPr>
            <w:tcW w:w="0" w:type="auto"/>
            <w:vAlign w:val="center"/>
            <w:hideMark/>
          </w:tcPr>
          <w:p w:rsidR="00184D1D" w:rsidRDefault="00184D1D">
            <w:pPr>
              <w:pStyle w:val="citation"/>
            </w:pPr>
            <w:bookmarkStart w:id="942" w:name="d2114e4036"/>
            <w:bookmarkEnd w:id="942"/>
            <w:proofErr w:type="spellStart"/>
            <w:r>
              <w:t>Woerther</w:t>
            </w:r>
            <w:proofErr w:type="spellEnd"/>
            <w:r>
              <w:t xml:space="preserve"> PL, </w:t>
            </w:r>
            <w:proofErr w:type="spellStart"/>
            <w:r>
              <w:t>Angebault</w:t>
            </w:r>
            <w:proofErr w:type="spellEnd"/>
            <w:r>
              <w:t xml:space="preserve"> C, </w:t>
            </w:r>
            <w:proofErr w:type="spellStart"/>
            <w:r>
              <w:t>Jacquier</w:t>
            </w:r>
            <w:proofErr w:type="spellEnd"/>
            <w:r>
              <w:t xml:space="preserve"> H, et al.: Massive increase, spread, and exchange of extended spectrum β-lactamase-encoding genes among intestinal </w:t>
            </w:r>
            <w:r>
              <w:rPr>
                <w:i/>
                <w:iCs/>
              </w:rPr>
              <w:t>Enterobacteriaceae</w:t>
            </w:r>
            <w:r>
              <w:t xml:space="preserve"> in hospitalized children with severe acute malnutrition in Niger. </w:t>
            </w:r>
            <w:r>
              <w:rPr>
                <w:i/>
                <w:iCs/>
              </w:rPr>
              <w:t>Clin Infect Dis.</w:t>
            </w:r>
            <w:r>
              <w:t xml:space="preserve"> 2011;53(7):677–85. 21890771 10.1093/</w:t>
            </w:r>
            <w:proofErr w:type="spellStart"/>
            <w:r>
              <w:t>cid</w:t>
            </w:r>
            <w:proofErr w:type="spellEnd"/>
            <w:r>
              <w:t>/cir522</w:t>
            </w:r>
          </w:p>
        </w:tc>
      </w:tr>
      <w:tr w:rsidR="00184D1D">
        <w:trPr>
          <w:divId w:val="1734160348"/>
          <w:tblCellSpacing w:w="15" w:type="dxa"/>
        </w:trPr>
        <w:tc>
          <w:tcPr>
            <w:tcW w:w="0" w:type="auto"/>
            <w:vAlign w:val="center"/>
            <w:hideMark/>
          </w:tcPr>
          <w:p w:rsidR="00184D1D" w:rsidRDefault="00184D1D">
            <w:pPr>
              <w:pStyle w:val="ref-label"/>
            </w:pPr>
            <w:r>
              <w:rPr>
                <w:rStyle w:val="label"/>
              </w:rPr>
              <w:t>33</w:t>
            </w:r>
            <w:r>
              <w:t> </w:t>
            </w:r>
            <w:bookmarkStart w:id="943" w:name="ref-33"/>
            <w:bookmarkEnd w:id="943"/>
          </w:p>
        </w:tc>
        <w:tc>
          <w:tcPr>
            <w:tcW w:w="0" w:type="auto"/>
            <w:vAlign w:val="center"/>
            <w:hideMark/>
          </w:tcPr>
          <w:p w:rsidR="00184D1D" w:rsidRDefault="00184D1D">
            <w:pPr>
              <w:pStyle w:val="citation"/>
            </w:pPr>
            <w:bookmarkStart w:id="944" w:name="d2114e4051"/>
            <w:bookmarkEnd w:id="944"/>
            <w:proofErr w:type="spellStart"/>
            <w:r>
              <w:t>Albrechtova</w:t>
            </w:r>
            <w:proofErr w:type="spellEnd"/>
            <w:r>
              <w:t xml:space="preserve"> K, </w:t>
            </w:r>
            <w:proofErr w:type="spellStart"/>
            <w:r>
              <w:t>Dolejska</w:t>
            </w:r>
            <w:proofErr w:type="spellEnd"/>
            <w:r>
              <w:t xml:space="preserve"> M, </w:t>
            </w:r>
            <w:proofErr w:type="spellStart"/>
            <w:r>
              <w:t>Cizek</w:t>
            </w:r>
            <w:proofErr w:type="spellEnd"/>
            <w:r>
              <w:t xml:space="preserve"> A, et al.: Dogs of nomadic pastoralists in northern Kenya are reservoirs of plasmid-mediated cephalosporin- and quinolone-resistant </w:t>
            </w:r>
            <w:r>
              <w:rPr>
                <w:i/>
                <w:iCs/>
              </w:rPr>
              <w:t>Escherichia coli</w:t>
            </w:r>
            <w:r>
              <w:t xml:space="preserve">, including pandemic clone B2-O25-ST131. </w:t>
            </w:r>
            <w:proofErr w:type="spellStart"/>
            <w:r>
              <w:rPr>
                <w:i/>
                <w:iCs/>
              </w:rPr>
              <w:t>Antimicrob</w:t>
            </w:r>
            <w:proofErr w:type="spellEnd"/>
            <w:r>
              <w:rPr>
                <w:i/>
                <w:iCs/>
              </w:rPr>
              <w:t xml:space="preserve"> Agents Chemother.</w:t>
            </w:r>
            <w:r>
              <w:t xml:space="preserve"> 2012;56(7):4013–7. 22508313 10.1128/AAC.05859-11 3393422</w:t>
            </w:r>
          </w:p>
        </w:tc>
      </w:tr>
      <w:tr w:rsidR="00184D1D">
        <w:trPr>
          <w:divId w:val="1734160348"/>
          <w:tblCellSpacing w:w="15" w:type="dxa"/>
        </w:trPr>
        <w:tc>
          <w:tcPr>
            <w:tcW w:w="0" w:type="auto"/>
            <w:vAlign w:val="center"/>
            <w:hideMark/>
          </w:tcPr>
          <w:p w:rsidR="00184D1D" w:rsidRDefault="00184D1D">
            <w:pPr>
              <w:pStyle w:val="ref-label"/>
            </w:pPr>
            <w:r>
              <w:rPr>
                <w:rStyle w:val="label"/>
              </w:rPr>
              <w:t>34</w:t>
            </w:r>
            <w:r>
              <w:t> </w:t>
            </w:r>
            <w:bookmarkStart w:id="945" w:name="ref-34"/>
            <w:bookmarkEnd w:id="945"/>
          </w:p>
        </w:tc>
        <w:tc>
          <w:tcPr>
            <w:tcW w:w="0" w:type="auto"/>
            <w:vAlign w:val="center"/>
            <w:hideMark/>
          </w:tcPr>
          <w:p w:rsidR="00184D1D" w:rsidRDefault="00184D1D">
            <w:pPr>
              <w:pStyle w:val="citation"/>
            </w:pPr>
            <w:bookmarkStart w:id="946" w:name="d2114e4066"/>
            <w:bookmarkEnd w:id="946"/>
            <w:proofErr w:type="spellStart"/>
            <w:r>
              <w:t>Isendahl</w:t>
            </w:r>
            <w:proofErr w:type="spellEnd"/>
            <w:r>
              <w:t xml:space="preserve"> J, </w:t>
            </w:r>
            <w:proofErr w:type="spellStart"/>
            <w:r>
              <w:t>Turlej-Rogacka</w:t>
            </w:r>
            <w:proofErr w:type="spellEnd"/>
            <w:r>
              <w:t xml:space="preserve"> A, </w:t>
            </w:r>
            <w:proofErr w:type="spellStart"/>
            <w:r>
              <w:t>Manjuba</w:t>
            </w:r>
            <w:proofErr w:type="spellEnd"/>
            <w:r>
              <w:t xml:space="preserve"> C, et al.: </w:t>
            </w:r>
            <w:proofErr w:type="spellStart"/>
            <w:r>
              <w:t>Fecal</w:t>
            </w:r>
            <w:proofErr w:type="spellEnd"/>
            <w:r>
              <w:t xml:space="preserve"> carriage of ESBL-producing </w:t>
            </w:r>
            <w:r>
              <w:rPr>
                <w:i/>
                <w:iCs/>
              </w:rPr>
              <w:t>E. coli</w:t>
            </w:r>
            <w:r>
              <w:t xml:space="preserve"> and </w:t>
            </w:r>
            <w:r>
              <w:rPr>
                <w:i/>
                <w:iCs/>
              </w:rPr>
              <w:t>K. pneumoniae</w:t>
            </w:r>
            <w:r>
              <w:t xml:space="preserve"> in children in Guinea-Bissau: a hospital-based cross-sectional study. </w:t>
            </w:r>
            <w:r>
              <w:rPr>
                <w:i/>
                <w:iCs/>
              </w:rPr>
              <w:t>PLoS One.</w:t>
            </w:r>
            <w:r>
              <w:t xml:space="preserve"> 2012;7(12):e51981. 23284838 10.1371/journal.pone.0051981 3527401 </w:t>
            </w:r>
          </w:p>
        </w:tc>
      </w:tr>
      <w:tr w:rsidR="00184D1D">
        <w:trPr>
          <w:divId w:val="1734160348"/>
          <w:tblCellSpacing w:w="15" w:type="dxa"/>
        </w:trPr>
        <w:tc>
          <w:tcPr>
            <w:tcW w:w="0" w:type="auto"/>
            <w:vAlign w:val="center"/>
            <w:hideMark/>
          </w:tcPr>
          <w:p w:rsidR="00184D1D" w:rsidRDefault="00184D1D">
            <w:pPr>
              <w:pStyle w:val="ref-label"/>
            </w:pPr>
            <w:r>
              <w:rPr>
                <w:rStyle w:val="label"/>
              </w:rPr>
              <w:t>35</w:t>
            </w:r>
            <w:r>
              <w:t> </w:t>
            </w:r>
            <w:bookmarkStart w:id="947" w:name="ref-35"/>
            <w:bookmarkEnd w:id="947"/>
          </w:p>
        </w:tc>
        <w:tc>
          <w:tcPr>
            <w:tcW w:w="0" w:type="auto"/>
            <w:vAlign w:val="center"/>
            <w:hideMark/>
          </w:tcPr>
          <w:p w:rsidR="00184D1D" w:rsidRDefault="00184D1D">
            <w:pPr>
              <w:pStyle w:val="citation"/>
            </w:pPr>
            <w:bookmarkStart w:id="948" w:name="d2114e4084"/>
            <w:bookmarkEnd w:id="948"/>
            <w:proofErr w:type="spellStart"/>
            <w:r>
              <w:t>Lonchel</w:t>
            </w:r>
            <w:proofErr w:type="spellEnd"/>
            <w:r>
              <w:t xml:space="preserve"> CM, </w:t>
            </w:r>
            <w:proofErr w:type="spellStart"/>
            <w:r>
              <w:t>Meex</w:t>
            </w:r>
            <w:proofErr w:type="spellEnd"/>
            <w:r>
              <w:t xml:space="preserve"> C, </w:t>
            </w:r>
            <w:proofErr w:type="spellStart"/>
            <w:r>
              <w:t>Gangoué-Piéboji</w:t>
            </w:r>
            <w:proofErr w:type="spellEnd"/>
            <w:r>
              <w:t xml:space="preserve"> J, et al.: Proportion of extended-spectrum ß-lactamase-producing </w:t>
            </w:r>
            <w:r>
              <w:rPr>
                <w:i/>
                <w:iCs/>
              </w:rPr>
              <w:t>Enterobacteriaceae</w:t>
            </w:r>
            <w:r>
              <w:t xml:space="preserve"> in community setting in </w:t>
            </w:r>
            <w:proofErr w:type="spellStart"/>
            <w:r>
              <w:t>Ngaoundere</w:t>
            </w:r>
            <w:proofErr w:type="spellEnd"/>
            <w:r>
              <w:t xml:space="preserve">, Cameroon. </w:t>
            </w:r>
            <w:r>
              <w:rPr>
                <w:i/>
                <w:iCs/>
              </w:rPr>
              <w:t>BMC Infect Dis.</w:t>
            </w:r>
            <w:r>
              <w:t xml:space="preserve"> 2012;12:53. 22405322 10.1186/1471-2334-12-53 3329637</w:t>
            </w:r>
          </w:p>
        </w:tc>
      </w:tr>
      <w:tr w:rsidR="00184D1D">
        <w:trPr>
          <w:divId w:val="1734160348"/>
          <w:tblCellSpacing w:w="15" w:type="dxa"/>
        </w:trPr>
        <w:tc>
          <w:tcPr>
            <w:tcW w:w="0" w:type="auto"/>
            <w:vAlign w:val="center"/>
            <w:hideMark/>
          </w:tcPr>
          <w:p w:rsidR="00184D1D" w:rsidRDefault="00184D1D">
            <w:pPr>
              <w:pStyle w:val="ref-label"/>
            </w:pPr>
            <w:r>
              <w:rPr>
                <w:rStyle w:val="label"/>
              </w:rPr>
              <w:t>36</w:t>
            </w:r>
            <w:r>
              <w:t> </w:t>
            </w:r>
            <w:bookmarkStart w:id="949" w:name="ref-36"/>
            <w:bookmarkEnd w:id="949"/>
          </w:p>
        </w:tc>
        <w:tc>
          <w:tcPr>
            <w:tcW w:w="0" w:type="auto"/>
            <w:vAlign w:val="center"/>
            <w:hideMark/>
          </w:tcPr>
          <w:p w:rsidR="00184D1D" w:rsidRDefault="00184D1D">
            <w:pPr>
              <w:pStyle w:val="citation"/>
            </w:pPr>
            <w:bookmarkStart w:id="950" w:name="d2114e4100"/>
            <w:bookmarkEnd w:id="950"/>
            <w:proofErr w:type="spellStart"/>
            <w:r>
              <w:t>Lonchel</w:t>
            </w:r>
            <w:proofErr w:type="spellEnd"/>
            <w:r>
              <w:t xml:space="preserve"> CM, </w:t>
            </w:r>
            <w:proofErr w:type="spellStart"/>
            <w:r>
              <w:t>Melin</w:t>
            </w:r>
            <w:proofErr w:type="spellEnd"/>
            <w:r>
              <w:t xml:space="preserve"> P, </w:t>
            </w:r>
            <w:proofErr w:type="spellStart"/>
            <w:r>
              <w:t>Gangoué-Piéboji</w:t>
            </w:r>
            <w:proofErr w:type="spellEnd"/>
            <w:r>
              <w:t xml:space="preserve"> J, et al.: Extended-spectrum β-lactamase-producing </w:t>
            </w:r>
            <w:r>
              <w:rPr>
                <w:i/>
                <w:iCs/>
              </w:rPr>
              <w:t>Enterobacteriaceae</w:t>
            </w:r>
            <w:r>
              <w:t xml:space="preserve"> in Cameroonian hospitals. </w:t>
            </w:r>
            <w:r>
              <w:rPr>
                <w:i/>
                <w:iCs/>
              </w:rPr>
              <w:t xml:space="preserve">Eur J Clin </w:t>
            </w:r>
            <w:proofErr w:type="spellStart"/>
            <w:r>
              <w:rPr>
                <w:i/>
                <w:iCs/>
              </w:rPr>
              <w:t>Microbiol</w:t>
            </w:r>
            <w:proofErr w:type="spellEnd"/>
            <w:r>
              <w:rPr>
                <w:i/>
                <w:iCs/>
              </w:rPr>
              <w:t xml:space="preserve"> Infect Dis.</w:t>
            </w:r>
            <w:r>
              <w:t xml:space="preserve"> 2013;32(1):79–87. 22886058 10.1007/s10096-012-1717-4</w:t>
            </w:r>
          </w:p>
        </w:tc>
      </w:tr>
      <w:tr w:rsidR="00184D1D">
        <w:trPr>
          <w:divId w:val="1734160348"/>
          <w:tblCellSpacing w:w="15" w:type="dxa"/>
        </w:trPr>
        <w:tc>
          <w:tcPr>
            <w:tcW w:w="0" w:type="auto"/>
            <w:vAlign w:val="center"/>
            <w:hideMark/>
          </w:tcPr>
          <w:p w:rsidR="00184D1D" w:rsidRDefault="00184D1D">
            <w:pPr>
              <w:pStyle w:val="ref-label"/>
            </w:pPr>
            <w:r>
              <w:rPr>
                <w:rStyle w:val="label"/>
              </w:rPr>
              <w:t>37</w:t>
            </w:r>
            <w:r>
              <w:t> </w:t>
            </w:r>
            <w:bookmarkStart w:id="951" w:name="ref-37"/>
            <w:bookmarkEnd w:id="951"/>
          </w:p>
        </w:tc>
        <w:tc>
          <w:tcPr>
            <w:tcW w:w="0" w:type="auto"/>
            <w:vAlign w:val="center"/>
            <w:hideMark/>
          </w:tcPr>
          <w:p w:rsidR="00184D1D" w:rsidRDefault="00184D1D">
            <w:pPr>
              <w:pStyle w:val="citation"/>
            </w:pPr>
            <w:bookmarkStart w:id="952" w:name="d2114e4115"/>
            <w:bookmarkEnd w:id="952"/>
            <w:proofErr w:type="spellStart"/>
            <w:r>
              <w:t>Magoué</w:t>
            </w:r>
            <w:proofErr w:type="spellEnd"/>
            <w:r>
              <w:t xml:space="preserve"> CL, </w:t>
            </w:r>
            <w:proofErr w:type="spellStart"/>
            <w:r>
              <w:t>Melin</w:t>
            </w:r>
            <w:proofErr w:type="spellEnd"/>
            <w:r>
              <w:t xml:space="preserve"> P, </w:t>
            </w:r>
            <w:proofErr w:type="spellStart"/>
            <w:r>
              <w:t>Gangoué-Piéboji</w:t>
            </w:r>
            <w:proofErr w:type="spellEnd"/>
            <w:r>
              <w:t xml:space="preserve"> J, et al.: Prevalence and spread of extended-spectrum β-lactamase-producing </w:t>
            </w:r>
            <w:r>
              <w:rPr>
                <w:i/>
                <w:iCs/>
              </w:rPr>
              <w:t>Enterobacteriaceae</w:t>
            </w:r>
            <w:r>
              <w:t xml:space="preserve"> in </w:t>
            </w:r>
            <w:proofErr w:type="spellStart"/>
            <w:r>
              <w:t>Ngaoundere</w:t>
            </w:r>
            <w:proofErr w:type="spellEnd"/>
            <w:r>
              <w:t xml:space="preserve">, Cameroon. </w:t>
            </w:r>
            <w:r>
              <w:rPr>
                <w:i/>
                <w:iCs/>
              </w:rPr>
              <w:t xml:space="preserve">Clin </w:t>
            </w:r>
            <w:proofErr w:type="spellStart"/>
            <w:r>
              <w:rPr>
                <w:i/>
                <w:iCs/>
              </w:rPr>
              <w:t>Microbiol</w:t>
            </w:r>
            <w:proofErr w:type="spellEnd"/>
            <w:r>
              <w:rPr>
                <w:i/>
                <w:iCs/>
              </w:rPr>
              <w:t xml:space="preserve"> Infect.</w:t>
            </w:r>
            <w:r>
              <w:t xml:space="preserve"> 2013;19(9):E416–20. 23647948 10.1111/1469-0691.12239</w:t>
            </w:r>
          </w:p>
        </w:tc>
      </w:tr>
      <w:tr w:rsidR="00184D1D">
        <w:trPr>
          <w:divId w:val="1734160348"/>
          <w:tblCellSpacing w:w="15" w:type="dxa"/>
        </w:trPr>
        <w:tc>
          <w:tcPr>
            <w:tcW w:w="0" w:type="auto"/>
            <w:vAlign w:val="center"/>
            <w:hideMark/>
          </w:tcPr>
          <w:p w:rsidR="00184D1D" w:rsidRDefault="00184D1D">
            <w:pPr>
              <w:pStyle w:val="ref-label"/>
            </w:pPr>
            <w:r>
              <w:rPr>
                <w:rStyle w:val="label"/>
              </w:rPr>
              <w:t>38</w:t>
            </w:r>
            <w:r>
              <w:t> </w:t>
            </w:r>
            <w:bookmarkStart w:id="953" w:name="ref-38"/>
            <w:bookmarkEnd w:id="953"/>
          </w:p>
        </w:tc>
        <w:tc>
          <w:tcPr>
            <w:tcW w:w="0" w:type="auto"/>
            <w:vAlign w:val="center"/>
            <w:hideMark/>
          </w:tcPr>
          <w:p w:rsidR="00184D1D" w:rsidRDefault="00184D1D">
            <w:pPr>
              <w:pStyle w:val="citation"/>
            </w:pPr>
            <w:bookmarkStart w:id="954" w:name="d2114e4130"/>
            <w:bookmarkEnd w:id="954"/>
            <w:r>
              <w:t xml:space="preserve">McNulty CAM, Lecky DM, Xu-McCrae L, et al.: CTX-M ESBL-producing Enterobacteriaceae: estimated prevalence in adults in England in 2014. </w:t>
            </w:r>
            <w:r>
              <w:rPr>
                <w:i/>
                <w:iCs/>
              </w:rPr>
              <w:t xml:space="preserve">J </w:t>
            </w:r>
            <w:proofErr w:type="spellStart"/>
            <w:r>
              <w:rPr>
                <w:i/>
                <w:iCs/>
              </w:rPr>
              <w:t>Antimicrob</w:t>
            </w:r>
            <w:proofErr w:type="spellEnd"/>
            <w:r>
              <w:rPr>
                <w:i/>
                <w:iCs/>
              </w:rPr>
              <w:t xml:space="preserve"> Chemother.</w:t>
            </w:r>
            <w:r>
              <w:t xml:space="preserve"> 2018;73(5):1368–88. 29514211 10.1093/</w:t>
            </w:r>
            <w:proofErr w:type="spellStart"/>
            <w:r>
              <w:t>jac</w:t>
            </w:r>
            <w:proofErr w:type="spellEnd"/>
            <w:r>
              <w:t>/dky007 5909627</w:t>
            </w:r>
          </w:p>
        </w:tc>
      </w:tr>
      <w:tr w:rsidR="00184D1D">
        <w:trPr>
          <w:divId w:val="1734160348"/>
          <w:tblCellSpacing w:w="15" w:type="dxa"/>
        </w:trPr>
        <w:tc>
          <w:tcPr>
            <w:tcW w:w="0" w:type="auto"/>
            <w:vAlign w:val="center"/>
            <w:hideMark/>
          </w:tcPr>
          <w:p w:rsidR="00184D1D" w:rsidRDefault="00184D1D">
            <w:pPr>
              <w:pStyle w:val="ref-label"/>
            </w:pPr>
            <w:r>
              <w:rPr>
                <w:rStyle w:val="label"/>
              </w:rPr>
              <w:t>39</w:t>
            </w:r>
            <w:r>
              <w:t> </w:t>
            </w:r>
            <w:bookmarkStart w:id="955" w:name="ref-39"/>
            <w:bookmarkEnd w:id="955"/>
          </w:p>
        </w:tc>
        <w:tc>
          <w:tcPr>
            <w:tcW w:w="0" w:type="auto"/>
            <w:vAlign w:val="center"/>
            <w:hideMark/>
          </w:tcPr>
          <w:p w:rsidR="00184D1D" w:rsidRDefault="00184D1D">
            <w:pPr>
              <w:pStyle w:val="citation"/>
            </w:pPr>
            <w:bookmarkStart w:id="956" w:name="d2114e4142"/>
            <w:bookmarkEnd w:id="956"/>
            <w:r>
              <w:t xml:space="preserve">Wielders CCH, van Hoek AHAM, </w:t>
            </w:r>
            <w:proofErr w:type="spellStart"/>
            <w:r>
              <w:t>Hengeveld</w:t>
            </w:r>
            <w:proofErr w:type="spellEnd"/>
            <w:r>
              <w:t xml:space="preserve"> PD, et al.: Extended-spectrum β-lactamase- and </w:t>
            </w:r>
            <w:proofErr w:type="spellStart"/>
            <w:r>
              <w:t>pAmpC</w:t>
            </w:r>
            <w:proofErr w:type="spellEnd"/>
            <w:r>
              <w:t>-producing Enterobacteriaceae among the general population in a livestock-</w:t>
            </w:r>
            <w:r>
              <w:lastRenderedPageBreak/>
              <w:t xml:space="preserve">dense area. </w:t>
            </w:r>
            <w:r>
              <w:rPr>
                <w:i/>
                <w:iCs/>
              </w:rPr>
              <w:t xml:space="preserve">Clin </w:t>
            </w:r>
            <w:proofErr w:type="spellStart"/>
            <w:r>
              <w:rPr>
                <w:i/>
                <w:iCs/>
              </w:rPr>
              <w:t>Microbiol</w:t>
            </w:r>
            <w:proofErr w:type="spellEnd"/>
            <w:r>
              <w:rPr>
                <w:i/>
                <w:iCs/>
              </w:rPr>
              <w:t xml:space="preserve"> Infect.</w:t>
            </w:r>
            <w:r>
              <w:t xml:space="preserve"> 2017;23(2):120.e1–120.e8. 27773759 10.1016/j.cmi.2016.10.013</w:t>
            </w:r>
          </w:p>
        </w:tc>
      </w:tr>
      <w:tr w:rsidR="00184D1D">
        <w:trPr>
          <w:divId w:val="1734160348"/>
          <w:tblCellSpacing w:w="15" w:type="dxa"/>
        </w:trPr>
        <w:tc>
          <w:tcPr>
            <w:tcW w:w="0" w:type="auto"/>
            <w:vAlign w:val="center"/>
            <w:hideMark/>
          </w:tcPr>
          <w:p w:rsidR="00184D1D" w:rsidRDefault="00184D1D">
            <w:pPr>
              <w:pStyle w:val="ref-label"/>
            </w:pPr>
            <w:r>
              <w:rPr>
                <w:rStyle w:val="label"/>
              </w:rPr>
              <w:lastRenderedPageBreak/>
              <w:t>40</w:t>
            </w:r>
            <w:r>
              <w:t> </w:t>
            </w:r>
            <w:bookmarkStart w:id="957" w:name="ref-40"/>
            <w:bookmarkEnd w:id="957"/>
          </w:p>
        </w:tc>
        <w:tc>
          <w:tcPr>
            <w:tcW w:w="0" w:type="auto"/>
            <w:vAlign w:val="center"/>
            <w:hideMark/>
          </w:tcPr>
          <w:p w:rsidR="00184D1D" w:rsidRDefault="00184D1D">
            <w:pPr>
              <w:pStyle w:val="citation"/>
            </w:pPr>
            <w:bookmarkStart w:id="958" w:name="d2114e4154"/>
            <w:bookmarkEnd w:id="958"/>
            <w:r>
              <w:t xml:space="preserve">Ny S, </w:t>
            </w:r>
            <w:proofErr w:type="spellStart"/>
            <w:r>
              <w:t>Löfmark</w:t>
            </w:r>
            <w:proofErr w:type="spellEnd"/>
            <w:r>
              <w:t xml:space="preserve"> S, </w:t>
            </w:r>
            <w:proofErr w:type="spellStart"/>
            <w:r>
              <w:t>Börjesson</w:t>
            </w:r>
            <w:proofErr w:type="spellEnd"/>
            <w:r>
              <w:t xml:space="preserve"> S, et al.: Community carriage of ESBL-producing </w:t>
            </w:r>
            <w:r>
              <w:rPr>
                <w:i/>
                <w:iCs/>
              </w:rPr>
              <w:t>Escherichia coli</w:t>
            </w:r>
            <w:r>
              <w:t xml:space="preserve"> is associated with strains of low pathogenicity: a Swedish nationwide study. </w:t>
            </w:r>
            <w:r>
              <w:rPr>
                <w:i/>
                <w:iCs/>
              </w:rPr>
              <w:t xml:space="preserve">J </w:t>
            </w:r>
            <w:proofErr w:type="spellStart"/>
            <w:r>
              <w:rPr>
                <w:i/>
                <w:iCs/>
              </w:rPr>
              <w:t>Antimicrob</w:t>
            </w:r>
            <w:proofErr w:type="spellEnd"/>
            <w:r>
              <w:rPr>
                <w:i/>
                <w:iCs/>
              </w:rPr>
              <w:t xml:space="preserve"> Chemother.</w:t>
            </w:r>
            <w:r>
              <w:t xml:space="preserve"> 2017;72(2):582–8. 27798205 10.1093/</w:t>
            </w:r>
            <w:proofErr w:type="spellStart"/>
            <w:r>
              <w:t>jac</w:t>
            </w:r>
            <w:proofErr w:type="spellEnd"/>
            <w:r>
              <w:t>/dkw419</w:t>
            </w:r>
          </w:p>
        </w:tc>
      </w:tr>
      <w:tr w:rsidR="00184D1D">
        <w:trPr>
          <w:divId w:val="1734160348"/>
          <w:tblCellSpacing w:w="15" w:type="dxa"/>
        </w:trPr>
        <w:tc>
          <w:tcPr>
            <w:tcW w:w="0" w:type="auto"/>
            <w:vAlign w:val="center"/>
            <w:hideMark/>
          </w:tcPr>
          <w:p w:rsidR="00184D1D" w:rsidRDefault="00184D1D">
            <w:pPr>
              <w:pStyle w:val="ref-label"/>
            </w:pPr>
            <w:r>
              <w:rPr>
                <w:rStyle w:val="label"/>
              </w:rPr>
              <w:t>41</w:t>
            </w:r>
            <w:r>
              <w:t> </w:t>
            </w:r>
            <w:bookmarkStart w:id="959" w:name="ref-41"/>
            <w:bookmarkEnd w:id="959"/>
          </w:p>
        </w:tc>
        <w:tc>
          <w:tcPr>
            <w:tcW w:w="0" w:type="auto"/>
            <w:vAlign w:val="center"/>
            <w:hideMark/>
          </w:tcPr>
          <w:p w:rsidR="00184D1D" w:rsidRDefault="00184D1D">
            <w:pPr>
              <w:pStyle w:val="citation"/>
            </w:pPr>
            <w:bookmarkStart w:id="960" w:name="d2114e4169"/>
            <w:bookmarkEnd w:id="960"/>
            <w:r>
              <w:t xml:space="preserve">Valverde A, </w:t>
            </w:r>
            <w:proofErr w:type="spellStart"/>
            <w:r>
              <w:t>Coque</w:t>
            </w:r>
            <w:proofErr w:type="spellEnd"/>
            <w:r>
              <w:t xml:space="preserve"> TM, Sanchez-Moreno MP, et al.: Dramatic increase in prevalence of </w:t>
            </w:r>
            <w:proofErr w:type="spellStart"/>
            <w:r>
              <w:t>fecal</w:t>
            </w:r>
            <w:proofErr w:type="spellEnd"/>
            <w:r>
              <w:t xml:space="preserve"> carriage of extended-spectrum beta-lactamase-producing </w:t>
            </w:r>
            <w:r>
              <w:rPr>
                <w:i/>
                <w:iCs/>
              </w:rPr>
              <w:t>Enterobacteriaceae</w:t>
            </w:r>
            <w:r>
              <w:t xml:space="preserve"> during </w:t>
            </w:r>
            <w:proofErr w:type="spellStart"/>
            <w:r>
              <w:t>nonoutbreak</w:t>
            </w:r>
            <w:proofErr w:type="spellEnd"/>
            <w:r>
              <w:t xml:space="preserve"> situations in </w:t>
            </w:r>
            <w:proofErr w:type="spellStart"/>
            <w:r>
              <w:t>Spai</w:t>
            </w:r>
            <w:proofErr w:type="spellEnd"/>
            <w:r>
              <w:t xml:space="preserve">. </w:t>
            </w:r>
            <w:r>
              <w:rPr>
                <w:i/>
                <w:iCs/>
              </w:rPr>
              <w:t xml:space="preserve">J Clin </w:t>
            </w:r>
            <w:proofErr w:type="spellStart"/>
            <w:r>
              <w:rPr>
                <w:i/>
                <w:iCs/>
              </w:rPr>
              <w:t>Microbiol</w:t>
            </w:r>
            <w:proofErr w:type="spellEnd"/>
            <w:r>
              <w:rPr>
                <w:i/>
                <w:iCs/>
              </w:rPr>
              <w:t>.</w:t>
            </w:r>
            <w:r>
              <w:t xml:space="preserve"> 2004;42(10):4769–75. 15472339 10.1128/JCM.42.10.4769-4775.2004 522353</w:t>
            </w:r>
          </w:p>
        </w:tc>
      </w:tr>
      <w:tr w:rsidR="00184D1D">
        <w:trPr>
          <w:divId w:val="1734160348"/>
          <w:tblCellSpacing w:w="15" w:type="dxa"/>
        </w:trPr>
        <w:tc>
          <w:tcPr>
            <w:tcW w:w="0" w:type="auto"/>
            <w:vAlign w:val="center"/>
            <w:hideMark/>
          </w:tcPr>
          <w:p w:rsidR="00184D1D" w:rsidRDefault="00184D1D">
            <w:pPr>
              <w:pStyle w:val="ref-label"/>
            </w:pPr>
            <w:r>
              <w:rPr>
                <w:rStyle w:val="label"/>
              </w:rPr>
              <w:t>42</w:t>
            </w:r>
            <w:r>
              <w:t> </w:t>
            </w:r>
            <w:bookmarkStart w:id="961" w:name="ref-42"/>
            <w:bookmarkEnd w:id="961"/>
          </w:p>
        </w:tc>
        <w:tc>
          <w:tcPr>
            <w:tcW w:w="0" w:type="auto"/>
            <w:vAlign w:val="center"/>
            <w:hideMark/>
          </w:tcPr>
          <w:p w:rsidR="00184D1D" w:rsidRDefault="00184D1D">
            <w:pPr>
              <w:pStyle w:val="citation"/>
            </w:pPr>
            <w:bookmarkStart w:id="962" w:name="d2114e4185"/>
            <w:bookmarkEnd w:id="962"/>
            <w:r>
              <w:t xml:space="preserve">Islam S, </w:t>
            </w:r>
            <w:proofErr w:type="spellStart"/>
            <w:r>
              <w:t>Selvarangan</w:t>
            </w:r>
            <w:proofErr w:type="spellEnd"/>
            <w:r>
              <w:t xml:space="preserve"> R, Kanwar N, et al.: Intestinal Carriage of Third-Generation Cephalosporin-Resistant and Extended-Spectrum β-Lactamase-Producing Enterobacteriaceae in Healthy US Children. </w:t>
            </w:r>
            <w:r>
              <w:rPr>
                <w:i/>
                <w:iCs/>
              </w:rPr>
              <w:t xml:space="preserve">J </w:t>
            </w:r>
            <w:proofErr w:type="spellStart"/>
            <w:r>
              <w:rPr>
                <w:i/>
                <w:iCs/>
              </w:rPr>
              <w:t>Pediatric</w:t>
            </w:r>
            <w:proofErr w:type="spellEnd"/>
            <w:r>
              <w:rPr>
                <w:i/>
                <w:iCs/>
              </w:rPr>
              <w:t xml:space="preserve"> Infect Dis Soc.</w:t>
            </w:r>
            <w:r>
              <w:t xml:space="preserve"> 2018;7(3):234–240. 28992133 10.1093/</w:t>
            </w:r>
            <w:proofErr w:type="spellStart"/>
            <w:r>
              <w:t>jpids</w:t>
            </w:r>
            <w:proofErr w:type="spellEnd"/>
            <w:r>
              <w:t>/pix045 5820225</w:t>
            </w:r>
          </w:p>
        </w:tc>
      </w:tr>
      <w:tr w:rsidR="00184D1D">
        <w:trPr>
          <w:divId w:val="1734160348"/>
          <w:tblCellSpacing w:w="15" w:type="dxa"/>
        </w:trPr>
        <w:tc>
          <w:tcPr>
            <w:tcW w:w="0" w:type="auto"/>
            <w:vAlign w:val="center"/>
            <w:hideMark/>
          </w:tcPr>
          <w:p w:rsidR="00184D1D" w:rsidRDefault="00184D1D">
            <w:pPr>
              <w:pStyle w:val="ref-label"/>
            </w:pPr>
            <w:r>
              <w:rPr>
                <w:rStyle w:val="label"/>
              </w:rPr>
              <w:t>43</w:t>
            </w:r>
            <w:r>
              <w:t> </w:t>
            </w:r>
            <w:bookmarkStart w:id="963" w:name="ref-43"/>
            <w:bookmarkEnd w:id="963"/>
          </w:p>
        </w:tc>
        <w:tc>
          <w:tcPr>
            <w:tcW w:w="0" w:type="auto"/>
            <w:vAlign w:val="center"/>
            <w:hideMark/>
          </w:tcPr>
          <w:p w:rsidR="00184D1D" w:rsidRDefault="00184D1D">
            <w:pPr>
              <w:pStyle w:val="citation"/>
            </w:pPr>
            <w:bookmarkStart w:id="964" w:name="d2114e4197"/>
            <w:bookmarkEnd w:id="964"/>
            <w:r>
              <w:t xml:space="preserve">Lewis JM, Lester R, Garner P, et al.: Risk of bias tool used for the publication: Gut mucosal colonisation with extended-spectrum beta-lactamase producing Enterobacteriaceae in sub-Saharan Africa: a systematic review and meta-analysis (Version v1.0). </w:t>
            </w:r>
            <w:proofErr w:type="spellStart"/>
            <w:r>
              <w:rPr>
                <w:i/>
                <w:iCs/>
              </w:rPr>
              <w:t>Zenodo</w:t>
            </w:r>
            <w:proofErr w:type="spellEnd"/>
            <w:r>
              <w:rPr>
                <w:i/>
                <w:iCs/>
              </w:rPr>
              <w:t>.</w:t>
            </w:r>
            <w:r>
              <w:t xml:space="preserve"> 2019. </w:t>
            </w:r>
            <w:hyperlink r:id="rId26" w:tgtFrame="xrefwindow" w:history="1">
              <w:r>
                <w:rPr>
                  <w:rStyle w:val="Hyperlink"/>
                </w:rPr>
                <w:t>http://www.doi.org/10.5281/zenodo.3478278</w:t>
              </w:r>
            </w:hyperlink>
          </w:p>
        </w:tc>
      </w:tr>
    </w:tbl>
    <w:p w:rsidR="00184D1D" w:rsidRDefault="00184D1D">
      <w:pPr>
        <w:divId w:val="1734160348"/>
        <w:rPr>
          <w:rFonts w:eastAsia="Times New Roman"/>
        </w:rPr>
      </w:pPr>
    </w:p>
    <w:sectPr w:rsidR="00184D1D">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4003"/>
    <w:multiLevelType w:val="multilevel"/>
    <w:tmpl w:val="F70A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 Lewis">
    <w15:presenceInfo w15:providerId="None" w15:userId="Joe Lew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C36"/>
    <w:rsid w:val="00184D1D"/>
    <w:rsid w:val="001D4792"/>
    <w:rsid w:val="0039300A"/>
    <w:rsid w:val="00A51C36"/>
    <w:rsid w:val="00B4239B"/>
    <w:rsid w:val="00C26B0B"/>
    <w:rsid w:val="00EF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DD6FD-3ABA-E049-80D2-F5CBF1D7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ootnote">
    <w:name w:val="footnote"/>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metadata-group">
    <w:name w:val="metadata-group"/>
    <w:basedOn w:val="DefaultParagraphFont"/>
  </w:style>
  <w:style w:type="character" w:customStyle="1" w:styleId="metadata-entry">
    <w:name w:val="metadata-entry"/>
    <w:basedOn w:val="DefaultParagraphFont"/>
  </w:style>
  <w:style w:type="paragraph" w:customStyle="1" w:styleId="metadata-entry1">
    <w:name w:val="metadata-entry1"/>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generated">
    <w:name w:val="generated"/>
    <w:basedOn w:val="DefaultParagraphFont"/>
  </w:style>
  <w:style w:type="paragraph" w:customStyle="1" w:styleId="first">
    <w:name w:val="first"/>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label">
    <w:name w:val="label"/>
    <w:basedOn w:val="DefaultParagraphFont"/>
  </w:style>
  <w:style w:type="paragraph" w:customStyle="1" w:styleId="ref-label">
    <w:name w:val="ref-label"/>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itation">
    <w:name w:val="citation"/>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883">
      <w:marLeft w:val="0"/>
      <w:marRight w:val="0"/>
      <w:marTop w:val="0"/>
      <w:marBottom w:val="0"/>
      <w:divBdr>
        <w:top w:val="none" w:sz="0" w:space="0" w:color="auto"/>
        <w:left w:val="none" w:sz="0" w:space="0" w:color="auto"/>
        <w:bottom w:val="none" w:sz="0" w:space="0" w:color="auto"/>
        <w:right w:val="none" w:sz="0" w:space="0" w:color="auto"/>
      </w:divBdr>
      <w:divsChild>
        <w:div w:id="746340270">
          <w:marLeft w:val="0"/>
          <w:marRight w:val="0"/>
          <w:marTop w:val="0"/>
          <w:marBottom w:val="0"/>
          <w:divBdr>
            <w:top w:val="none" w:sz="0" w:space="0" w:color="auto"/>
            <w:left w:val="none" w:sz="0" w:space="0" w:color="auto"/>
            <w:bottom w:val="none" w:sz="0" w:space="0" w:color="auto"/>
            <w:right w:val="none" w:sz="0" w:space="0" w:color="auto"/>
          </w:divBdr>
          <w:divsChild>
            <w:div w:id="1734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1974">
      <w:marLeft w:val="0"/>
      <w:marRight w:val="0"/>
      <w:marTop w:val="0"/>
      <w:marBottom w:val="0"/>
      <w:divBdr>
        <w:top w:val="none" w:sz="0" w:space="0" w:color="auto"/>
        <w:left w:val="none" w:sz="0" w:space="0" w:color="auto"/>
        <w:bottom w:val="none" w:sz="0" w:space="0" w:color="auto"/>
        <w:right w:val="none" w:sz="0" w:space="0" w:color="auto"/>
      </w:divBdr>
      <w:divsChild>
        <w:div w:id="1535386238">
          <w:marLeft w:val="0"/>
          <w:marRight w:val="0"/>
          <w:marTop w:val="0"/>
          <w:marBottom w:val="0"/>
          <w:divBdr>
            <w:top w:val="none" w:sz="0" w:space="0" w:color="auto"/>
            <w:left w:val="none" w:sz="0" w:space="0" w:color="auto"/>
            <w:bottom w:val="none" w:sz="0" w:space="0" w:color="auto"/>
            <w:right w:val="none" w:sz="0" w:space="0" w:color="auto"/>
          </w:divBdr>
        </w:div>
        <w:div w:id="1254319635">
          <w:marLeft w:val="0"/>
          <w:marRight w:val="0"/>
          <w:marTop w:val="0"/>
          <w:marBottom w:val="0"/>
          <w:divBdr>
            <w:top w:val="none" w:sz="0" w:space="0" w:color="auto"/>
            <w:left w:val="none" w:sz="0" w:space="0" w:color="auto"/>
            <w:bottom w:val="none" w:sz="0" w:space="0" w:color="auto"/>
            <w:right w:val="none" w:sz="0" w:space="0" w:color="auto"/>
          </w:divBdr>
          <w:divsChild>
            <w:div w:id="1597515414">
              <w:marLeft w:val="0"/>
              <w:marRight w:val="0"/>
              <w:marTop w:val="0"/>
              <w:marBottom w:val="0"/>
              <w:divBdr>
                <w:top w:val="none" w:sz="0" w:space="0" w:color="auto"/>
                <w:left w:val="none" w:sz="0" w:space="0" w:color="auto"/>
                <w:bottom w:val="none" w:sz="0" w:space="0" w:color="auto"/>
                <w:right w:val="none" w:sz="0" w:space="0" w:color="auto"/>
              </w:divBdr>
              <w:divsChild>
                <w:div w:id="15531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173">
          <w:marLeft w:val="0"/>
          <w:marRight w:val="0"/>
          <w:marTop w:val="0"/>
          <w:marBottom w:val="0"/>
          <w:divBdr>
            <w:top w:val="none" w:sz="0" w:space="0" w:color="auto"/>
            <w:left w:val="none" w:sz="0" w:space="0" w:color="auto"/>
            <w:bottom w:val="none" w:sz="0" w:space="0" w:color="auto"/>
            <w:right w:val="none" w:sz="0" w:space="0" w:color="auto"/>
          </w:divBdr>
          <w:divsChild>
            <w:div w:id="383676288">
              <w:marLeft w:val="0"/>
              <w:marRight w:val="0"/>
              <w:marTop w:val="0"/>
              <w:marBottom w:val="0"/>
              <w:divBdr>
                <w:top w:val="none" w:sz="0" w:space="0" w:color="auto"/>
                <w:left w:val="none" w:sz="0" w:space="0" w:color="auto"/>
                <w:bottom w:val="none" w:sz="0" w:space="0" w:color="auto"/>
                <w:right w:val="none" w:sz="0" w:space="0" w:color="auto"/>
              </w:divBdr>
              <w:divsChild>
                <w:div w:id="135268343">
                  <w:marLeft w:val="0"/>
                  <w:marRight w:val="0"/>
                  <w:marTop w:val="0"/>
                  <w:marBottom w:val="0"/>
                  <w:divBdr>
                    <w:top w:val="none" w:sz="0" w:space="0" w:color="auto"/>
                    <w:left w:val="none" w:sz="0" w:space="0" w:color="auto"/>
                    <w:bottom w:val="none" w:sz="0" w:space="0" w:color="auto"/>
                    <w:right w:val="none" w:sz="0" w:space="0" w:color="auto"/>
                  </w:divBdr>
                </w:div>
              </w:divsChild>
            </w:div>
            <w:div w:id="2007128927">
              <w:marLeft w:val="0"/>
              <w:marRight w:val="0"/>
              <w:marTop w:val="0"/>
              <w:marBottom w:val="0"/>
              <w:divBdr>
                <w:top w:val="none" w:sz="0" w:space="0" w:color="auto"/>
                <w:left w:val="none" w:sz="0" w:space="0" w:color="auto"/>
                <w:bottom w:val="none" w:sz="0" w:space="0" w:color="auto"/>
                <w:right w:val="none" w:sz="0" w:space="0" w:color="auto"/>
              </w:divBdr>
              <w:divsChild>
                <w:div w:id="853039163">
                  <w:marLeft w:val="0"/>
                  <w:marRight w:val="0"/>
                  <w:marTop w:val="0"/>
                  <w:marBottom w:val="0"/>
                  <w:divBdr>
                    <w:top w:val="none" w:sz="0" w:space="0" w:color="auto"/>
                    <w:left w:val="none" w:sz="0" w:space="0" w:color="auto"/>
                    <w:bottom w:val="none" w:sz="0" w:space="0" w:color="auto"/>
                    <w:right w:val="none" w:sz="0" w:space="0" w:color="auto"/>
                  </w:divBdr>
                </w:div>
              </w:divsChild>
            </w:div>
            <w:div w:id="1678843304">
              <w:marLeft w:val="0"/>
              <w:marRight w:val="0"/>
              <w:marTop w:val="0"/>
              <w:marBottom w:val="0"/>
              <w:divBdr>
                <w:top w:val="none" w:sz="0" w:space="0" w:color="auto"/>
                <w:left w:val="none" w:sz="0" w:space="0" w:color="auto"/>
                <w:bottom w:val="none" w:sz="0" w:space="0" w:color="auto"/>
                <w:right w:val="none" w:sz="0" w:space="0" w:color="auto"/>
              </w:divBdr>
              <w:divsChild>
                <w:div w:id="1712725011">
                  <w:marLeft w:val="0"/>
                  <w:marRight w:val="0"/>
                  <w:marTop w:val="0"/>
                  <w:marBottom w:val="0"/>
                  <w:divBdr>
                    <w:top w:val="none" w:sz="0" w:space="0" w:color="auto"/>
                    <w:left w:val="none" w:sz="0" w:space="0" w:color="auto"/>
                    <w:bottom w:val="none" w:sz="0" w:space="0" w:color="auto"/>
                    <w:right w:val="none" w:sz="0" w:space="0" w:color="auto"/>
                  </w:divBdr>
                </w:div>
              </w:divsChild>
            </w:div>
            <w:div w:id="936136051">
              <w:marLeft w:val="0"/>
              <w:marRight w:val="0"/>
              <w:marTop w:val="0"/>
              <w:marBottom w:val="0"/>
              <w:divBdr>
                <w:top w:val="none" w:sz="0" w:space="0" w:color="auto"/>
                <w:left w:val="none" w:sz="0" w:space="0" w:color="auto"/>
                <w:bottom w:val="none" w:sz="0" w:space="0" w:color="auto"/>
                <w:right w:val="none" w:sz="0" w:space="0" w:color="auto"/>
              </w:divBdr>
              <w:divsChild>
                <w:div w:id="1287809910">
                  <w:marLeft w:val="0"/>
                  <w:marRight w:val="0"/>
                  <w:marTop w:val="0"/>
                  <w:marBottom w:val="0"/>
                  <w:divBdr>
                    <w:top w:val="none" w:sz="0" w:space="0" w:color="auto"/>
                    <w:left w:val="none" w:sz="0" w:space="0" w:color="auto"/>
                    <w:bottom w:val="none" w:sz="0" w:space="0" w:color="auto"/>
                    <w:right w:val="none" w:sz="0" w:space="0" w:color="auto"/>
                  </w:divBdr>
                </w:div>
              </w:divsChild>
            </w:div>
            <w:div w:id="1136727058">
              <w:marLeft w:val="0"/>
              <w:marRight w:val="0"/>
              <w:marTop w:val="0"/>
              <w:marBottom w:val="0"/>
              <w:divBdr>
                <w:top w:val="none" w:sz="0" w:space="0" w:color="auto"/>
                <w:left w:val="none" w:sz="0" w:space="0" w:color="auto"/>
                <w:bottom w:val="none" w:sz="0" w:space="0" w:color="auto"/>
                <w:right w:val="none" w:sz="0" w:space="0" w:color="auto"/>
              </w:divBdr>
              <w:divsChild>
                <w:div w:id="1335449918">
                  <w:marLeft w:val="0"/>
                  <w:marRight w:val="0"/>
                  <w:marTop w:val="0"/>
                  <w:marBottom w:val="0"/>
                  <w:divBdr>
                    <w:top w:val="none" w:sz="0" w:space="0" w:color="auto"/>
                    <w:left w:val="none" w:sz="0" w:space="0" w:color="auto"/>
                    <w:bottom w:val="none" w:sz="0" w:space="0" w:color="auto"/>
                    <w:right w:val="none" w:sz="0" w:space="0" w:color="auto"/>
                  </w:divBdr>
                </w:div>
              </w:divsChild>
            </w:div>
            <w:div w:id="1775206277">
              <w:marLeft w:val="0"/>
              <w:marRight w:val="0"/>
              <w:marTop w:val="0"/>
              <w:marBottom w:val="0"/>
              <w:divBdr>
                <w:top w:val="none" w:sz="0" w:space="0" w:color="auto"/>
                <w:left w:val="none" w:sz="0" w:space="0" w:color="auto"/>
                <w:bottom w:val="none" w:sz="0" w:space="0" w:color="auto"/>
                <w:right w:val="none" w:sz="0" w:space="0" w:color="auto"/>
              </w:divBdr>
              <w:divsChild>
                <w:div w:id="278074846">
                  <w:marLeft w:val="0"/>
                  <w:marRight w:val="0"/>
                  <w:marTop w:val="0"/>
                  <w:marBottom w:val="0"/>
                  <w:divBdr>
                    <w:top w:val="none" w:sz="0" w:space="0" w:color="auto"/>
                    <w:left w:val="none" w:sz="0" w:space="0" w:color="auto"/>
                    <w:bottom w:val="none" w:sz="0" w:space="0" w:color="auto"/>
                    <w:right w:val="none" w:sz="0" w:space="0" w:color="auto"/>
                  </w:divBdr>
                </w:div>
              </w:divsChild>
            </w:div>
            <w:div w:id="988366645">
              <w:marLeft w:val="0"/>
              <w:marRight w:val="0"/>
              <w:marTop w:val="0"/>
              <w:marBottom w:val="0"/>
              <w:divBdr>
                <w:top w:val="none" w:sz="0" w:space="0" w:color="auto"/>
                <w:left w:val="none" w:sz="0" w:space="0" w:color="auto"/>
                <w:bottom w:val="none" w:sz="0" w:space="0" w:color="auto"/>
                <w:right w:val="none" w:sz="0" w:space="0" w:color="auto"/>
              </w:divBdr>
              <w:divsChild>
                <w:div w:id="1194002187">
                  <w:marLeft w:val="0"/>
                  <w:marRight w:val="0"/>
                  <w:marTop w:val="0"/>
                  <w:marBottom w:val="0"/>
                  <w:divBdr>
                    <w:top w:val="none" w:sz="0" w:space="0" w:color="auto"/>
                    <w:left w:val="none" w:sz="0" w:space="0" w:color="auto"/>
                    <w:bottom w:val="none" w:sz="0" w:space="0" w:color="auto"/>
                    <w:right w:val="none" w:sz="0" w:space="0" w:color="auto"/>
                  </w:divBdr>
                </w:div>
              </w:divsChild>
            </w:div>
            <w:div w:id="115758360">
              <w:marLeft w:val="0"/>
              <w:marRight w:val="0"/>
              <w:marTop w:val="0"/>
              <w:marBottom w:val="0"/>
              <w:divBdr>
                <w:top w:val="none" w:sz="0" w:space="0" w:color="auto"/>
                <w:left w:val="none" w:sz="0" w:space="0" w:color="auto"/>
                <w:bottom w:val="none" w:sz="0" w:space="0" w:color="auto"/>
                <w:right w:val="none" w:sz="0" w:space="0" w:color="auto"/>
              </w:divBdr>
              <w:divsChild>
                <w:div w:id="1491556277">
                  <w:marLeft w:val="0"/>
                  <w:marRight w:val="0"/>
                  <w:marTop w:val="0"/>
                  <w:marBottom w:val="0"/>
                  <w:divBdr>
                    <w:top w:val="none" w:sz="0" w:space="0" w:color="auto"/>
                    <w:left w:val="none" w:sz="0" w:space="0" w:color="auto"/>
                    <w:bottom w:val="none" w:sz="0" w:space="0" w:color="auto"/>
                    <w:right w:val="none" w:sz="0" w:space="0" w:color="auto"/>
                  </w:divBdr>
                </w:div>
              </w:divsChild>
            </w:div>
            <w:div w:id="1282346827">
              <w:marLeft w:val="0"/>
              <w:marRight w:val="0"/>
              <w:marTop w:val="0"/>
              <w:marBottom w:val="0"/>
              <w:divBdr>
                <w:top w:val="none" w:sz="0" w:space="0" w:color="auto"/>
                <w:left w:val="none" w:sz="0" w:space="0" w:color="auto"/>
                <w:bottom w:val="none" w:sz="0" w:space="0" w:color="auto"/>
                <w:right w:val="none" w:sz="0" w:space="0" w:color="auto"/>
              </w:divBdr>
              <w:divsChild>
                <w:div w:id="6642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0787">
          <w:marLeft w:val="0"/>
          <w:marRight w:val="0"/>
          <w:marTop w:val="0"/>
          <w:marBottom w:val="0"/>
          <w:divBdr>
            <w:top w:val="none" w:sz="0" w:space="0" w:color="auto"/>
            <w:left w:val="none" w:sz="0" w:space="0" w:color="auto"/>
            <w:bottom w:val="none" w:sz="0" w:space="0" w:color="auto"/>
            <w:right w:val="none" w:sz="0" w:space="0" w:color="auto"/>
          </w:divBdr>
        </w:div>
        <w:div w:id="1668053044">
          <w:marLeft w:val="0"/>
          <w:marRight w:val="0"/>
          <w:marTop w:val="0"/>
          <w:marBottom w:val="0"/>
          <w:divBdr>
            <w:top w:val="none" w:sz="0" w:space="0" w:color="auto"/>
            <w:left w:val="none" w:sz="0" w:space="0" w:color="auto"/>
            <w:bottom w:val="none" w:sz="0" w:space="0" w:color="auto"/>
            <w:right w:val="none" w:sz="0" w:space="0" w:color="auto"/>
          </w:divBdr>
          <w:divsChild>
            <w:div w:id="2068067826">
              <w:marLeft w:val="0"/>
              <w:marRight w:val="0"/>
              <w:marTop w:val="0"/>
              <w:marBottom w:val="0"/>
              <w:divBdr>
                <w:top w:val="none" w:sz="0" w:space="0" w:color="auto"/>
                <w:left w:val="none" w:sz="0" w:space="0" w:color="auto"/>
                <w:bottom w:val="none" w:sz="0" w:space="0" w:color="auto"/>
                <w:right w:val="none" w:sz="0" w:space="0" w:color="auto"/>
              </w:divBdr>
            </w:div>
            <w:div w:id="1866861866">
              <w:marLeft w:val="0"/>
              <w:marRight w:val="0"/>
              <w:marTop w:val="0"/>
              <w:marBottom w:val="0"/>
              <w:divBdr>
                <w:top w:val="none" w:sz="0" w:space="0" w:color="auto"/>
                <w:left w:val="none" w:sz="0" w:space="0" w:color="auto"/>
                <w:bottom w:val="none" w:sz="0" w:space="0" w:color="auto"/>
                <w:right w:val="none" w:sz="0" w:space="0" w:color="auto"/>
              </w:divBdr>
              <w:divsChild>
                <w:div w:id="2057460485">
                  <w:marLeft w:val="0"/>
                  <w:marRight w:val="0"/>
                  <w:marTop w:val="0"/>
                  <w:marBottom w:val="0"/>
                  <w:divBdr>
                    <w:top w:val="none" w:sz="0" w:space="0" w:color="auto"/>
                    <w:left w:val="none" w:sz="0" w:space="0" w:color="auto"/>
                    <w:bottom w:val="none" w:sz="0" w:space="0" w:color="auto"/>
                    <w:right w:val="none" w:sz="0" w:space="0" w:color="auto"/>
                  </w:divBdr>
                </w:div>
              </w:divsChild>
            </w:div>
            <w:div w:id="4093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334">
      <w:marLeft w:val="0"/>
      <w:marRight w:val="0"/>
      <w:marTop w:val="0"/>
      <w:marBottom w:val="0"/>
      <w:divBdr>
        <w:top w:val="none" w:sz="0" w:space="0" w:color="auto"/>
        <w:left w:val="none" w:sz="0" w:space="0" w:color="auto"/>
        <w:bottom w:val="none" w:sz="0" w:space="0" w:color="auto"/>
        <w:right w:val="none" w:sz="0" w:space="0" w:color="auto"/>
      </w:divBdr>
      <w:divsChild>
        <w:div w:id="1145898852">
          <w:marLeft w:val="0"/>
          <w:marRight w:val="0"/>
          <w:marTop w:val="0"/>
          <w:marBottom w:val="0"/>
          <w:divBdr>
            <w:top w:val="none" w:sz="0" w:space="0" w:color="auto"/>
            <w:left w:val="none" w:sz="0" w:space="0" w:color="auto"/>
            <w:bottom w:val="none" w:sz="0" w:space="0" w:color="auto"/>
            <w:right w:val="none" w:sz="0" w:space="0" w:color="auto"/>
          </w:divBdr>
        </w:div>
        <w:div w:id="606960346">
          <w:marLeft w:val="0"/>
          <w:marRight w:val="0"/>
          <w:marTop w:val="0"/>
          <w:marBottom w:val="0"/>
          <w:divBdr>
            <w:top w:val="none" w:sz="0" w:space="0" w:color="auto"/>
            <w:left w:val="none" w:sz="0" w:space="0" w:color="auto"/>
            <w:bottom w:val="none" w:sz="0" w:space="0" w:color="auto"/>
            <w:right w:val="none" w:sz="0" w:space="0" w:color="auto"/>
          </w:divBdr>
          <w:divsChild>
            <w:div w:id="206189562">
              <w:marLeft w:val="0"/>
              <w:marRight w:val="0"/>
              <w:marTop w:val="0"/>
              <w:marBottom w:val="0"/>
              <w:divBdr>
                <w:top w:val="none" w:sz="0" w:space="0" w:color="auto"/>
                <w:left w:val="none" w:sz="0" w:space="0" w:color="auto"/>
                <w:bottom w:val="none" w:sz="0" w:space="0" w:color="auto"/>
                <w:right w:val="none" w:sz="0" w:space="0" w:color="auto"/>
              </w:divBdr>
              <w:divsChild>
                <w:div w:id="1162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041-1405" TargetMode="External"/><Relationship Id="rId13" Type="http://schemas.openxmlformats.org/officeDocument/2006/relationships/image" Target="https://wellcomeopenresearch.s3.amazonaws.com/manuscripts/16981/b0aa49ca-d092-44f6-a8ca-8a411d855dd0_figure1.gif" TargetMode="External"/><Relationship Id="rId18" Type="http://schemas.openxmlformats.org/officeDocument/2006/relationships/hyperlink" Target="https://wellcomeopenresearch.s3.amazonaws.com/manuscripts/16981/b0aa49ca-d092-44f6-a8ca-8a411d855dd0_figure4.gif" TargetMode="External"/><Relationship Id="rId26" Type="http://schemas.openxmlformats.org/officeDocument/2006/relationships/hyperlink" Target="http://www.doi.org/10.5281/zenodo.3478278" TargetMode="External"/><Relationship Id="rId3" Type="http://schemas.openxmlformats.org/officeDocument/2006/relationships/settings" Target="settings.xml"/><Relationship Id="rId21" Type="http://schemas.openxmlformats.org/officeDocument/2006/relationships/image" Target="https://wellcomeopenresearch.s3.amazonaws.com/manuscripts/16981/b0aa49ca-d092-44f6-a8ca-8a411d855dd0_figure5.gif" TargetMode="External"/><Relationship Id="rId7" Type="http://schemas.openxmlformats.org/officeDocument/2006/relationships/hyperlink" Target="https://orcid.org/0000-0002-0607-6941" TargetMode="External"/><Relationship Id="rId12" Type="http://schemas.openxmlformats.org/officeDocument/2006/relationships/hyperlink" Target="https://wellcomeopenresearch.s3.amazonaws.com/manuscripts/16981/b0aa49ca-d092-44f6-a8ca-8a411d855dd0_figure1.gif" TargetMode="External"/><Relationship Id="rId17" Type="http://schemas.openxmlformats.org/officeDocument/2006/relationships/image" Target="https://wellcomeopenresearch.s3.amazonaws.com/manuscripts/16981/b0aa49ca-d092-44f6-a8ca-8a411d855dd0_figure3.gif" TargetMode="External"/><Relationship Id="rId25" Type="http://schemas.openxmlformats.org/officeDocument/2006/relationships/hyperlink" Target="https://www.who.int/medicines/areas/rational_use/PPLreport_2017_09_19.pdf?ua=1" TargetMode="External"/><Relationship Id="rId2" Type="http://schemas.openxmlformats.org/officeDocument/2006/relationships/styles" Target="styles.xml"/><Relationship Id="rId16" Type="http://schemas.openxmlformats.org/officeDocument/2006/relationships/hyperlink" Target="https://wellcomeopenresearch.s3.amazonaws.com/manuscripts/16981/b0aa49ca-d092-44f6-a8ca-8a411d855dd0_figure3.gif" TargetMode="External"/><Relationship Id="rId20" Type="http://schemas.openxmlformats.org/officeDocument/2006/relationships/hyperlink" Target="https://wellcomeopenresearch.s3.amazonaws.com/manuscripts/16981/b0aa49ca-d092-44f6-a8ca-8a411d855dd0_figure5.gi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cid.org/0000-0002-0259-9630" TargetMode="External"/><Relationship Id="rId11" Type="http://schemas.openxmlformats.org/officeDocument/2006/relationships/hyperlink" Target="https://www.crd.york.ac.uk/PROSPERO/display_record.php?RecordID=123559" TargetMode="External"/><Relationship Id="rId24" Type="http://schemas.openxmlformats.org/officeDocument/2006/relationships/hyperlink" Target="https://creativecommons.org/licenses/by/4.0/legalcode" TargetMode="External"/><Relationship Id="rId5" Type="http://schemas.openxmlformats.org/officeDocument/2006/relationships/hyperlink" Target="https://orcid.org/0000-0002-3837-5188" TargetMode="External"/><Relationship Id="rId15" Type="http://schemas.openxmlformats.org/officeDocument/2006/relationships/image" Target="https://wellcomeopenresearch.s3.amazonaws.com/manuscripts/16981/b0aa49ca-d092-44f6-a8ca-8a411d855dd0_figure2.gif" TargetMode="External"/><Relationship Id="rId23" Type="http://schemas.openxmlformats.org/officeDocument/2006/relationships/hyperlink" Target="http://doi.org/10.5281/zenodo.3478278" TargetMode="External"/><Relationship Id="rId28" Type="http://schemas.microsoft.com/office/2011/relationships/people" Target="people.xml"/><Relationship Id="rId10" Type="http://schemas.openxmlformats.org/officeDocument/2006/relationships/hyperlink" Target="https://www.crd.york.ac.uk/PROSPERO/display_record.php?RecordID=123559" TargetMode="External"/><Relationship Id="rId19" Type="http://schemas.openxmlformats.org/officeDocument/2006/relationships/image" Target="https://wellcomeopenresearch.s3.amazonaws.com/manuscripts/16981/b0aa49ca-d092-44f6-a8ca-8a411d855dd0_figure4.gif" TargetMode="External"/><Relationship Id="rId4" Type="http://schemas.openxmlformats.org/officeDocument/2006/relationships/webSettings" Target="webSettings.xml"/><Relationship Id="rId9" Type="http://schemas.openxmlformats.org/officeDocument/2006/relationships/hyperlink" Target="mailto:joseph.lewis@lstmed.ac.uk" TargetMode="External"/><Relationship Id="rId14" Type="http://schemas.openxmlformats.org/officeDocument/2006/relationships/hyperlink" Target="https://wellcomeopenresearch.s3.amazonaws.com/manuscripts/16981/b0aa49ca-d092-44f6-a8ca-8a411d855dd0_figure2.gif" TargetMode="External"/><Relationship Id="rId22" Type="http://schemas.openxmlformats.org/officeDocument/2006/relationships/hyperlink" Target="http://doi.org/10.5281/zenodo.347827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6789</Words>
  <Characters>38228</Characters>
  <Application>Microsoft Office Word</Application>
  <DocSecurity>0</DocSecurity>
  <Lines>1194</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Lewis</cp:lastModifiedBy>
  <cp:revision>2</cp:revision>
  <dcterms:created xsi:type="dcterms:W3CDTF">2020-01-23T16:45:00Z</dcterms:created>
  <dcterms:modified xsi:type="dcterms:W3CDTF">2020-01-23T16:45:00Z</dcterms:modified>
</cp:coreProperties>
</file>