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7AEC" w14:textId="07A0D402" w:rsidR="00355149" w:rsidRDefault="00161F01" w:rsidP="001D6079">
      <w:pPr>
        <w:spacing w:line="360" w:lineRule="auto"/>
        <w:rPr>
          <w:rFonts w:ascii="Arial" w:hAnsi="Arial" w:cs="Arial"/>
          <w:b/>
        </w:rPr>
      </w:pPr>
      <w:r w:rsidRPr="00161F01">
        <w:rPr>
          <w:rFonts w:ascii="Arial" w:hAnsi="Arial" w:cs="Arial"/>
          <w:b/>
        </w:rPr>
        <w:t>Prevalence</w:t>
      </w:r>
      <w:r w:rsidR="00355149" w:rsidRPr="00161F01">
        <w:rPr>
          <w:rFonts w:ascii="Arial" w:hAnsi="Arial" w:cs="Arial"/>
          <w:b/>
        </w:rPr>
        <w:t xml:space="preserve"> of and risk factors for gut mucosal colonisation with extended-spectrum beta lactamase producing </w:t>
      </w:r>
      <w:r w:rsidR="00355149" w:rsidRPr="0095682C">
        <w:rPr>
          <w:rFonts w:ascii="Arial" w:hAnsi="Arial" w:cs="Arial"/>
          <w:b/>
          <w:i/>
        </w:rPr>
        <w:t>Enterobacteria</w:t>
      </w:r>
      <w:r w:rsidRPr="0095682C">
        <w:rPr>
          <w:rFonts w:ascii="Arial" w:hAnsi="Arial" w:cs="Arial"/>
          <w:b/>
          <w:i/>
        </w:rPr>
        <w:t>ceae</w:t>
      </w:r>
      <w:r w:rsidRPr="00161F01">
        <w:rPr>
          <w:rFonts w:ascii="Arial" w:hAnsi="Arial" w:cs="Arial"/>
          <w:b/>
        </w:rPr>
        <w:t xml:space="preserve"> in sub-Saharan Africa: a systematic review and meta-analysis</w:t>
      </w:r>
    </w:p>
    <w:p w14:paraId="3FF1FD4F" w14:textId="1B8194D4" w:rsidR="00161F01" w:rsidRDefault="00161F01" w:rsidP="001D6079">
      <w:pPr>
        <w:spacing w:line="360" w:lineRule="auto"/>
        <w:rPr>
          <w:rFonts w:ascii="Arial" w:hAnsi="Arial" w:cs="Arial"/>
          <w:b/>
        </w:rPr>
      </w:pPr>
    </w:p>
    <w:p w14:paraId="553748B4" w14:textId="0514D1A4" w:rsidR="00161F01" w:rsidRPr="00161F01" w:rsidRDefault="00161F01" w:rsidP="001D6079">
      <w:pPr>
        <w:spacing w:line="360" w:lineRule="auto"/>
        <w:rPr>
          <w:rFonts w:ascii="Arial" w:hAnsi="Arial" w:cs="Arial"/>
        </w:rPr>
      </w:pPr>
      <w:r>
        <w:rPr>
          <w:rFonts w:ascii="Arial" w:hAnsi="Arial" w:cs="Arial"/>
        </w:rPr>
        <w:t xml:space="preserve">Joseph M </w:t>
      </w:r>
      <w:r w:rsidRPr="00161F01">
        <w:rPr>
          <w:rFonts w:ascii="Arial" w:hAnsi="Arial" w:cs="Arial"/>
        </w:rPr>
        <w:t>Lewis</w:t>
      </w:r>
      <w:r w:rsidRPr="00161F01">
        <w:rPr>
          <w:rFonts w:ascii="Arial" w:hAnsi="Arial" w:cs="Arial"/>
          <w:vertAlign w:val="superscript"/>
        </w:rPr>
        <w:t>1,2</w:t>
      </w:r>
      <w:r w:rsidRPr="00161F01">
        <w:rPr>
          <w:rFonts w:ascii="Arial" w:hAnsi="Arial" w:cs="Arial"/>
        </w:rPr>
        <w:t xml:space="preserve">, </w:t>
      </w:r>
      <w:r>
        <w:rPr>
          <w:rFonts w:ascii="Arial" w:hAnsi="Arial" w:cs="Arial"/>
        </w:rPr>
        <w:t>Rebecca Lester</w:t>
      </w:r>
      <w:r w:rsidRPr="00161F01">
        <w:rPr>
          <w:rFonts w:ascii="Arial" w:hAnsi="Arial" w:cs="Arial"/>
          <w:vertAlign w:val="superscript"/>
        </w:rPr>
        <w:t>1,2</w:t>
      </w:r>
      <w:r w:rsidRPr="00161F01">
        <w:rPr>
          <w:rFonts w:ascii="Arial" w:hAnsi="Arial" w:cs="Arial"/>
        </w:rPr>
        <w:t xml:space="preserve">, </w:t>
      </w:r>
      <w:r>
        <w:rPr>
          <w:rFonts w:ascii="Arial" w:hAnsi="Arial" w:cs="Arial"/>
        </w:rPr>
        <w:t xml:space="preserve">Nicholas J </w:t>
      </w:r>
      <w:r w:rsidRPr="00161F01">
        <w:rPr>
          <w:rFonts w:ascii="Arial" w:hAnsi="Arial" w:cs="Arial"/>
        </w:rPr>
        <w:t>Feasey</w:t>
      </w:r>
      <w:r w:rsidRPr="00161F01">
        <w:rPr>
          <w:rFonts w:ascii="Arial" w:hAnsi="Arial" w:cs="Arial"/>
          <w:vertAlign w:val="superscript"/>
        </w:rPr>
        <w:t>1,2</w:t>
      </w:r>
    </w:p>
    <w:p w14:paraId="5A2AB45C" w14:textId="1988B0AB" w:rsidR="00355149" w:rsidRDefault="00355149" w:rsidP="001D6079">
      <w:pPr>
        <w:spacing w:line="360" w:lineRule="auto"/>
        <w:rPr>
          <w:rFonts w:ascii="Arial" w:hAnsi="Arial" w:cs="Arial"/>
        </w:rPr>
      </w:pPr>
    </w:p>
    <w:p w14:paraId="2BEE489E" w14:textId="33B918F1" w:rsidR="00161F01" w:rsidRDefault="00161F01" w:rsidP="001D6079">
      <w:pPr>
        <w:spacing w:line="360" w:lineRule="auto"/>
        <w:rPr>
          <w:rFonts w:ascii="Arial" w:hAnsi="Arial" w:cs="Arial"/>
        </w:rPr>
      </w:pPr>
      <w:r>
        <w:rPr>
          <w:rFonts w:ascii="Arial" w:hAnsi="Arial" w:cs="Arial"/>
        </w:rPr>
        <w:t>1 Liverpool School of Tropical Medicine, Liverpool, UK,</w:t>
      </w:r>
    </w:p>
    <w:p w14:paraId="5EFEB143" w14:textId="57DBFCCC" w:rsidR="00161F01" w:rsidRDefault="00161F01" w:rsidP="001D6079">
      <w:pPr>
        <w:spacing w:line="360" w:lineRule="auto"/>
        <w:rPr>
          <w:rFonts w:ascii="Arial" w:hAnsi="Arial" w:cs="Arial"/>
        </w:rPr>
      </w:pPr>
      <w:r>
        <w:rPr>
          <w:rFonts w:ascii="Arial" w:hAnsi="Arial" w:cs="Arial"/>
        </w:rPr>
        <w:t>2 Malawi-Liverpool-</w:t>
      </w:r>
      <w:proofErr w:type="spellStart"/>
      <w:r>
        <w:rPr>
          <w:rFonts w:ascii="Arial" w:hAnsi="Arial" w:cs="Arial"/>
        </w:rPr>
        <w:t>Wellcome</w:t>
      </w:r>
      <w:proofErr w:type="spellEnd"/>
      <w:r>
        <w:rPr>
          <w:rFonts w:ascii="Arial" w:hAnsi="Arial" w:cs="Arial"/>
        </w:rPr>
        <w:t xml:space="preserve"> Clinical Research Programme, Blantyre, Malawi</w:t>
      </w:r>
    </w:p>
    <w:p w14:paraId="2D7DF9AC" w14:textId="04A5FE77" w:rsidR="00161F01" w:rsidRDefault="00161F01" w:rsidP="001D6079">
      <w:pPr>
        <w:spacing w:line="360" w:lineRule="auto"/>
        <w:rPr>
          <w:rFonts w:ascii="Arial" w:hAnsi="Arial" w:cs="Arial"/>
        </w:rPr>
      </w:pPr>
    </w:p>
    <w:p w14:paraId="6F1FD29A" w14:textId="18FC1267" w:rsidR="0095682C" w:rsidRDefault="0095682C" w:rsidP="001D6079">
      <w:pPr>
        <w:spacing w:line="360" w:lineRule="auto"/>
        <w:rPr>
          <w:rFonts w:ascii="Arial" w:hAnsi="Arial" w:cs="Arial"/>
        </w:rPr>
      </w:pPr>
      <w:r>
        <w:rPr>
          <w:rFonts w:ascii="Arial" w:hAnsi="Arial" w:cs="Arial"/>
        </w:rPr>
        <w:t xml:space="preserve">Running tittle: Prevalence and risk factors for ESBL-E carriage in </w:t>
      </w:r>
      <w:proofErr w:type="spellStart"/>
      <w:r>
        <w:rPr>
          <w:rFonts w:ascii="Arial" w:hAnsi="Arial" w:cs="Arial"/>
        </w:rPr>
        <w:t>sSA</w:t>
      </w:r>
      <w:proofErr w:type="spellEnd"/>
    </w:p>
    <w:p w14:paraId="453D48D2" w14:textId="77777777" w:rsidR="0095682C" w:rsidRDefault="0095682C" w:rsidP="001D6079">
      <w:pPr>
        <w:spacing w:line="360" w:lineRule="auto"/>
        <w:rPr>
          <w:rFonts w:ascii="Arial" w:hAnsi="Arial" w:cs="Arial"/>
        </w:rPr>
      </w:pPr>
    </w:p>
    <w:p w14:paraId="304E8366" w14:textId="3D5C640F" w:rsidR="00161F01" w:rsidRDefault="00161F01" w:rsidP="001D6079">
      <w:pPr>
        <w:spacing w:line="360" w:lineRule="auto"/>
        <w:rPr>
          <w:rFonts w:ascii="Arial" w:hAnsi="Arial" w:cs="Arial"/>
        </w:rPr>
      </w:pPr>
      <w:r>
        <w:rPr>
          <w:rFonts w:ascii="Arial" w:hAnsi="Arial" w:cs="Arial"/>
        </w:rPr>
        <w:t>Corresponding Author:</w:t>
      </w:r>
    </w:p>
    <w:p w14:paraId="1C7759A9" w14:textId="64B87641" w:rsidR="00161F01" w:rsidRDefault="00161F01" w:rsidP="001D6079">
      <w:pPr>
        <w:spacing w:line="360" w:lineRule="auto"/>
        <w:rPr>
          <w:rFonts w:ascii="Arial" w:hAnsi="Arial" w:cs="Arial"/>
        </w:rPr>
      </w:pPr>
    </w:p>
    <w:p w14:paraId="139D99CC" w14:textId="2CE5618A" w:rsidR="00161F01" w:rsidRDefault="00161F01" w:rsidP="001D6079">
      <w:pPr>
        <w:spacing w:line="360" w:lineRule="auto"/>
        <w:rPr>
          <w:rFonts w:ascii="Arial" w:hAnsi="Arial" w:cs="Arial"/>
        </w:rPr>
      </w:pPr>
      <w:r>
        <w:rPr>
          <w:rFonts w:ascii="Arial" w:hAnsi="Arial" w:cs="Arial"/>
        </w:rPr>
        <w:t>Joseph M Lewis</w:t>
      </w:r>
    </w:p>
    <w:p w14:paraId="76DBBB9A" w14:textId="3240005D" w:rsidR="00161F01" w:rsidRDefault="00161F01" w:rsidP="001D6079">
      <w:pPr>
        <w:spacing w:line="360" w:lineRule="auto"/>
        <w:rPr>
          <w:rFonts w:ascii="Arial" w:hAnsi="Arial" w:cs="Arial"/>
        </w:rPr>
      </w:pPr>
      <w:r>
        <w:rPr>
          <w:rFonts w:ascii="Arial" w:hAnsi="Arial" w:cs="Arial"/>
        </w:rPr>
        <w:t>Liverpool School of Tropical Medicine</w:t>
      </w:r>
    </w:p>
    <w:p w14:paraId="5A044F29" w14:textId="5738C9C5" w:rsidR="00161F01" w:rsidRDefault="00161F01" w:rsidP="001D6079">
      <w:pPr>
        <w:spacing w:line="360" w:lineRule="auto"/>
        <w:rPr>
          <w:rFonts w:ascii="Arial" w:hAnsi="Arial" w:cs="Arial"/>
        </w:rPr>
      </w:pPr>
      <w:r w:rsidRPr="00161F01">
        <w:rPr>
          <w:rFonts w:ascii="Arial" w:hAnsi="Arial" w:cs="Arial"/>
        </w:rPr>
        <w:t>Pembroke P</w:t>
      </w:r>
      <w:r>
        <w:rPr>
          <w:rFonts w:ascii="Arial" w:hAnsi="Arial" w:cs="Arial"/>
        </w:rPr>
        <w:t>lace</w:t>
      </w:r>
    </w:p>
    <w:p w14:paraId="4008AADA" w14:textId="1F25C4CF" w:rsidR="00161F01" w:rsidRDefault="00161F01" w:rsidP="001D6079">
      <w:pPr>
        <w:spacing w:line="360" w:lineRule="auto"/>
        <w:rPr>
          <w:rFonts w:ascii="Arial" w:hAnsi="Arial" w:cs="Arial"/>
        </w:rPr>
      </w:pPr>
      <w:r w:rsidRPr="00161F01">
        <w:rPr>
          <w:rFonts w:ascii="Arial" w:hAnsi="Arial" w:cs="Arial"/>
        </w:rPr>
        <w:t xml:space="preserve">Liverpool </w:t>
      </w:r>
    </w:p>
    <w:p w14:paraId="5C5ABF0F" w14:textId="39045969" w:rsidR="00161F01" w:rsidRDefault="00161F01" w:rsidP="001D6079">
      <w:pPr>
        <w:spacing w:line="360" w:lineRule="auto"/>
        <w:rPr>
          <w:rFonts w:ascii="Arial" w:hAnsi="Arial" w:cs="Arial"/>
        </w:rPr>
      </w:pPr>
      <w:r w:rsidRPr="00161F01">
        <w:rPr>
          <w:rFonts w:ascii="Arial" w:hAnsi="Arial" w:cs="Arial"/>
        </w:rPr>
        <w:t>L3 5QA</w:t>
      </w:r>
    </w:p>
    <w:p w14:paraId="76E6F03A" w14:textId="4B9B6979" w:rsidR="00161F01" w:rsidRDefault="00161F01" w:rsidP="001D6079">
      <w:pPr>
        <w:spacing w:line="360" w:lineRule="auto"/>
        <w:rPr>
          <w:rFonts w:ascii="Arial" w:hAnsi="Arial" w:cs="Arial"/>
        </w:rPr>
      </w:pPr>
    </w:p>
    <w:p w14:paraId="242A1F60" w14:textId="2D81BC80" w:rsidR="00161F01" w:rsidRDefault="00161F01" w:rsidP="001D6079">
      <w:pPr>
        <w:spacing w:line="360" w:lineRule="auto"/>
        <w:rPr>
          <w:rFonts w:ascii="Arial" w:hAnsi="Arial" w:cs="Arial"/>
        </w:rPr>
      </w:pPr>
      <w:r>
        <w:rPr>
          <w:rFonts w:ascii="Arial" w:hAnsi="Arial" w:cs="Arial"/>
        </w:rPr>
        <w:t xml:space="preserve">Email: </w:t>
      </w:r>
      <w:hyperlink r:id="rId5" w:history="1">
        <w:r w:rsidR="00B0245D" w:rsidRPr="00E4265A">
          <w:rPr>
            <w:rStyle w:val="Hyperlink"/>
            <w:rFonts w:ascii="Arial" w:hAnsi="Arial" w:cs="Arial"/>
          </w:rPr>
          <w:t>joseph.lewis@lstmed.ac.uk</w:t>
        </w:r>
      </w:hyperlink>
    </w:p>
    <w:p w14:paraId="70CCF1EE" w14:textId="5181FD67" w:rsidR="00B0245D" w:rsidRDefault="00B0245D" w:rsidP="001D6079">
      <w:pPr>
        <w:spacing w:line="360" w:lineRule="auto"/>
        <w:rPr>
          <w:rFonts w:ascii="Arial" w:hAnsi="Arial" w:cs="Arial"/>
        </w:rPr>
      </w:pPr>
      <w:r>
        <w:rPr>
          <w:rFonts w:ascii="Arial" w:hAnsi="Arial" w:cs="Arial"/>
        </w:rPr>
        <w:t>Tel: +44 7969 419910</w:t>
      </w:r>
    </w:p>
    <w:p w14:paraId="02E33974" w14:textId="6B493AAF" w:rsidR="00B0245D" w:rsidRDefault="00B0245D" w:rsidP="001D6079">
      <w:pPr>
        <w:spacing w:line="360" w:lineRule="auto"/>
        <w:rPr>
          <w:rFonts w:ascii="Arial" w:hAnsi="Arial" w:cs="Arial"/>
        </w:rPr>
      </w:pPr>
      <w:r>
        <w:rPr>
          <w:rFonts w:ascii="Arial" w:hAnsi="Arial" w:cs="Arial"/>
        </w:rPr>
        <w:t xml:space="preserve">Fax: </w:t>
      </w:r>
      <w:proofErr w:type="spellStart"/>
      <w:r>
        <w:rPr>
          <w:rFonts w:ascii="Arial" w:hAnsi="Arial" w:cs="Arial"/>
        </w:rPr>
        <w:t>ahahahahaha</w:t>
      </w:r>
      <w:proofErr w:type="spellEnd"/>
      <w:ins w:id="0" w:author="Rebecca Lester" w:date="2019-04-06T11:10:00Z">
        <w:r w:rsidR="00C20E22">
          <w:rPr>
            <w:rFonts w:ascii="Arial" w:hAnsi="Arial" w:cs="Arial"/>
          </w:rPr>
          <w:t xml:space="preserve"> </w:t>
        </w:r>
      </w:ins>
      <w:ins w:id="1" w:author="Rebecca Lester" w:date="2019-04-06T11:11:00Z">
        <w:r w:rsidR="006E7A68" w:rsidRPr="006E7A68">
          <w:rPr>
            <w:rFonts w:ascii="Arial" w:hAnsi="Arial" w:cs="Arial"/>
          </w:rPr>
          <w:sym w:font="Wingdings" w:char="F04A"/>
        </w:r>
      </w:ins>
    </w:p>
    <w:p w14:paraId="4C26ABB3" w14:textId="77777777" w:rsidR="00B0245D" w:rsidRDefault="00B0245D" w:rsidP="001D6079">
      <w:pPr>
        <w:spacing w:line="360" w:lineRule="auto"/>
        <w:rPr>
          <w:rFonts w:ascii="Arial" w:hAnsi="Arial" w:cs="Arial"/>
        </w:rPr>
      </w:pPr>
    </w:p>
    <w:p w14:paraId="0328055A" w14:textId="1E85F133" w:rsidR="00161F01" w:rsidRDefault="00161F01" w:rsidP="001D6079">
      <w:pPr>
        <w:spacing w:line="360" w:lineRule="auto"/>
        <w:rPr>
          <w:rFonts w:ascii="Arial" w:hAnsi="Arial" w:cs="Arial"/>
        </w:rPr>
      </w:pPr>
    </w:p>
    <w:p w14:paraId="1382E89A" w14:textId="6D7BF9A7" w:rsidR="00161F01" w:rsidRDefault="00161F01" w:rsidP="001D6079">
      <w:pPr>
        <w:spacing w:line="360" w:lineRule="auto"/>
        <w:rPr>
          <w:rFonts w:ascii="Arial" w:hAnsi="Arial" w:cs="Arial"/>
        </w:rPr>
      </w:pPr>
    </w:p>
    <w:p w14:paraId="482578A6" w14:textId="543B81E3" w:rsidR="00161F01" w:rsidRDefault="00161F01" w:rsidP="001D6079">
      <w:pPr>
        <w:spacing w:line="360" w:lineRule="auto"/>
        <w:rPr>
          <w:rFonts w:ascii="Arial" w:hAnsi="Arial" w:cs="Arial"/>
        </w:rPr>
      </w:pPr>
    </w:p>
    <w:p w14:paraId="09F2BC35" w14:textId="48B2123A" w:rsidR="00161F01" w:rsidRDefault="00161F01" w:rsidP="001D6079">
      <w:pPr>
        <w:spacing w:line="360" w:lineRule="auto"/>
        <w:rPr>
          <w:rFonts w:ascii="Arial" w:hAnsi="Arial" w:cs="Arial"/>
        </w:rPr>
      </w:pPr>
    </w:p>
    <w:p w14:paraId="72721FC5" w14:textId="6EA43FEC" w:rsidR="00161F01" w:rsidRDefault="00161F01" w:rsidP="001D6079">
      <w:pPr>
        <w:spacing w:line="360" w:lineRule="auto"/>
        <w:rPr>
          <w:rFonts w:ascii="Arial" w:hAnsi="Arial" w:cs="Arial"/>
        </w:rPr>
      </w:pPr>
    </w:p>
    <w:p w14:paraId="2E353373" w14:textId="18C15194" w:rsidR="00161F01" w:rsidRDefault="00161F01" w:rsidP="001D6079">
      <w:pPr>
        <w:spacing w:line="360" w:lineRule="auto"/>
        <w:rPr>
          <w:rFonts w:ascii="Arial" w:hAnsi="Arial" w:cs="Arial"/>
        </w:rPr>
      </w:pPr>
    </w:p>
    <w:p w14:paraId="4B634FD1" w14:textId="06893AB4" w:rsidR="00161F01" w:rsidRDefault="00161F01" w:rsidP="001D6079">
      <w:pPr>
        <w:spacing w:line="360" w:lineRule="auto"/>
        <w:rPr>
          <w:rFonts w:ascii="Arial" w:hAnsi="Arial" w:cs="Arial"/>
        </w:rPr>
      </w:pPr>
    </w:p>
    <w:p w14:paraId="599DB772" w14:textId="537D0D51" w:rsidR="00161F01" w:rsidRDefault="00161F01" w:rsidP="001D6079">
      <w:pPr>
        <w:spacing w:line="360" w:lineRule="auto"/>
        <w:rPr>
          <w:rFonts w:ascii="Arial" w:hAnsi="Arial" w:cs="Arial"/>
        </w:rPr>
      </w:pPr>
    </w:p>
    <w:p w14:paraId="7F74BD14" w14:textId="4A0342E5" w:rsidR="00161F01" w:rsidRDefault="00161F01" w:rsidP="001D6079">
      <w:pPr>
        <w:spacing w:line="360" w:lineRule="auto"/>
        <w:rPr>
          <w:rFonts w:ascii="Arial" w:hAnsi="Arial" w:cs="Arial"/>
        </w:rPr>
      </w:pPr>
    </w:p>
    <w:p w14:paraId="7A2A2600" w14:textId="70AD731B" w:rsidR="00161F01" w:rsidRDefault="00161F01" w:rsidP="001D6079">
      <w:pPr>
        <w:spacing w:line="360" w:lineRule="auto"/>
        <w:rPr>
          <w:rFonts w:ascii="Arial" w:hAnsi="Arial" w:cs="Arial"/>
        </w:rPr>
      </w:pPr>
    </w:p>
    <w:p w14:paraId="201ECC7F" w14:textId="77777777" w:rsidR="00F9248B" w:rsidRDefault="00F9248B" w:rsidP="001D6079">
      <w:pPr>
        <w:spacing w:line="360" w:lineRule="auto"/>
        <w:rPr>
          <w:rFonts w:ascii="Arial" w:hAnsi="Arial" w:cs="Arial"/>
        </w:rPr>
      </w:pPr>
    </w:p>
    <w:p w14:paraId="645238A0" w14:textId="046B36B7" w:rsidR="001D6079" w:rsidRPr="0095682C" w:rsidRDefault="00355149" w:rsidP="001D6079">
      <w:pPr>
        <w:spacing w:line="360" w:lineRule="auto"/>
        <w:rPr>
          <w:rFonts w:ascii="Arial" w:hAnsi="Arial" w:cs="Arial"/>
          <w:b/>
        </w:rPr>
      </w:pPr>
      <w:r w:rsidRPr="0095682C">
        <w:rPr>
          <w:rFonts w:ascii="Arial" w:hAnsi="Arial" w:cs="Arial"/>
          <w:b/>
        </w:rPr>
        <w:lastRenderedPageBreak/>
        <w:t>Abstract</w:t>
      </w:r>
      <w:r w:rsidR="001D6079" w:rsidRPr="0095682C">
        <w:rPr>
          <w:rFonts w:ascii="Arial" w:hAnsi="Arial" w:cs="Arial"/>
          <w:b/>
        </w:rPr>
        <w:t xml:space="preserve"> </w:t>
      </w:r>
    </w:p>
    <w:p w14:paraId="60E4A5C0" w14:textId="38F178A7" w:rsidR="00161F01" w:rsidRDefault="00161F01" w:rsidP="00161F01">
      <w:pPr>
        <w:spacing w:line="360" w:lineRule="auto"/>
        <w:rPr>
          <w:rFonts w:ascii="Arial" w:hAnsi="Arial" w:cs="Arial"/>
        </w:rPr>
      </w:pPr>
    </w:p>
    <w:p w14:paraId="22AE60AF" w14:textId="57593801" w:rsidR="00EF7915" w:rsidRDefault="00EF7915" w:rsidP="00161F01">
      <w:pPr>
        <w:spacing w:line="360" w:lineRule="auto"/>
        <w:rPr>
          <w:rFonts w:ascii="Arial" w:hAnsi="Arial" w:cs="Arial"/>
        </w:rPr>
      </w:pPr>
      <w:r>
        <w:rPr>
          <w:rFonts w:ascii="Arial" w:hAnsi="Arial" w:cs="Arial"/>
        </w:rPr>
        <w:t>Words 227 (max 250)</w:t>
      </w:r>
    </w:p>
    <w:p w14:paraId="124414BD" w14:textId="77777777" w:rsidR="00EF7915" w:rsidRDefault="00EF7915" w:rsidP="00161F01">
      <w:pPr>
        <w:spacing w:line="360" w:lineRule="auto"/>
        <w:rPr>
          <w:rFonts w:ascii="Arial" w:hAnsi="Arial" w:cs="Arial"/>
        </w:rPr>
      </w:pPr>
    </w:p>
    <w:p w14:paraId="5DFC4314" w14:textId="343FA025" w:rsidR="00161F01" w:rsidRPr="0095682C" w:rsidRDefault="00161F01" w:rsidP="00161F01">
      <w:pPr>
        <w:spacing w:line="360" w:lineRule="auto"/>
        <w:rPr>
          <w:rFonts w:ascii="Arial" w:hAnsi="Arial" w:cs="Arial"/>
          <w:b/>
        </w:rPr>
      </w:pPr>
      <w:r w:rsidRPr="0095682C">
        <w:rPr>
          <w:rFonts w:ascii="Arial" w:hAnsi="Arial" w:cs="Arial"/>
          <w:b/>
        </w:rPr>
        <w:t xml:space="preserve">Background </w:t>
      </w:r>
    </w:p>
    <w:p w14:paraId="095AEF0E" w14:textId="037360C2" w:rsidR="00161F01" w:rsidRDefault="00161F01" w:rsidP="00161F01">
      <w:pPr>
        <w:spacing w:line="360" w:lineRule="auto"/>
        <w:rPr>
          <w:rFonts w:ascii="Arial" w:hAnsi="Arial" w:cs="Arial"/>
        </w:rPr>
      </w:pPr>
      <w:r>
        <w:rPr>
          <w:rFonts w:ascii="Arial" w:hAnsi="Arial" w:cs="Arial"/>
        </w:rPr>
        <w:t>Extended-spectrum beta lactamase producing Enterobacteriaceae (ESBL-E) are a threat to human health</w:t>
      </w:r>
      <w:r w:rsidR="00EF7915">
        <w:rPr>
          <w:rFonts w:ascii="Arial" w:hAnsi="Arial" w:cs="Arial"/>
        </w:rPr>
        <w:t>, and lack of second line antimicrobials may render them untreatable in sub-Saharan Africa (</w:t>
      </w:r>
      <w:proofErr w:type="spellStart"/>
      <w:r w:rsidR="00EF7915">
        <w:rPr>
          <w:rFonts w:ascii="Arial" w:hAnsi="Arial" w:cs="Arial"/>
        </w:rPr>
        <w:t>sSA</w:t>
      </w:r>
      <w:proofErr w:type="spellEnd"/>
      <w:r w:rsidR="00EF7915">
        <w:rPr>
          <w:rFonts w:ascii="Arial" w:hAnsi="Arial" w:cs="Arial"/>
        </w:rPr>
        <w:t>)</w:t>
      </w:r>
      <w:r>
        <w:rPr>
          <w:rFonts w:ascii="Arial" w:hAnsi="Arial" w:cs="Arial"/>
        </w:rPr>
        <w:t xml:space="preserve">. Gut mucosal colonisation is thought to precede infection, making prevention of colonisation an attractive target for intervention, but the epidemiology of ESBL-E in </w:t>
      </w:r>
      <w:proofErr w:type="spellStart"/>
      <w:r>
        <w:rPr>
          <w:rFonts w:ascii="Arial" w:hAnsi="Arial" w:cs="Arial"/>
        </w:rPr>
        <w:t>sSA</w:t>
      </w:r>
      <w:proofErr w:type="spellEnd"/>
      <w:r>
        <w:rPr>
          <w:rFonts w:ascii="Arial" w:hAnsi="Arial" w:cs="Arial"/>
        </w:rPr>
        <w:t xml:space="preserve"> is poorly described.</w:t>
      </w:r>
    </w:p>
    <w:p w14:paraId="10EF5E04" w14:textId="77777777" w:rsidR="00161F01" w:rsidRDefault="00161F01" w:rsidP="00161F01">
      <w:pPr>
        <w:spacing w:line="360" w:lineRule="auto"/>
        <w:rPr>
          <w:rFonts w:ascii="Arial" w:hAnsi="Arial" w:cs="Arial"/>
        </w:rPr>
      </w:pPr>
    </w:p>
    <w:p w14:paraId="7DC366F8" w14:textId="518252A9" w:rsidR="00161F01" w:rsidRPr="0095682C" w:rsidRDefault="00161F01" w:rsidP="00161F01">
      <w:pPr>
        <w:spacing w:line="360" w:lineRule="auto"/>
        <w:rPr>
          <w:rFonts w:ascii="Arial" w:hAnsi="Arial" w:cs="Arial"/>
          <w:b/>
        </w:rPr>
      </w:pPr>
      <w:r w:rsidRPr="0095682C">
        <w:rPr>
          <w:rFonts w:ascii="Arial" w:hAnsi="Arial" w:cs="Arial"/>
          <w:b/>
        </w:rPr>
        <w:t>Objectives</w:t>
      </w:r>
    </w:p>
    <w:p w14:paraId="54E3C8B9" w14:textId="03C7D0AD" w:rsidR="00161F01" w:rsidRDefault="00161F01" w:rsidP="00161F01">
      <w:pPr>
        <w:spacing w:line="360" w:lineRule="auto"/>
        <w:rPr>
          <w:rFonts w:ascii="Arial" w:hAnsi="Arial" w:cs="Arial"/>
        </w:rPr>
      </w:pPr>
      <w:r>
        <w:rPr>
          <w:rFonts w:ascii="Arial" w:hAnsi="Arial" w:cs="Arial"/>
        </w:rPr>
        <w:t xml:space="preserve">We performed a systematic review and meta-analysis to 1) describe ESBL-E colonisation prevalence in </w:t>
      </w:r>
      <w:proofErr w:type="spellStart"/>
      <w:r>
        <w:rPr>
          <w:rFonts w:ascii="Arial" w:hAnsi="Arial" w:cs="Arial"/>
        </w:rPr>
        <w:t>sSA</w:t>
      </w:r>
      <w:proofErr w:type="spellEnd"/>
      <w:r>
        <w:rPr>
          <w:rFonts w:ascii="Arial" w:hAnsi="Arial" w:cs="Arial"/>
        </w:rPr>
        <w:t xml:space="preserve"> and 2) identify risk factors associated with ESBL-E carriage.</w:t>
      </w:r>
    </w:p>
    <w:p w14:paraId="239D38F1" w14:textId="77777777" w:rsidR="00161F01" w:rsidRDefault="00161F01" w:rsidP="00161F01">
      <w:pPr>
        <w:spacing w:line="360" w:lineRule="auto"/>
        <w:rPr>
          <w:rFonts w:ascii="Arial" w:hAnsi="Arial" w:cs="Arial"/>
        </w:rPr>
      </w:pPr>
    </w:p>
    <w:p w14:paraId="5C73357D" w14:textId="15B65506" w:rsidR="00161F01" w:rsidRPr="0095682C" w:rsidRDefault="00161F01" w:rsidP="00161F01">
      <w:pPr>
        <w:spacing w:line="360" w:lineRule="auto"/>
        <w:rPr>
          <w:rFonts w:ascii="Arial" w:hAnsi="Arial" w:cs="Arial"/>
          <w:b/>
        </w:rPr>
      </w:pPr>
      <w:r w:rsidRPr="0095682C">
        <w:rPr>
          <w:rFonts w:ascii="Arial" w:hAnsi="Arial" w:cs="Arial"/>
          <w:b/>
        </w:rPr>
        <w:t>Methods</w:t>
      </w:r>
    </w:p>
    <w:p w14:paraId="0EE88C6B" w14:textId="3C963B8A" w:rsidR="00161F01" w:rsidRDefault="00161F01" w:rsidP="00161F01">
      <w:pPr>
        <w:spacing w:line="360" w:lineRule="auto"/>
        <w:rPr>
          <w:rFonts w:ascii="Arial" w:hAnsi="Arial" w:cs="Arial"/>
        </w:rPr>
      </w:pPr>
      <w:r>
        <w:rPr>
          <w:rFonts w:ascii="Arial" w:hAnsi="Arial" w:cs="Arial"/>
        </w:rPr>
        <w:t>Systematic searches of PubMed and Scopus with random-effect meta</w:t>
      </w:r>
      <w:r w:rsidR="00E04918">
        <w:rPr>
          <w:rFonts w:ascii="Arial" w:hAnsi="Arial" w:cs="Arial"/>
        </w:rPr>
        <w:t>-</w:t>
      </w:r>
      <w:r>
        <w:rPr>
          <w:rFonts w:ascii="Arial" w:hAnsi="Arial" w:cs="Arial"/>
        </w:rPr>
        <w:t>analysis of proportions.</w:t>
      </w:r>
    </w:p>
    <w:p w14:paraId="2BC2DC2D" w14:textId="77777777" w:rsidR="00161F01" w:rsidRDefault="00161F01" w:rsidP="00161F01">
      <w:pPr>
        <w:spacing w:line="360" w:lineRule="auto"/>
        <w:rPr>
          <w:rFonts w:ascii="Arial" w:hAnsi="Arial" w:cs="Arial"/>
        </w:rPr>
      </w:pPr>
    </w:p>
    <w:p w14:paraId="7B04C024" w14:textId="26296E90" w:rsidR="00161F01" w:rsidRPr="0095682C" w:rsidRDefault="00161F01" w:rsidP="00161F01">
      <w:pPr>
        <w:spacing w:line="360" w:lineRule="auto"/>
        <w:rPr>
          <w:rFonts w:ascii="Arial" w:hAnsi="Arial" w:cs="Arial"/>
          <w:b/>
        </w:rPr>
      </w:pPr>
      <w:r w:rsidRPr="0095682C">
        <w:rPr>
          <w:rFonts w:ascii="Arial" w:hAnsi="Arial" w:cs="Arial"/>
          <w:b/>
        </w:rPr>
        <w:t>Results</w:t>
      </w:r>
    </w:p>
    <w:p w14:paraId="5A3EF64E" w14:textId="35C44C51" w:rsidR="00161F01" w:rsidRDefault="00F04594" w:rsidP="00161F01">
      <w:pPr>
        <w:spacing w:line="360" w:lineRule="auto"/>
        <w:rPr>
          <w:rFonts w:ascii="Arial" w:hAnsi="Arial" w:cs="Arial"/>
        </w:rPr>
      </w:pPr>
      <w:r>
        <w:rPr>
          <w:rFonts w:ascii="Arial" w:hAnsi="Arial" w:cs="Arial"/>
        </w:rPr>
        <w:t xml:space="preserve">We screened </w:t>
      </w:r>
      <w:r w:rsidR="00161F01">
        <w:rPr>
          <w:rFonts w:ascii="Arial" w:hAnsi="Arial" w:cs="Arial"/>
        </w:rPr>
        <w:t>2975 abstracts and 32 studies of 8619 participants</w:t>
      </w:r>
      <w:r w:rsidR="00F9248B">
        <w:rPr>
          <w:rFonts w:ascii="Arial" w:hAnsi="Arial" w:cs="Arial"/>
        </w:rPr>
        <w:t xml:space="preserve"> were</w:t>
      </w:r>
      <w:r w:rsidR="00161F01">
        <w:rPr>
          <w:rFonts w:ascii="Arial" w:hAnsi="Arial" w:cs="Arial"/>
        </w:rPr>
        <w:t xml:space="preserve"> included. Overall prevalence was heterogeneous between studies</w:t>
      </w:r>
      <w:r w:rsidR="00ED59D4">
        <w:rPr>
          <w:rFonts w:ascii="Arial" w:hAnsi="Arial" w:cs="Arial"/>
        </w:rPr>
        <w:t xml:space="preserve">. </w:t>
      </w:r>
      <w:commentRangeStart w:id="2"/>
      <w:ins w:id="3" w:author="Rebecca Lester" w:date="2019-04-04T07:38:00Z">
        <w:r>
          <w:rPr>
            <w:rFonts w:ascii="Arial" w:hAnsi="Arial" w:cs="Arial"/>
          </w:rPr>
          <w:t xml:space="preserve">Overall pooled prevalence </w:t>
        </w:r>
        <w:proofErr w:type="gramStart"/>
        <w:r>
          <w:rPr>
            <w:rFonts w:ascii="Arial" w:hAnsi="Arial" w:cs="Arial"/>
          </w:rPr>
          <w:t>was ?</w:t>
        </w:r>
        <w:proofErr w:type="gramEnd"/>
        <w:r>
          <w:rPr>
            <w:rFonts w:ascii="Arial" w:hAnsi="Arial" w:cs="Arial"/>
          </w:rPr>
          <w:t xml:space="preserve"> </w:t>
        </w:r>
      </w:ins>
      <w:commentRangeEnd w:id="2"/>
      <w:r w:rsidR="006541C8">
        <w:rPr>
          <w:rStyle w:val="CommentReference"/>
        </w:rPr>
        <w:commentReference w:id="2"/>
      </w:r>
      <w:r w:rsidR="00ED59D4">
        <w:rPr>
          <w:rFonts w:ascii="Arial" w:hAnsi="Arial" w:cs="Arial"/>
        </w:rPr>
        <w:t xml:space="preserve">Pooled community ESBL-E carriage was 18% (95% CI 11-29), rising to 55% (95% CI 49-60%) in inpatients. Hospitalisation and antimicrobial use were frequently associated with increased risk of ESBL-E carriage, </w:t>
      </w:r>
      <w:r>
        <w:rPr>
          <w:rFonts w:ascii="Arial" w:hAnsi="Arial" w:cs="Arial"/>
        </w:rPr>
        <w:t>and</w:t>
      </w:r>
      <w:r w:rsidR="00ED59D4">
        <w:rPr>
          <w:rFonts w:ascii="Arial" w:hAnsi="Arial" w:cs="Arial"/>
        </w:rPr>
        <w:t xml:space="preserve"> protected water sources or water treatment by boiling may reduce risk</w:t>
      </w:r>
      <w:r w:rsidR="002F7547">
        <w:rPr>
          <w:rFonts w:ascii="Arial" w:hAnsi="Arial" w:cs="Arial"/>
        </w:rPr>
        <w:t xml:space="preserve">. </w:t>
      </w:r>
      <w:r>
        <w:rPr>
          <w:rFonts w:ascii="Arial" w:hAnsi="Arial" w:cs="Arial"/>
        </w:rPr>
        <w:t xml:space="preserve">Only six studies were longitudinal, and no studies followed patients beyond hospital discharge. </w:t>
      </w:r>
    </w:p>
    <w:p w14:paraId="08AAED3F" w14:textId="77777777" w:rsidR="00161F01" w:rsidRPr="00A860B2" w:rsidRDefault="00161F01" w:rsidP="00161F01">
      <w:pPr>
        <w:spacing w:line="360" w:lineRule="auto"/>
        <w:rPr>
          <w:rFonts w:ascii="Arial" w:hAnsi="Arial" w:cs="Arial"/>
          <w:b/>
        </w:rPr>
      </w:pPr>
    </w:p>
    <w:p w14:paraId="6FB5FE85" w14:textId="09494093" w:rsidR="00161F01" w:rsidRPr="00A860B2" w:rsidRDefault="00161F01" w:rsidP="00161F01">
      <w:pPr>
        <w:spacing w:line="360" w:lineRule="auto"/>
        <w:rPr>
          <w:rFonts w:ascii="Arial" w:hAnsi="Arial" w:cs="Arial"/>
          <w:b/>
        </w:rPr>
      </w:pPr>
      <w:r w:rsidRPr="00A860B2">
        <w:rPr>
          <w:rFonts w:ascii="Arial" w:hAnsi="Arial" w:cs="Arial"/>
          <w:b/>
        </w:rPr>
        <w:t>Conclusions.</w:t>
      </w:r>
    </w:p>
    <w:p w14:paraId="3C2E28EF" w14:textId="366E32B5" w:rsidR="00ED59D4" w:rsidRDefault="00ED59D4" w:rsidP="001D6079">
      <w:pPr>
        <w:spacing w:line="360" w:lineRule="auto"/>
        <w:rPr>
          <w:rFonts w:ascii="Arial" w:hAnsi="Arial" w:cs="Arial"/>
        </w:rPr>
      </w:pPr>
      <w:r>
        <w:rPr>
          <w:rFonts w:ascii="Arial" w:hAnsi="Arial" w:cs="Arial"/>
        </w:rPr>
        <w:t xml:space="preserve">ESBL-E carriage is endemic in </w:t>
      </w:r>
      <w:proofErr w:type="spellStart"/>
      <w:r>
        <w:rPr>
          <w:rFonts w:ascii="Arial" w:hAnsi="Arial" w:cs="Arial"/>
        </w:rPr>
        <w:t>sSA</w:t>
      </w:r>
      <w:proofErr w:type="spellEnd"/>
      <w:r>
        <w:rPr>
          <w:rFonts w:ascii="Arial" w:hAnsi="Arial" w:cs="Arial"/>
        </w:rPr>
        <w:t xml:space="preserve">, but determinants and routes of transmission are poorly understood. Longitudinal long-term and </w:t>
      </w:r>
      <w:r w:rsidR="00EF7915">
        <w:rPr>
          <w:rFonts w:ascii="Arial" w:hAnsi="Arial" w:cs="Arial"/>
        </w:rPr>
        <w:t>community</w:t>
      </w:r>
      <w:r>
        <w:rPr>
          <w:rFonts w:ascii="Arial" w:hAnsi="Arial" w:cs="Arial"/>
        </w:rPr>
        <w:t xml:space="preserve"> sampling</w:t>
      </w:r>
      <w:r w:rsidR="00E04918">
        <w:rPr>
          <w:rFonts w:ascii="Arial" w:hAnsi="Arial" w:cs="Arial"/>
        </w:rPr>
        <w:t xml:space="preserve"> studies</w:t>
      </w:r>
      <w:r>
        <w:rPr>
          <w:rFonts w:ascii="Arial" w:hAnsi="Arial" w:cs="Arial"/>
        </w:rPr>
        <w:t xml:space="preserve"> </w:t>
      </w:r>
      <w:r w:rsidR="00E04918">
        <w:rPr>
          <w:rFonts w:ascii="Arial" w:hAnsi="Arial" w:cs="Arial"/>
        </w:rPr>
        <w:t>are</w:t>
      </w:r>
      <w:r>
        <w:rPr>
          <w:rFonts w:ascii="Arial" w:hAnsi="Arial" w:cs="Arial"/>
        </w:rPr>
        <w:t xml:space="preserve"> necessary to </w:t>
      </w:r>
      <w:r w:rsidR="00EF7915">
        <w:rPr>
          <w:rFonts w:ascii="Arial" w:hAnsi="Arial" w:cs="Arial"/>
        </w:rPr>
        <w:t>fully describe</w:t>
      </w:r>
      <w:r>
        <w:rPr>
          <w:rFonts w:ascii="Arial" w:hAnsi="Arial" w:cs="Arial"/>
        </w:rPr>
        <w:t xml:space="preserve"> transmission in </w:t>
      </w:r>
      <w:proofErr w:type="spellStart"/>
      <w:r>
        <w:rPr>
          <w:rFonts w:ascii="Arial" w:hAnsi="Arial" w:cs="Arial"/>
        </w:rPr>
        <w:t>sSA</w:t>
      </w:r>
      <w:proofErr w:type="spellEnd"/>
      <w:r>
        <w:rPr>
          <w:rFonts w:ascii="Arial" w:hAnsi="Arial" w:cs="Arial"/>
        </w:rPr>
        <w:t xml:space="preserve"> </w:t>
      </w:r>
      <w:r w:rsidR="00EF7915">
        <w:rPr>
          <w:rFonts w:ascii="Arial" w:hAnsi="Arial" w:cs="Arial"/>
        </w:rPr>
        <w:t>and</w:t>
      </w:r>
      <w:r>
        <w:rPr>
          <w:rFonts w:ascii="Arial" w:hAnsi="Arial" w:cs="Arial"/>
        </w:rPr>
        <w:t xml:space="preserve"> to design interventions to interrupt transmission in this setting.</w:t>
      </w:r>
    </w:p>
    <w:p w14:paraId="75E9B71F" w14:textId="77777777" w:rsidR="0095682C" w:rsidRDefault="0095682C" w:rsidP="0095682C">
      <w:pPr>
        <w:spacing w:line="360" w:lineRule="auto"/>
        <w:rPr>
          <w:rFonts w:ascii="Arial" w:hAnsi="Arial" w:cs="Arial"/>
          <w:b/>
        </w:rPr>
      </w:pPr>
      <w:bookmarkStart w:id="4" w:name="_GoBack"/>
      <w:bookmarkEnd w:id="4"/>
      <w:r w:rsidRPr="00161F01">
        <w:rPr>
          <w:rFonts w:ascii="Arial" w:hAnsi="Arial" w:cs="Arial"/>
          <w:b/>
        </w:rPr>
        <w:lastRenderedPageBreak/>
        <w:t xml:space="preserve">Prevalence of and risk factors for gut mucosal colonisation with extended-spectrum beta lactamase producing </w:t>
      </w:r>
      <w:r w:rsidRPr="0095682C">
        <w:rPr>
          <w:rFonts w:ascii="Arial" w:hAnsi="Arial" w:cs="Arial"/>
          <w:b/>
          <w:i/>
        </w:rPr>
        <w:t>Enterobacteriaceae</w:t>
      </w:r>
      <w:r w:rsidRPr="00161F01">
        <w:rPr>
          <w:rFonts w:ascii="Arial" w:hAnsi="Arial" w:cs="Arial"/>
          <w:b/>
        </w:rPr>
        <w:t xml:space="preserve"> in sub-Saharan Africa: a systematic review and meta-analysis</w:t>
      </w:r>
    </w:p>
    <w:p w14:paraId="19542BCC" w14:textId="77777777" w:rsidR="0095682C" w:rsidRDefault="0095682C" w:rsidP="001D6079">
      <w:pPr>
        <w:spacing w:line="360" w:lineRule="auto"/>
        <w:rPr>
          <w:rFonts w:ascii="Arial" w:hAnsi="Arial" w:cs="Arial"/>
        </w:rPr>
      </w:pPr>
    </w:p>
    <w:p w14:paraId="2F2C3002" w14:textId="7D03E424" w:rsidR="001D6079" w:rsidRPr="0095682C" w:rsidRDefault="001D6079" w:rsidP="001D6079">
      <w:pPr>
        <w:spacing w:line="360" w:lineRule="auto"/>
        <w:rPr>
          <w:rFonts w:ascii="Arial" w:hAnsi="Arial" w:cs="Arial"/>
          <w:b/>
        </w:rPr>
      </w:pPr>
      <w:r w:rsidRPr="0095682C">
        <w:rPr>
          <w:rFonts w:ascii="Arial" w:hAnsi="Arial" w:cs="Arial"/>
          <w:b/>
        </w:rPr>
        <w:t>Introduction</w:t>
      </w:r>
    </w:p>
    <w:p w14:paraId="4D3A7D17" w14:textId="5F858045" w:rsidR="001D6079" w:rsidRDefault="001D6079" w:rsidP="001D6079">
      <w:pPr>
        <w:spacing w:line="360" w:lineRule="auto"/>
        <w:rPr>
          <w:rFonts w:ascii="Arial" w:hAnsi="Arial" w:cs="Arial"/>
        </w:rPr>
      </w:pPr>
    </w:p>
    <w:p w14:paraId="1F96BB53" w14:textId="0E465CA9" w:rsidR="00C17F83" w:rsidRDefault="00C17F83" w:rsidP="001D6079">
      <w:pPr>
        <w:spacing w:line="360" w:lineRule="auto"/>
        <w:rPr>
          <w:rFonts w:ascii="Arial" w:hAnsi="Arial" w:cs="Arial"/>
        </w:rPr>
      </w:pPr>
      <w:r>
        <w:rPr>
          <w:rFonts w:ascii="Arial" w:hAnsi="Arial" w:cs="Arial"/>
        </w:rPr>
        <w:t xml:space="preserve">Extended spectrum beta-lactamase producing Enterobacteriaceae (ESBL-E) are a significant threat to human health, and </w:t>
      </w:r>
      <w:r w:rsidR="00A43911">
        <w:rPr>
          <w:rFonts w:ascii="Arial" w:hAnsi="Arial" w:cs="Arial"/>
        </w:rPr>
        <w:t>have been identified</w:t>
      </w:r>
      <w:r>
        <w:rPr>
          <w:rFonts w:ascii="Arial" w:hAnsi="Arial" w:cs="Arial"/>
        </w:rPr>
        <w:t xml:space="preserve"> by the World Health Organisation as a pathogen of critical importance</w:t>
      </w:r>
      <w:r>
        <w:rPr>
          <w:rFonts w:ascii="Arial" w:hAnsi="Arial" w:cs="Arial"/>
        </w:rPr>
        <w:fldChar w:fldCharType="begin" w:fldLock="1"/>
      </w:r>
      <w:r w:rsidR="00E6120B">
        <w:rPr>
          <w:rFonts w:ascii="Arial" w:hAnsi="Arial" w:cs="Arial"/>
        </w:rPr>
        <w:instrText>ADDIN CSL_CITATION {"citationItems":[{"id":"ITEM-1","itemData":{"author":[{"dropping-particle":"","family":"World Health Organisation","given":"","non-dropping-particle":"","parse-names":false,"suffix":""}],"id":"ITEM-1","issued":{"date-parts":[["2017"]]},"publisher-place":"Geneva","title":"Prioritization of pathogens to guide discovery, research and development of new antibiotics for drug-resistant bacterial infections, including tuberculosis.","type":"report"},"uris":["http://www.mendeley.com/documents/?uuid=c699161b-d1d4-497b-bbad-f9b0aeb4909f"]}],"mendeley":{"formattedCitation":"&lt;sup&gt;1&lt;/sup&gt;","plainTextFormattedCitation":"1","previouslyFormattedCitation":"&lt;sup&gt;1&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1</w:t>
      </w:r>
      <w:r>
        <w:rPr>
          <w:rFonts w:ascii="Arial" w:hAnsi="Arial" w:cs="Arial"/>
        </w:rPr>
        <w:fldChar w:fldCharType="end"/>
      </w:r>
      <w:r>
        <w:rPr>
          <w:rFonts w:ascii="Arial" w:hAnsi="Arial" w:cs="Arial"/>
        </w:rPr>
        <w:t>. In sub-Saharan Africa (</w:t>
      </w:r>
      <w:proofErr w:type="spellStart"/>
      <w:r>
        <w:rPr>
          <w:rFonts w:ascii="Arial" w:hAnsi="Arial" w:cs="Arial"/>
        </w:rPr>
        <w:t>sSA</w:t>
      </w:r>
      <w:proofErr w:type="spellEnd"/>
      <w:r>
        <w:rPr>
          <w:rFonts w:ascii="Arial" w:hAnsi="Arial" w:cs="Arial"/>
        </w:rPr>
        <w:t>), it is increasingly clear that a</w:t>
      </w:r>
      <w:r w:rsidR="00097C03">
        <w:rPr>
          <w:rFonts w:ascii="Arial" w:hAnsi="Arial" w:cs="Arial"/>
        </w:rPr>
        <w:t xml:space="preserve"> significant</w:t>
      </w:r>
      <w:r>
        <w:rPr>
          <w:rFonts w:ascii="Arial" w:hAnsi="Arial" w:cs="Arial"/>
        </w:rPr>
        <w:t xml:space="preserve"> proportion of </w:t>
      </w:r>
      <w:r w:rsidR="00035B5D">
        <w:rPr>
          <w:rFonts w:ascii="Arial" w:hAnsi="Arial" w:cs="Arial"/>
        </w:rPr>
        <w:t xml:space="preserve">invasive </w:t>
      </w:r>
      <w:r w:rsidR="00A4279C" w:rsidRPr="002F7547">
        <w:rPr>
          <w:rFonts w:ascii="Arial" w:hAnsi="Arial" w:cs="Arial"/>
          <w:i/>
        </w:rPr>
        <w:t xml:space="preserve">Enterobacteriaceae </w:t>
      </w:r>
      <w:r w:rsidR="00035B5D">
        <w:rPr>
          <w:rFonts w:ascii="Arial" w:hAnsi="Arial" w:cs="Arial"/>
        </w:rPr>
        <w:t xml:space="preserve">infections </w:t>
      </w:r>
      <w:r>
        <w:rPr>
          <w:rFonts w:ascii="Arial" w:hAnsi="Arial" w:cs="Arial"/>
        </w:rPr>
        <w:t>are ESBL</w:t>
      </w:r>
      <w:r w:rsidR="002F7547">
        <w:rPr>
          <w:rFonts w:ascii="Arial" w:hAnsi="Arial" w:cs="Arial"/>
        </w:rPr>
        <w:t>-E</w:t>
      </w:r>
      <w:r w:rsidR="00A43911">
        <w:rPr>
          <w:rFonts w:ascii="Arial" w:hAnsi="Arial" w:cs="Arial"/>
        </w:rPr>
        <w:t xml:space="preserve"> and the absence of second line antimicrobials can render infections with these pathogens locally untreatable</w:t>
      </w:r>
      <w:r w:rsidR="00A43911">
        <w:rPr>
          <w:rFonts w:ascii="Arial" w:hAnsi="Arial" w:cs="Arial"/>
        </w:rPr>
        <w:fldChar w:fldCharType="begin" w:fldLock="1"/>
      </w:r>
      <w:r w:rsidR="00E6120B">
        <w:rPr>
          <w:rFonts w:ascii="Arial" w:hAnsi="Arial" w:cs="Arial"/>
        </w:rPr>
        <w:instrText>ADDIN CSL_CITATION {"citationItems":[{"id":"ITEM-1","itemData":{"DOI":"10.1016/S1473-3099(17)30394-8","ISSN":"14733099","PMID":"28818544","abstract":"BACKGROUND Bacterial bloodstream infection is a common cause of morbidity and mortality in sub-Saharan Africa, yet few facilities are able to maintain long-term surveillance. The Malawi-Liverpool-Wellcome Trust Clinical Research Programme has done sentinel surveillance of bacteraemia since 1998. We report long-term trends in bloodstream infection and antimicrobial resistance from this surveillance. METHODS In this surveillance study, we analysed blood cultures that were routinely taken from adult and paediatric patients with fever or suspicion of sepsis admitted to Queen Elizabeth Central Hospital, Blantyre, Malawi from 1998 to 2016. The hospital served an urban population of 920 000 in 2016, with 1000 beds, although occupancy often exceeds capacity. The hospital admits about 10 000 adults and 30 000 children each year. Antimicrobial susceptibility tests were done by the disc diffusion method according to British Society of Antimicrobial Chemotherapy guidelines. We used the Cochran-Armitage test for trend to examine trends in rates of antimicrobial resistance, and negative binomial regression to examine trends in icidence of bloodstream infection over time. FINDINGS Between Jan 1, 1998, and Dec 31, 2016, we isolated 29 183 pathogens from 194 539 blood cultures. Pathogen detection decreased significantly from 327·1/100 000 in 1998 to 120·2/100 000 in 2016 (p&lt;0·0001). 13 366 (51·1%) of 26 174 bacterial isolates were resistant to the Malawian first-line antibiotics amoxicillin or penicillin, chloramphenicol, and co-trimoxazole; 68·3% of Gram-negative and 6·6% of Gram-positive pathogens. The proportions of non-Salmonella Enterobacteriaceae with extended spectrum beta-lactamase (ESBL) or fluoroquinolone resistance rose significantly after 2003 to 61·9% in 2016 (p&lt;0·0001). Between 2003 and 2016, ESBL resistance rose from 0·7% to 30·3% in Escherichia coli, from 11·8% to 90·5% in Klebsiella spp and from 30·4% to 71·9% in other Enterobacteriaceae. Similarly, resistance to ciprofloxacin rose from 2·5% to 31·1% in E coli, from 1·7% to 70·2% in Klebsiella spp and from 5·9% to 68·8% in other Enterobacteriaceae. By contrast, more than 92·0% of common Gram-positive pathogens remain susceptible to either penicillin or chloramphenicol. Meticillin-resistant Staphylococcus aureus (MRSA) was first reported in 1998 at 7·7% and represented 18·4% of S aureus isolates in 2016. INTERPRETATION The rapid expansion of ESBL and fluoroquinolone resistance among common Gram-negative …","author":[{"dropping-particle":"","family":"Musicha","given":"Patrick","non-dropping-particle":"","parse-names":false,"suffix":""},{"dropping-particle":"","family":"Cornick","given":"Jennifer E","non-dropping-particle":"","parse-names":false,"suffix":""},{"dropping-particle":"","family":"Bar-Zeev","given":"Naor","non-dropping-particle":"","parse-names":false,"suffix":""},{"dropping-particle":"","family":"French","given":"Neil","non-dropping-particle":"","parse-names":false,"suffix":""},{"dropping-particle":"","family":"Masesa","given":"Clemens","non-dropping-particle":"","parse-names":false,"suffix":""},{"dropping-particle":"","family":"Denis","given":"Brigitte","non-dropping-particle":"","parse-names":false,"suffix":""},{"dropping-particle":"","family":"Kennedy","given":"Neil","non-dropping-particle":"","parse-names":false,"suffix":""},{"dropping-particle":"","family":"Mallewa","given":"Jane","non-dropping-particle":"","parse-names":false,"suffix":""},{"dropping-particle":"","family":"Gordon","given":"Melita A","non-dropping-particle":"","parse-names":false,"suffix":""},{"dropping-particle":"","family":"Msefula","given":"Chisomo L","non-dropping-particle":"","parse-names":false,"suffix":""},{"dropping-particle":"","family":"Heyderman","given":"Robert S","non-dropping-particle":"","parse-names":false,"suffix":""},{"dropping-particle":"","family":"Everett","given":"Dean B","non-dropping-particle":"","parse-names":false,"suffix":""},{"dropping-particle":"","family":"Feasey","given":"Nicholas A","non-dropping-particle":"","parse-names":false,"suffix":""}],"container-title":"The Lancet Infectious Diseases","id":"ITEM-1","issue":"10","issued":{"date-parts":[["2017","10"]]},"page":"1042-1052","title":"Trends in antimicrobial resistance in bloodstream infection isolates at a large urban hospital in Malawi (1998–2016): a surveillance study","type":"article-journal","volume":"17"},"uris":["http://www.mendeley.com/documents/?uuid=65e833d9-9a26-3057-8bcd-2d2a8516a646"]}],"mendeley":{"formattedCitation":"&lt;sup&gt;2&lt;/sup&gt;","plainTextFormattedCitation":"2","previouslyFormattedCitation":"&lt;sup&gt;2&lt;/sup&gt;"},"properties":{"noteIndex":0},"schema":"https://github.com/citation-style-language/schema/raw/master/csl-citation.json"}</w:instrText>
      </w:r>
      <w:r w:rsidR="00A43911">
        <w:rPr>
          <w:rFonts w:ascii="Arial" w:hAnsi="Arial" w:cs="Arial"/>
        </w:rPr>
        <w:fldChar w:fldCharType="separate"/>
      </w:r>
      <w:r w:rsidR="00E6120B" w:rsidRPr="00E6120B">
        <w:rPr>
          <w:rFonts w:ascii="Arial" w:hAnsi="Arial" w:cs="Arial"/>
          <w:noProof/>
          <w:vertAlign w:val="superscript"/>
        </w:rPr>
        <w:t>2</w:t>
      </w:r>
      <w:r w:rsidR="00A43911">
        <w:rPr>
          <w:rFonts w:ascii="Arial" w:hAnsi="Arial" w:cs="Arial"/>
        </w:rPr>
        <w:fldChar w:fldCharType="end"/>
      </w:r>
      <w:r w:rsidR="00A43911">
        <w:rPr>
          <w:rFonts w:ascii="Arial" w:hAnsi="Arial" w:cs="Arial"/>
        </w:rPr>
        <w:t>.</w:t>
      </w:r>
      <w:r w:rsidR="00A4279C">
        <w:rPr>
          <w:rFonts w:ascii="Arial" w:hAnsi="Arial" w:cs="Arial"/>
        </w:rPr>
        <w:t xml:space="preserve"> S</w:t>
      </w:r>
      <w:r w:rsidR="00212AAB">
        <w:rPr>
          <w:rFonts w:ascii="Arial" w:hAnsi="Arial" w:cs="Arial"/>
        </w:rPr>
        <w:t xml:space="preserve">trategies to interrupt ESBL-E transmission that can be practically deployed at scale </w:t>
      </w:r>
      <w:r w:rsidR="0093583A">
        <w:rPr>
          <w:rFonts w:ascii="Arial" w:hAnsi="Arial" w:cs="Arial"/>
        </w:rPr>
        <w:t>in</w:t>
      </w:r>
      <w:r w:rsidR="00212AAB">
        <w:rPr>
          <w:rFonts w:ascii="Arial" w:hAnsi="Arial" w:cs="Arial"/>
        </w:rPr>
        <w:t xml:space="preserve"> low resource settings are urgently needed.</w:t>
      </w:r>
    </w:p>
    <w:p w14:paraId="67C7100E" w14:textId="1261B500" w:rsidR="0093583A" w:rsidRDefault="0093583A" w:rsidP="001D6079">
      <w:pPr>
        <w:spacing w:line="360" w:lineRule="auto"/>
        <w:rPr>
          <w:rFonts w:ascii="Arial" w:hAnsi="Arial" w:cs="Arial"/>
        </w:rPr>
      </w:pPr>
    </w:p>
    <w:p w14:paraId="49696F61" w14:textId="1DD37FBC" w:rsidR="0093583A" w:rsidRDefault="0093583A" w:rsidP="001D6079">
      <w:pPr>
        <w:spacing w:line="360" w:lineRule="auto"/>
        <w:rPr>
          <w:ins w:id="5" w:author="Rebecca Lester" w:date="2019-04-06T11:51:00Z"/>
          <w:rFonts w:ascii="Arial" w:hAnsi="Arial" w:cs="Arial"/>
        </w:rPr>
      </w:pPr>
      <w:r>
        <w:rPr>
          <w:rFonts w:ascii="Arial" w:hAnsi="Arial" w:cs="Arial"/>
        </w:rPr>
        <w:t xml:space="preserve">Gut mucosal colonisation </w:t>
      </w:r>
      <w:r w:rsidR="00A4279C">
        <w:rPr>
          <w:rFonts w:ascii="Arial" w:hAnsi="Arial" w:cs="Arial"/>
        </w:rPr>
        <w:t xml:space="preserve">with </w:t>
      </w:r>
      <w:r w:rsidR="00A4279C" w:rsidRPr="002F7547">
        <w:rPr>
          <w:rFonts w:ascii="Arial" w:hAnsi="Arial" w:cs="Arial"/>
          <w:i/>
        </w:rPr>
        <w:t>Enterobacteriaceae</w:t>
      </w:r>
      <w:r w:rsidR="00A4279C">
        <w:rPr>
          <w:rFonts w:ascii="Arial" w:hAnsi="Arial" w:cs="Arial"/>
        </w:rPr>
        <w:t xml:space="preserve"> </w:t>
      </w:r>
      <w:r>
        <w:rPr>
          <w:rFonts w:ascii="Arial" w:hAnsi="Arial" w:cs="Arial"/>
        </w:rPr>
        <w:t xml:space="preserve">is thought to precede invasive infection </w:t>
      </w:r>
      <w:r>
        <w:rPr>
          <w:rFonts w:ascii="Arial" w:hAnsi="Arial" w:cs="Arial"/>
        </w:rPr>
        <w:fldChar w:fldCharType="begin" w:fldLock="1"/>
      </w:r>
      <w:r w:rsidR="00E6120B">
        <w:rPr>
          <w:rFonts w:ascii="Arial" w:hAnsi="Arial" w:cs="Arial"/>
        </w:rPr>
        <w:instrText>ADDIN CSL_CITATION {"citationItems":[{"id":"ITEM-1","itemData":{"DOI":"10.1016/J.IJID.2015.07.010","ISSN":"1201-9712","abstract":"BACKGROUND\nThe impact of extended-spectrum beta-lactamase (ESBL)-producing Escherichia coli (ESBL-EC) bacteraemia on outcome remains controversial. \n\nMETHODS\nA retrospective analysis of the prevalence, risk factors, clinical features, and outcomes of all ESBL-EC bacteraemia in one French hospital over a 5-year period was performed. A case</w:instrText>
      </w:r>
      <w:r w:rsidR="00E6120B">
        <w:rPr>
          <w:rFonts w:ascii="Arial" w:hAnsi="Arial" w:cs="Arial" w:hint="eastAsia"/>
        </w:rPr>
        <w:instrText>⿿</w:instrText>
      </w:r>
      <w:r w:rsidR="00E6120B">
        <w:rPr>
          <w:rFonts w:ascii="Arial" w:hAnsi="Arial" w:cs="Arial"/>
        </w:rPr>
        <w:instrText>control study was undertaken: cases had at least one ESBL-EC bacteraemia and controls a positive non-ESBL-EC bacteraemia. \n\nRESULTS\nThe prevalence of ESBL-EC bacteraemia increased from 5.2% of all positive E. coli blood cultures in 2005 to 13.5% in 2009 (p&lt;0.003). CTX-M represented 70% of ESBL-EC bacteraemia strains, and strains were not clonally related. On adjusted analysis, the only significant risk factor for ESBL-EC bacteraemia was a previous ESBL-EC colonization (odds ratio 11.3, 95% confidence interval 1.2</w:instrText>
      </w:r>
      <w:r w:rsidR="00E6120B">
        <w:rPr>
          <w:rFonts w:ascii="Arial" w:hAnsi="Arial" w:cs="Arial" w:hint="eastAsia"/>
        </w:rPr>
        <w:instrText>⿿</w:instrText>
      </w:r>
      <w:r w:rsidR="00E6120B">
        <w:rPr>
          <w:rFonts w:ascii="Arial" w:hAnsi="Arial" w:cs="Arial"/>
        </w:rPr>
        <w:instrText>107; p=0.003). Initial antimicrobial therapy was less frequently adequate in the ESBL-EC group (48% vs. 85%; p=0.003). The presence of ESBL-EC bacteraemia was not associated with a longer hospital stay (p=0.088). Day 30 mortality was high, but not significantly different in the two groups (30% vs. 27%; p=0. 82). \n\nCONCLUSION\nThe prevalence of ESBL-EC bacteraemia has been increasing dramatically. Previous colonization with ESBL-EC was a strong risk factor for ESBL-EC bacteraemia. More inadequate initial antimicrobial therapy was noted in the ESBL-EC group, but mortality and length of hospital stay were not significantly different from those of patients with non-ESBL-EC bacteraemia.","author":[{"dropping-particle":"","family":"Denis","given":"B.","non-dropping-particle":"","parse-names":false,"suffix":""},{"dropping-particle":"","family":"Lafaurie","given":"M.","non-dropping-particle":"","parse-names":false,"suffix":""},{"dropping-particle":"","family":"Donay","given":"J.-L.","non-dropping-particle":"","parse-names":false,"suffix":""},{"dropping-particle":"","family":"Fontaine","given":"J.-P.","non-dropping-particle":"","parse-names":false,"suffix":""},{"dropping-particle":"","family":"Oksenhendler","given":"E.","non-dropping-particle":"","parse-names":false,"suffix":""},{"dropping-particle":"","family":"Raffoux","given":"E.","non-dropping-particle":"","parse-names":false,"suffix":""},{"dropping-particle":"","family":"Hennequin","given":"C.","non-dropping-particle":"","parse-names":false,"suffix":""},{"dropping-particle":"","family":"Allez","given":"M.","non-dropping-particle":"","parse-names":false,"suffix":""},{"dropping-particle":"","family":"Socie","given":"G.","non-dropping-particle":"","parse-names":false,"suffix":""},{"dropping-particle":"","family":"Maziers","given":"N.","non-dropping-particle":"","parse-names":false,"suffix":""},{"dropping-particle":"","family":"Porcher","given":"R.","non-dropping-particle":"","parse-names":false,"suffix":""},{"dropping-particle":"","family":"Molina","given":"J.-M.","non-dropping-particle":"","parse-names":false,"suffix":""}],"container-title":"International Journal of Infectious Diseases","id":"ITEM-1","issued":{"date-parts":[["2015","10","1"]]},"page":"1-6","publisher":"Elsevier","title":"Prevalence, risk factors, and impact on clinical outcome of extended-spectrum beta-lactamase-producing Escherichia coli bacteraemia: a five-year study","type":"article-journal","volume":"39"},"uris":["http://www.mendeley.com/documents/?uuid=50e6db71-94e5-3ced-bb27-8bcaa36f2344"]},{"id":"ITEM-2","itemData":{"DOI":"10.1093/cid/ciy027","ISSN":"1058-4838","author":[{"dropping-particle":"","family":"Gorrie","given":"Claire L","non-dropping-particle":"","parse-names":false,"suffix":""},{"dropping-particle":"","family":"Mirceta","given":"Mirjana","non-dropping-particle":"","parse-names":false,"suffix":""},{"dropping-particle":"","family":"Wick","given":"Ryan R","non-dropping-particle":"","parse-names":false,"suffix":""},{"dropping-particle":"","family":"Judd","given":"Louise M","non-dropping-particle":"","parse-names":false,"suffix":""},{"dropping-particle":"","family":"Wyres","given":"Kelly L","non-dropping-particle":"","parse-names":false,"suffix":""},{"dropping-particle":"","family":"Thomson","given":"Nicholas R","non-dropping-particle":"","parse-names":false,"suffix":""},{"dropping-particle":"","family":"Strugnell","given":"Richard A","non-dropping-particle":"","parse-names":false,"suffix":""},{"dropping-particle":"","family":"Pratt","given":"Nigel F","non-dropping-particle":"","parse-names":false,"suffix":""},{"dropping-particle":"","family":"Garlick","given":"Jill S","non-dropping-particle":"","parse-names":false,"suffix":""},{"dropping-particle":"","family":"Watson","given":"Kerrie M","non-dropping-particle":"","parse-names":false,"suffix":""},{"dropping-particle":"","family":"Hunter","given":"Peter C","non-dropping-particle":"","parse-names":false,"suffix":""},{"dropping-particle":"","family":"McGloughlin","given":"Steve A","non-dropping-particle":"","parse-names":false,"suffix":""},{"dropping-particle":"","family":"Spelman","given":"Denis W","non-dropping-particle":"","parse-names":false,"suffix":""},{"dropping-particle":"","family":"Jenney","given":"Adam W J","non-dropping-particle":"","parse-names":false,"suffix":""},{"dropping-particle":"","family":"Holt","given":"Kathryn E","non-dropping-particle":"","parse-names":false,"suffix":""}],"container-title":"Clinical Infectious Diseases","id":"ITEM-2","issue":"2","issued":{"date-parts":[["2018","7","2"]]},"page":"161-170","publisher":"Oxford University Press","title":"Antimicrobial-Resistant Klebsiella pneumoniae Carriage and Infection in Specialized Geriatric Care Wards Linked to Acquisition in the Referring Hospital","type":"article-journal","volume":"67"},"uris":["http://www.mendeley.com/documents/?uuid=5c807704-7457-3deb-bdff-d6f608208b84"]}],"mendeley":{"formattedCitation":"&lt;sup&gt;3,4&lt;/sup&gt;","plainTextFormattedCitation":"3,4","previouslyFormattedCitation":"&lt;sup&gt;3,4&lt;/sup&gt;"},"properties":{"noteIndex":0},"schema":"https://github.com/citation-style-language/schema/raw/master/csl-citation.json"}</w:instrText>
      </w:r>
      <w:r>
        <w:rPr>
          <w:rFonts w:ascii="Arial" w:hAnsi="Arial" w:cs="Arial"/>
        </w:rPr>
        <w:fldChar w:fldCharType="separate"/>
      </w:r>
      <w:r w:rsidR="00E6120B" w:rsidRPr="00E6120B">
        <w:rPr>
          <w:rFonts w:ascii="Arial" w:hAnsi="Arial" w:cs="Arial"/>
          <w:noProof/>
          <w:vertAlign w:val="superscript"/>
        </w:rPr>
        <w:t>3,4</w:t>
      </w:r>
      <w:r>
        <w:rPr>
          <w:rFonts w:ascii="Arial" w:hAnsi="Arial" w:cs="Arial"/>
        </w:rPr>
        <w:fldChar w:fldCharType="end"/>
      </w:r>
      <w:r>
        <w:rPr>
          <w:rFonts w:ascii="Arial" w:hAnsi="Arial" w:cs="Arial"/>
        </w:rPr>
        <w:t xml:space="preserve">, and so preventing ESBL-E colonisation is an attractive strategy for prevention of </w:t>
      </w:r>
      <w:r w:rsidR="00A4279C">
        <w:rPr>
          <w:rFonts w:ascii="Arial" w:hAnsi="Arial" w:cs="Arial"/>
        </w:rPr>
        <w:t>invasive disease</w:t>
      </w:r>
      <w:r>
        <w:rPr>
          <w:rFonts w:ascii="Arial" w:hAnsi="Arial" w:cs="Arial"/>
        </w:rPr>
        <w:t>. However,</w:t>
      </w:r>
      <w:r w:rsidR="00097C03">
        <w:rPr>
          <w:rFonts w:ascii="Arial" w:hAnsi="Arial" w:cs="Arial"/>
        </w:rPr>
        <w:t xml:space="preserve"> data describing</w:t>
      </w:r>
      <w:r>
        <w:rPr>
          <w:rFonts w:ascii="Arial" w:hAnsi="Arial" w:cs="Arial"/>
        </w:rPr>
        <w:t xml:space="preserve"> the basic epidemiology </w:t>
      </w:r>
      <w:r w:rsidR="00880F2A">
        <w:rPr>
          <w:rFonts w:ascii="Arial" w:hAnsi="Arial" w:cs="Arial"/>
        </w:rPr>
        <w:t xml:space="preserve">of ESBL-E colonisation in </w:t>
      </w:r>
      <w:proofErr w:type="spellStart"/>
      <w:r w:rsidR="00880F2A">
        <w:rPr>
          <w:rFonts w:ascii="Arial" w:hAnsi="Arial" w:cs="Arial"/>
        </w:rPr>
        <w:t>sSA</w:t>
      </w:r>
      <w:proofErr w:type="spellEnd"/>
      <w:r w:rsidR="00097C03">
        <w:rPr>
          <w:rFonts w:ascii="Arial" w:hAnsi="Arial" w:cs="Arial"/>
        </w:rPr>
        <w:t>, necessary to inform putative interventions</w:t>
      </w:r>
      <w:r w:rsidR="00A4279C">
        <w:rPr>
          <w:rFonts w:ascii="Arial" w:hAnsi="Arial" w:cs="Arial"/>
        </w:rPr>
        <w:t xml:space="preserve"> targeted at reducing colonisation</w:t>
      </w:r>
      <w:r w:rsidR="00097C03">
        <w:rPr>
          <w:rFonts w:ascii="Arial" w:hAnsi="Arial" w:cs="Arial"/>
        </w:rPr>
        <w:t>,</w:t>
      </w:r>
      <w:r w:rsidR="00880F2A">
        <w:rPr>
          <w:rFonts w:ascii="Arial" w:hAnsi="Arial" w:cs="Arial"/>
        </w:rPr>
        <w:t xml:space="preserve"> </w:t>
      </w:r>
      <w:r w:rsidR="00A4279C">
        <w:rPr>
          <w:rFonts w:ascii="Arial" w:hAnsi="Arial" w:cs="Arial"/>
        </w:rPr>
        <w:t xml:space="preserve">are </w:t>
      </w:r>
      <w:r w:rsidR="00880F2A">
        <w:rPr>
          <w:rFonts w:ascii="Arial" w:hAnsi="Arial" w:cs="Arial"/>
        </w:rPr>
        <w:t>poorly described</w:t>
      </w:r>
      <w:r w:rsidR="00A4279C">
        <w:rPr>
          <w:rFonts w:ascii="Arial" w:hAnsi="Arial" w:cs="Arial"/>
        </w:rPr>
        <w:t>. A</w:t>
      </w:r>
      <w:r w:rsidR="00880F2A">
        <w:rPr>
          <w:rFonts w:ascii="Arial" w:hAnsi="Arial" w:cs="Arial"/>
        </w:rPr>
        <w:t xml:space="preserve"> 2016 meta-analysis of community ESBL-E carriage prevalence </w:t>
      </w:r>
      <w:r w:rsidR="002764E1">
        <w:rPr>
          <w:rFonts w:ascii="Arial" w:hAnsi="Arial" w:cs="Arial"/>
        </w:rPr>
        <w:t xml:space="preserve">among healthy individuals, </w:t>
      </w:r>
      <w:r w:rsidR="00880F2A">
        <w:rPr>
          <w:rFonts w:ascii="Arial" w:hAnsi="Arial" w:cs="Arial"/>
        </w:rPr>
        <w:t xml:space="preserve">found only four studies from </w:t>
      </w:r>
      <w:proofErr w:type="spellStart"/>
      <w:r w:rsidR="00880F2A">
        <w:rPr>
          <w:rFonts w:ascii="Arial" w:hAnsi="Arial" w:cs="Arial"/>
        </w:rPr>
        <w:t>sSA</w:t>
      </w:r>
      <w:proofErr w:type="spellEnd"/>
      <w:r w:rsidR="00880F2A">
        <w:rPr>
          <w:rFonts w:ascii="Arial" w:hAnsi="Arial" w:cs="Arial"/>
        </w:rPr>
        <w:t xml:space="preserve"> with a pooled prevalence of </w:t>
      </w:r>
      <w:r w:rsidR="00880F2A" w:rsidRPr="00880F2A">
        <w:rPr>
          <w:rFonts w:ascii="Arial" w:hAnsi="Arial" w:cs="Arial"/>
        </w:rPr>
        <w:t>15% 95% CI</w:t>
      </w:r>
      <w:r w:rsidR="00880F2A">
        <w:rPr>
          <w:rFonts w:ascii="Arial" w:hAnsi="Arial" w:cs="Arial"/>
        </w:rPr>
        <w:t xml:space="preserve"> (</w:t>
      </w:r>
      <w:r w:rsidR="00880F2A" w:rsidRPr="00880F2A">
        <w:rPr>
          <w:rFonts w:ascii="Arial" w:hAnsi="Arial" w:cs="Arial"/>
        </w:rPr>
        <w:t>4</w:t>
      </w:r>
      <w:r w:rsidR="00880F2A">
        <w:rPr>
          <w:rFonts w:ascii="Arial" w:hAnsi="Arial" w:cs="Arial"/>
        </w:rPr>
        <w:t>-</w:t>
      </w:r>
      <w:r w:rsidR="00880F2A" w:rsidRPr="00880F2A">
        <w:rPr>
          <w:rFonts w:ascii="Arial" w:hAnsi="Arial" w:cs="Arial"/>
        </w:rPr>
        <w:t>31</w:t>
      </w:r>
      <w:r w:rsidR="00880F2A">
        <w:rPr>
          <w:rFonts w:ascii="Arial" w:hAnsi="Arial" w:cs="Arial"/>
        </w:rPr>
        <w:t>), and significant between-study heterogeneity</w:t>
      </w:r>
      <w:r w:rsidR="00880F2A">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880F2A">
        <w:rPr>
          <w:rFonts w:ascii="Arial" w:hAnsi="Arial" w:cs="Arial"/>
        </w:rPr>
        <w:fldChar w:fldCharType="separate"/>
      </w:r>
      <w:r w:rsidR="00E6120B" w:rsidRPr="00E6120B">
        <w:rPr>
          <w:rFonts w:ascii="Arial" w:hAnsi="Arial" w:cs="Arial"/>
          <w:noProof/>
          <w:vertAlign w:val="superscript"/>
        </w:rPr>
        <w:t>5</w:t>
      </w:r>
      <w:r w:rsidR="00880F2A">
        <w:rPr>
          <w:rFonts w:ascii="Arial" w:hAnsi="Arial" w:cs="Arial"/>
        </w:rPr>
        <w:fldChar w:fldCharType="end"/>
      </w:r>
      <w:r w:rsidR="002F7547">
        <w:rPr>
          <w:rFonts w:ascii="Arial" w:hAnsi="Arial" w:cs="Arial"/>
        </w:rPr>
        <w:t>. N</w:t>
      </w:r>
      <w:r w:rsidR="002764E1">
        <w:rPr>
          <w:rFonts w:ascii="Arial" w:hAnsi="Arial" w:cs="Arial"/>
        </w:rPr>
        <w:t>o studies descri</w:t>
      </w:r>
      <w:r w:rsidR="002F7547">
        <w:rPr>
          <w:rFonts w:ascii="Arial" w:hAnsi="Arial" w:cs="Arial"/>
        </w:rPr>
        <w:t>bed</w:t>
      </w:r>
      <w:r w:rsidR="002764E1">
        <w:rPr>
          <w:rFonts w:ascii="Arial" w:hAnsi="Arial" w:cs="Arial"/>
        </w:rPr>
        <w:t xml:space="preserve"> risk factors from Africa</w:t>
      </w:r>
      <w:r w:rsidR="00880F2A">
        <w:rPr>
          <w:rFonts w:ascii="Arial" w:hAnsi="Arial" w:cs="Arial"/>
        </w:rPr>
        <w:t>.</w:t>
      </w:r>
      <w:r w:rsidR="002764E1">
        <w:rPr>
          <w:rFonts w:ascii="Arial" w:hAnsi="Arial" w:cs="Arial"/>
        </w:rPr>
        <w:t xml:space="preserve"> </w:t>
      </w:r>
      <w:r w:rsidR="00097C03">
        <w:rPr>
          <w:rFonts w:ascii="Arial" w:hAnsi="Arial" w:cs="Arial"/>
        </w:rPr>
        <w:t>We were aware of a number of studies that had been published since 2016</w:t>
      </w:r>
      <w:r w:rsidR="002F7547">
        <w:rPr>
          <w:rFonts w:ascii="Arial" w:hAnsi="Arial" w:cs="Arial"/>
        </w:rPr>
        <w:t xml:space="preserve"> including a number that </w:t>
      </w:r>
      <w:r w:rsidR="002764E1">
        <w:rPr>
          <w:rFonts w:ascii="Arial" w:hAnsi="Arial" w:cs="Arial"/>
        </w:rPr>
        <w:t>describ</w:t>
      </w:r>
      <w:r w:rsidR="002F7547">
        <w:rPr>
          <w:rFonts w:ascii="Arial" w:hAnsi="Arial" w:cs="Arial"/>
        </w:rPr>
        <w:t>ed</w:t>
      </w:r>
      <w:r w:rsidR="002764E1">
        <w:rPr>
          <w:rFonts w:ascii="Arial" w:hAnsi="Arial" w:cs="Arial"/>
        </w:rPr>
        <w:t xml:space="preserve"> ESBL-E carriage in any population</w:t>
      </w:r>
      <w:r w:rsidR="00097C03">
        <w:rPr>
          <w:rFonts w:ascii="Arial" w:hAnsi="Arial" w:cs="Arial"/>
        </w:rPr>
        <w:t xml:space="preserve">, </w:t>
      </w:r>
      <w:r w:rsidR="002F7547">
        <w:rPr>
          <w:rFonts w:ascii="Arial" w:hAnsi="Arial" w:cs="Arial"/>
        </w:rPr>
        <w:t xml:space="preserve">so </w:t>
      </w:r>
      <w:r w:rsidR="00097C03">
        <w:rPr>
          <w:rFonts w:ascii="Arial" w:hAnsi="Arial" w:cs="Arial"/>
        </w:rPr>
        <w:t xml:space="preserve">undertook a </w:t>
      </w:r>
      <w:r w:rsidR="002F7547">
        <w:rPr>
          <w:rFonts w:ascii="Arial" w:hAnsi="Arial" w:cs="Arial"/>
        </w:rPr>
        <w:t xml:space="preserve">systematic review and </w:t>
      </w:r>
      <w:r w:rsidR="00097C03">
        <w:rPr>
          <w:rFonts w:ascii="Arial" w:hAnsi="Arial" w:cs="Arial"/>
        </w:rPr>
        <w:t xml:space="preserve">meta-analysis with two aims: firstly, to describe the prevalence of ESBL-E gut mucosal colonisation in </w:t>
      </w:r>
      <w:proofErr w:type="spellStart"/>
      <w:r w:rsidR="00097C03">
        <w:rPr>
          <w:rFonts w:ascii="Arial" w:hAnsi="Arial" w:cs="Arial"/>
        </w:rPr>
        <w:t>sSA</w:t>
      </w:r>
      <w:proofErr w:type="spellEnd"/>
      <w:r w:rsidR="00097C03">
        <w:rPr>
          <w:rFonts w:ascii="Arial" w:hAnsi="Arial" w:cs="Arial"/>
        </w:rPr>
        <w:t>; and secondly, to describe any risk factors associated with colonisation.</w:t>
      </w:r>
      <w:r w:rsidR="00355149">
        <w:rPr>
          <w:rFonts w:ascii="Arial" w:hAnsi="Arial" w:cs="Arial"/>
        </w:rPr>
        <w:t xml:space="preserve"> </w:t>
      </w:r>
    </w:p>
    <w:p w14:paraId="17A6C1A4" w14:textId="77777777" w:rsidR="00C17F83" w:rsidRDefault="00C17F83" w:rsidP="001D6079">
      <w:pPr>
        <w:spacing w:line="360" w:lineRule="auto"/>
        <w:rPr>
          <w:rFonts w:ascii="Arial" w:hAnsi="Arial" w:cs="Arial"/>
        </w:rPr>
      </w:pPr>
    </w:p>
    <w:p w14:paraId="57DDB651" w14:textId="77777777" w:rsidR="001D6079" w:rsidRPr="006F76DA" w:rsidRDefault="001D6079" w:rsidP="001D6079">
      <w:pPr>
        <w:spacing w:line="360" w:lineRule="auto"/>
        <w:rPr>
          <w:rFonts w:ascii="Arial" w:hAnsi="Arial" w:cs="Arial"/>
          <w:b/>
        </w:rPr>
      </w:pPr>
      <w:r w:rsidRPr="006F76DA">
        <w:rPr>
          <w:rFonts w:ascii="Arial" w:hAnsi="Arial" w:cs="Arial"/>
          <w:b/>
        </w:rPr>
        <w:t xml:space="preserve">Materials and methods </w:t>
      </w:r>
    </w:p>
    <w:p w14:paraId="6FA82EE5" w14:textId="77777777" w:rsidR="001D6079" w:rsidRDefault="001D6079" w:rsidP="001D6079">
      <w:pPr>
        <w:spacing w:line="360" w:lineRule="auto"/>
        <w:rPr>
          <w:rFonts w:ascii="Arial" w:hAnsi="Arial" w:cs="Arial"/>
        </w:rPr>
      </w:pPr>
    </w:p>
    <w:p w14:paraId="221BEF7E" w14:textId="15E1B2DB" w:rsidR="001D6079" w:rsidRDefault="001D6079" w:rsidP="001D6079">
      <w:pPr>
        <w:spacing w:line="360" w:lineRule="auto"/>
        <w:rPr>
          <w:rFonts w:ascii="Arial" w:hAnsi="Arial" w:cs="Arial"/>
          <w:bCs/>
          <w:i/>
        </w:rPr>
      </w:pPr>
      <w:commentRangeStart w:id="6"/>
      <w:r>
        <w:rPr>
          <w:rFonts w:ascii="Arial" w:hAnsi="Arial" w:cs="Arial"/>
        </w:rPr>
        <w:t>PubMed</w:t>
      </w:r>
      <w:commentRangeEnd w:id="6"/>
      <w:r w:rsidR="00772372">
        <w:rPr>
          <w:rStyle w:val="CommentReference"/>
        </w:rPr>
        <w:commentReference w:id="6"/>
      </w:r>
      <w:r>
        <w:rPr>
          <w:rFonts w:ascii="Arial" w:hAnsi="Arial" w:cs="Arial"/>
        </w:rPr>
        <w:t xml:space="preserve"> and Scopus were searched in all fields using the search terms</w:t>
      </w:r>
      <w:r w:rsidRPr="001D6079">
        <w:rPr>
          <w:rFonts w:ascii="Arial" w:hAnsi="Arial" w:cs="Arial"/>
        </w:rPr>
        <w:t xml:space="preserve"> </w:t>
      </w:r>
      <w:r w:rsidRPr="001D6079">
        <w:rPr>
          <w:rFonts w:ascii="Arial" w:hAnsi="Arial" w:cs="Arial"/>
          <w:bCs/>
        </w:rPr>
        <w:t xml:space="preserve">(((ESBL) OR Extended-spectrum beta-lactamase)) AND (((Angola OR Benin OR Botswana OR Burkina Faso OR Burundi OR Cameroon OR Cape Verde OR Central African </w:t>
      </w:r>
      <w:r w:rsidRPr="001D6079">
        <w:rPr>
          <w:rFonts w:ascii="Arial" w:hAnsi="Arial" w:cs="Arial"/>
          <w:bCs/>
        </w:rPr>
        <w:lastRenderedPageBreak/>
        <w:t xml:space="preserve">Republic OR Chad OR Comoros OR Republic of the Congo OR Congo Brazzaville OR Democratic republic of the Congo OR Cote d'Ivoire OR Djibouti OR Equatorial Guinea OR Eritrea OR Ethiopia OR Gabon OR The Gambia OR Ghana OR Guinea OR Guinea-Bissau OR Kenya OR Lesotho OR Liberia OR Madagascar OR Malawi OR Mali OR Mauritania OR Mauritius OR Mozambique OR Namibia OR Niger OR Nigeria OR Reunion OR Rwanda OR Sao Tome and Principe OR Senegal OR Seychelles OR Sierra Leone OR Somalia OR South Africa OR Sudan OR Swaziland OR </w:t>
      </w:r>
      <w:proofErr w:type="spellStart"/>
      <w:r w:rsidRPr="001D6079">
        <w:rPr>
          <w:rFonts w:ascii="Arial" w:hAnsi="Arial" w:cs="Arial"/>
          <w:bCs/>
        </w:rPr>
        <w:t>Eswatini</w:t>
      </w:r>
      <w:proofErr w:type="spellEnd"/>
      <w:r w:rsidRPr="001D6079">
        <w:rPr>
          <w:rFonts w:ascii="Arial" w:hAnsi="Arial" w:cs="Arial"/>
          <w:bCs/>
        </w:rPr>
        <w:t xml:space="preserve"> OR Tanzania OR Togo OR Uganda OR Western Sahara OR Zambia OR Zimbabwe) OR Africa))</w:t>
      </w:r>
      <w:r>
        <w:rPr>
          <w:rFonts w:ascii="Arial" w:hAnsi="Arial" w:cs="Arial"/>
          <w:bCs/>
        </w:rPr>
        <w:t>. Abstracts were extracted into Endnote X7.8 (Thomson Reuters, United States) and independently reviewed against inclusion criteria by two authors (JL and RL)</w:t>
      </w:r>
      <w:r w:rsidR="00A956D3">
        <w:rPr>
          <w:rFonts w:ascii="Arial" w:hAnsi="Arial" w:cs="Arial"/>
          <w:bCs/>
        </w:rPr>
        <w:t>, with disagreements settles by consensus.</w:t>
      </w:r>
      <w:r>
        <w:rPr>
          <w:rFonts w:ascii="Arial" w:hAnsi="Arial" w:cs="Arial"/>
          <w:bCs/>
        </w:rPr>
        <w:t xml:space="preserve"> Inclusion criteria were any</w:t>
      </w:r>
      <w:r w:rsidR="00730D69">
        <w:rPr>
          <w:rFonts w:ascii="Arial" w:hAnsi="Arial" w:cs="Arial"/>
          <w:bCs/>
        </w:rPr>
        <w:t xml:space="preserve"> cross-sectional or</w:t>
      </w:r>
      <w:r>
        <w:rPr>
          <w:rFonts w:ascii="Arial" w:hAnsi="Arial" w:cs="Arial"/>
          <w:bCs/>
        </w:rPr>
        <w:t xml:space="preserve"> study that had screened for gut mucosal carriage of ESBL-E in any population in sub-Saharan Africa for which it was possible to extract a numerator and denominator to calculate an ESBL-E carriage prevalence. Studies were excluded if it the sampled population was not clearly defined </w:t>
      </w:r>
      <w:r w:rsidR="00B84B0C">
        <w:rPr>
          <w:rFonts w:ascii="Arial" w:hAnsi="Arial" w:cs="Arial"/>
          <w:bCs/>
        </w:rPr>
        <w:t xml:space="preserve">in a reproducible way </w:t>
      </w:r>
      <w:r>
        <w:rPr>
          <w:rFonts w:ascii="Arial" w:hAnsi="Arial" w:cs="Arial"/>
          <w:bCs/>
        </w:rPr>
        <w:t>(i.e. laboratory</w:t>
      </w:r>
      <w:r w:rsidR="00355149">
        <w:rPr>
          <w:rFonts w:ascii="Arial" w:hAnsi="Arial" w:cs="Arial"/>
          <w:bCs/>
        </w:rPr>
        <w:t>-</w:t>
      </w:r>
      <w:r>
        <w:rPr>
          <w:rFonts w:ascii="Arial" w:hAnsi="Arial" w:cs="Arial"/>
          <w:bCs/>
        </w:rPr>
        <w:t xml:space="preserve">based studies), or if the laboratory techniques aimed to isolate only a particular organism or type of organism (e.g. Enteropathogenic </w:t>
      </w:r>
      <w:r>
        <w:rPr>
          <w:rFonts w:ascii="Arial" w:hAnsi="Arial" w:cs="Arial"/>
          <w:bCs/>
          <w:i/>
        </w:rPr>
        <w:t>E. coli).</w:t>
      </w:r>
    </w:p>
    <w:p w14:paraId="24BF889F" w14:textId="77777777" w:rsidR="00A956D3" w:rsidRDefault="00A956D3" w:rsidP="001D6079">
      <w:pPr>
        <w:spacing w:line="360" w:lineRule="auto"/>
        <w:rPr>
          <w:rFonts w:ascii="Arial" w:hAnsi="Arial" w:cs="Arial"/>
          <w:bCs/>
          <w:i/>
        </w:rPr>
      </w:pPr>
    </w:p>
    <w:p w14:paraId="62E8F90D" w14:textId="0C1CE8F4" w:rsidR="00A956D3" w:rsidRPr="00A956D3" w:rsidRDefault="00A956D3" w:rsidP="00A956D3">
      <w:pPr>
        <w:spacing w:line="360" w:lineRule="auto"/>
        <w:rPr>
          <w:rFonts w:ascii="Arial" w:hAnsi="Arial" w:cs="Arial"/>
          <w:bCs/>
        </w:rPr>
      </w:pPr>
      <w:r>
        <w:rPr>
          <w:rFonts w:ascii="Arial" w:hAnsi="Arial" w:cs="Arial"/>
          <w:bCs/>
        </w:rPr>
        <w:t>Full-text review of included studies was then undertaken, with studies assessed against the same inclusion criteria, again with disagreements settles by consensus</w:t>
      </w:r>
      <w:r w:rsidR="00730D69">
        <w:rPr>
          <w:rFonts w:ascii="Arial" w:hAnsi="Arial" w:cs="Arial"/>
          <w:bCs/>
        </w:rPr>
        <w:t xml:space="preserve">. </w:t>
      </w:r>
      <w:r>
        <w:rPr>
          <w:rFonts w:ascii="Arial" w:hAnsi="Arial" w:cs="Arial"/>
          <w:bCs/>
        </w:rPr>
        <w:t>Data were then extracted into a Microsoft Excel spreadsheet (Microsoft, United States): study title and authors, year of publication, dates of sample collection, inclusion criteria, median age or participants</w:t>
      </w:r>
      <w:r w:rsidR="00B84B0C">
        <w:rPr>
          <w:rFonts w:ascii="Arial" w:hAnsi="Arial" w:cs="Arial"/>
          <w:bCs/>
        </w:rPr>
        <w:t>,</w:t>
      </w:r>
      <w:r>
        <w:rPr>
          <w:rFonts w:ascii="Arial" w:hAnsi="Arial" w:cs="Arial"/>
          <w:bCs/>
        </w:rPr>
        <w:t xml:space="preserve"> </w:t>
      </w:r>
      <w:r w:rsidR="00B84B0C">
        <w:rPr>
          <w:rFonts w:ascii="Arial" w:hAnsi="Arial" w:cs="Arial"/>
          <w:bCs/>
        </w:rPr>
        <w:t>d</w:t>
      </w:r>
      <w:r>
        <w:rPr>
          <w:rFonts w:ascii="Arial" w:hAnsi="Arial" w:cs="Arial"/>
          <w:bCs/>
        </w:rPr>
        <w:t xml:space="preserve">etails of microbiologic testing procedures, number of participants and number of participants from whom ESBL-E were isolated, and any risk factors for ESBL-E that were assessed and/or found to be associated with ESBL-E carriage. Data were extracted by two authors independently (RL and JL) and any inconsistencies corrected by re-review of the original paper. </w:t>
      </w:r>
      <w:r w:rsidR="00730D69">
        <w:rPr>
          <w:rFonts w:ascii="Arial" w:hAnsi="Arial" w:cs="Arial"/>
          <w:bCs/>
        </w:rPr>
        <w:t>For cohort studies only the baseline prevalence was included.</w:t>
      </w:r>
      <w:r w:rsidR="00C3281C">
        <w:rPr>
          <w:rFonts w:ascii="Arial" w:hAnsi="Arial" w:cs="Arial"/>
          <w:bCs/>
        </w:rPr>
        <w:t xml:space="preserve"> Prevalence was presented as forest plots with exact binomial confidence intervals</w:t>
      </w:r>
      <w:ins w:id="7" w:author="Rebecca Lester" w:date="2019-04-06T12:04:00Z">
        <w:r w:rsidR="00772372">
          <w:rPr>
            <w:rFonts w:ascii="Arial" w:hAnsi="Arial" w:cs="Arial"/>
            <w:bCs/>
          </w:rPr>
          <w:t>. A</w:t>
        </w:r>
      </w:ins>
      <w:r>
        <w:rPr>
          <w:rFonts w:ascii="Arial" w:hAnsi="Arial" w:cs="Arial"/>
          <w:bCs/>
        </w:rPr>
        <w:t>ge</w:t>
      </w:r>
      <w:r w:rsidR="00C3281C">
        <w:rPr>
          <w:rFonts w:ascii="Arial" w:hAnsi="Arial" w:cs="Arial"/>
          <w:bCs/>
        </w:rPr>
        <w:t xml:space="preserve"> group</w:t>
      </w:r>
      <w:r>
        <w:rPr>
          <w:rFonts w:ascii="Arial" w:hAnsi="Arial" w:cs="Arial"/>
          <w:bCs/>
        </w:rPr>
        <w:t xml:space="preserve"> (neonate, child, adult, as per study definition) and location of sampling (community, outpatient, on hospital admission, hospital) were selected as a priori subgroups that we hypothesised may explain heterogeneity in ESBL-E prevalence, and </w:t>
      </w:r>
      <w:r w:rsidR="00C3281C">
        <w:rPr>
          <w:rFonts w:ascii="Arial" w:hAnsi="Arial" w:cs="Arial"/>
          <w:bCs/>
        </w:rPr>
        <w:t>analyses were stratified by these subgroups</w:t>
      </w:r>
      <w:r>
        <w:rPr>
          <w:rFonts w:ascii="Arial" w:hAnsi="Arial" w:cs="Arial"/>
          <w:bCs/>
        </w:rPr>
        <w:t xml:space="preserve">. </w:t>
      </w:r>
      <w:r w:rsidR="00DD4459">
        <w:rPr>
          <w:rFonts w:ascii="Arial" w:hAnsi="Arial" w:cs="Arial"/>
          <w:bCs/>
        </w:rPr>
        <w:t xml:space="preserve">Effect size of </w:t>
      </w:r>
      <w:r w:rsidR="00AB777D">
        <w:rPr>
          <w:rFonts w:ascii="Arial" w:hAnsi="Arial" w:cs="Arial"/>
          <w:bCs/>
        </w:rPr>
        <w:t>risk factors for ESBL</w:t>
      </w:r>
      <w:r w:rsidR="002F7547">
        <w:rPr>
          <w:rFonts w:ascii="Arial" w:hAnsi="Arial" w:cs="Arial"/>
          <w:bCs/>
        </w:rPr>
        <w:t>-E</w:t>
      </w:r>
      <w:r w:rsidR="00AB777D">
        <w:rPr>
          <w:rFonts w:ascii="Arial" w:hAnsi="Arial" w:cs="Arial"/>
          <w:bCs/>
        </w:rPr>
        <w:t xml:space="preserve"> carriage were presented as odds ratios; if odds ratios were not provided by the </w:t>
      </w:r>
      <w:r w:rsidR="00AB777D">
        <w:rPr>
          <w:rFonts w:ascii="Arial" w:hAnsi="Arial" w:cs="Arial"/>
          <w:bCs/>
        </w:rPr>
        <w:lastRenderedPageBreak/>
        <w:t xml:space="preserve">original studies then they were calculated, with 0.5 added to zero cells. </w:t>
      </w:r>
      <w:r>
        <w:rPr>
          <w:rFonts w:ascii="Arial" w:hAnsi="Arial" w:cs="Arial"/>
          <w:bCs/>
        </w:rPr>
        <w:t xml:space="preserve">Pooled random effect summary estimates of prevalence, where calculated, were generated using the </w:t>
      </w:r>
      <w:proofErr w:type="spellStart"/>
      <w:r>
        <w:rPr>
          <w:rFonts w:ascii="Arial" w:hAnsi="Arial" w:cs="Arial"/>
          <w:bCs/>
          <w:i/>
        </w:rPr>
        <w:t>metaprop</w:t>
      </w:r>
      <w:proofErr w:type="spellEnd"/>
      <w:r>
        <w:rPr>
          <w:rFonts w:ascii="Arial" w:hAnsi="Arial" w:cs="Arial"/>
          <w:bCs/>
        </w:rPr>
        <w:t xml:space="preserve"> package in R using the inverse variance method with a logit transformation. All analysis was undertaken using R v3.5.1 (</w:t>
      </w:r>
      <w:r w:rsidRPr="00A956D3">
        <w:rPr>
          <w:rFonts w:ascii="Arial" w:hAnsi="Arial" w:cs="Arial"/>
          <w:bCs/>
        </w:rPr>
        <w:t>R</w:t>
      </w:r>
      <w:r>
        <w:rPr>
          <w:rFonts w:ascii="Arial" w:hAnsi="Arial" w:cs="Arial"/>
          <w:bCs/>
        </w:rPr>
        <w:t xml:space="preserve"> </w:t>
      </w:r>
      <w:r w:rsidRPr="00A956D3">
        <w:rPr>
          <w:rFonts w:ascii="Arial" w:hAnsi="Arial" w:cs="Arial"/>
          <w:bCs/>
        </w:rPr>
        <w:t>Foundation for Statistical Computing, Vienna, Austria</w:t>
      </w:r>
      <w:r>
        <w:rPr>
          <w:rFonts w:ascii="Arial" w:hAnsi="Arial" w:cs="Arial"/>
          <w:bCs/>
        </w:rPr>
        <w:t>).</w:t>
      </w:r>
    </w:p>
    <w:p w14:paraId="1EA757E5" w14:textId="77777777" w:rsidR="001D6079" w:rsidRDefault="001D6079" w:rsidP="001D6079">
      <w:pPr>
        <w:spacing w:line="360" w:lineRule="auto"/>
        <w:rPr>
          <w:rFonts w:ascii="Arial" w:hAnsi="Arial" w:cs="Arial"/>
        </w:rPr>
      </w:pPr>
    </w:p>
    <w:p w14:paraId="14E39C73" w14:textId="48F5FD24" w:rsidR="00A956D3" w:rsidRDefault="00A956D3" w:rsidP="001D6079">
      <w:pPr>
        <w:spacing w:line="360" w:lineRule="auto"/>
        <w:rPr>
          <w:rFonts w:ascii="Arial" w:hAnsi="Arial" w:cs="Arial"/>
        </w:rPr>
      </w:pPr>
      <w:r>
        <w:rPr>
          <w:rFonts w:ascii="Arial" w:hAnsi="Arial" w:cs="Arial"/>
        </w:rPr>
        <w:t>Risk of bias of included studies was assessed with</w:t>
      </w:r>
      <w:r w:rsidR="00772372">
        <w:rPr>
          <w:rFonts w:ascii="Arial" w:hAnsi="Arial" w:cs="Arial"/>
        </w:rPr>
        <w:t xml:space="preserve"> a modified Critical Appraisal Skills Programme (CASP) checklist, designed to fit our research question (Supplementary X). The risk of bias assessment was performed by JL and RL, and any disagreements were resolved by consensus.</w:t>
      </w:r>
    </w:p>
    <w:p w14:paraId="7AF59A5A" w14:textId="77777777" w:rsidR="001D6079" w:rsidRDefault="001D6079" w:rsidP="001D6079">
      <w:pPr>
        <w:spacing w:line="360" w:lineRule="auto"/>
        <w:rPr>
          <w:rFonts w:ascii="Arial" w:hAnsi="Arial" w:cs="Arial"/>
        </w:rPr>
      </w:pPr>
    </w:p>
    <w:p w14:paraId="3B2F5FD6" w14:textId="10CF9DB4" w:rsidR="00730D69" w:rsidRDefault="00730D69" w:rsidP="001D6079">
      <w:pPr>
        <w:spacing w:line="360" w:lineRule="auto"/>
        <w:rPr>
          <w:rFonts w:ascii="Arial" w:hAnsi="Arial" w:cs="Arial"/>
        </w:rPr>
      </w:pPr>
      <w:r>
        <w:rPr>
          <w:rFonts w:ascii="Arial" w:hAnsi="Arial" w:cs="Arial"/>
        </w:rPr>
        <w:t xml:space="preserve">The protocol of this review was published on PROSPERO (PROSPERO ID </w:t>
      </w:r>
      <w:r w:rsidRPr="00730D69">
        <w:rPr>
          <w:rFonts w:ascii="Arial" w:hAnsi="Arial" w:cs="Arial"/>
        </w:rPr>
        <w:t>CRD42019123559</w:t>
      </w:r>
      <w:r>
        <w:rPr>
          <w:rFonts w:ascii="Arial" w:hAnsi="Arial" w:cs="Arial"/>
        </w:rPr>
        <w:t>)</w:t>
      </w:r>
      <w:r w:rsidR="006F76DA">
        <w:rPr>
          <w:rFonts w:ascii="Arial" w:hAnsi="Arial" w:cs="Arial"/>
        </w:rPr>
        <w:t xml:space="preserve"> and the review was undertaken as per </w:t>
      </w:r>
      <w:r w:rsidR="0095682C">
        <w:rPr>
          <w:rFonts w:ascii="Arial" w:hAnsi="Arial" w:cs="Arial"/>
        </w:rPr>
        <w:t>P</w:t>
      </w:r>
      <w:r w:rsidR="006F76DA" w:rsidRPr="006F76DA">
        <w:rPr>
          <w:rFonts w:ascii="Arial" w:hAnsi="Arial" w:cs="Arial"/>
        </w:rPr>
        <w:t>referred Reporting Items for Systematic Reviews and Meta-Analyses</w:t>
      </w:r>
      <w:r w:rsidR="006F76DA">
        <w:rPr>
          <w:rFonts w:ascii="Arial" w:hAnsi="Arial" w:cs="Arial"/>
        </w:rPr>
        <w:t xml:space="preserve"> (PRSIMA)</w:t>
      </w:r>
      <w:r w:rsidR="0095682C">
        <w:rPr>
          <w:rFonts w:ascii="Arial" w:hAnsi="Arial" w:cs="Arial"/>
        </w:rPr>
        <w:t xml:space="preserve"> guidelines.</w:t>
      </w:r>
    </w:p>
    <w:p w14:paraId="237C795F" w14:textId="77777777" w:rsidR="00730D69" w:rsidRDefault="00730D69" w:rsidP="001D6079">
      <w:pPr>
        <w:spacing w:line="360" w:lineRule="auto"/>
        <w:rPr>
          <w:rFonts w:ascii="Arial" w:hAnsi="Arial" w:cs="Arial"/>
        </w:rPr>
      </w:pPr>
    </w:p>
    <w:p w14:paraId="7949092D" w14:textId="77777777" w:rsidR="001D6079" w:rsidRPr="006F76DA" w:rsidRDefault="001D6079" w:rsidP="001D6079">
      <w:pPr>
        <w:spacing w:line="360" w:lineRule="auto"/>
        <w:rPr>
          <w:rFonts w:ascii="Arial" w:hAnsi="Arial" w:cs="Arial"/>
          <w:b/>
        </w:rPr>
      </w:pPr>
      <w:r w:rsidRPr="006F76DA">
        <w:rPr>
          <w:rFonts w:ascii="Arial" w:hAnsi="Arial" w:cs="Arial"/>
          <w:b/>
        </w:rPr>
        <w:t>Results</w:t>
      </w:r>
    </w:p>
    <w:p w14:paraId="01F1F11F" w14:textId="77777777" w:rsidR="001D6079" w:rsidRDefault="001D6079" w:rsidP="001D6079">
      <w:pPr>
        <w:spacing w:line="360" w:lineRule="auto"/>
        <w:rPr>
          <w:rFonts w:ascii="Arial" w:hAnsi="Arial" w:cs="Arial"/>
        </w:rPr>
      </w:pPr>
    </w:p>
    <w:p w14:paraId="071F8FF6" w14:textId="4FEC62A1" w:rsidR="00D10EFE" w:rsidRDefault="00730D69" w:rsidP="001D6079">
      <w:pPr>
        <w:spacing w:line="360" w:lineRule="auto"/>
        <w:rPr>
          <w:rFonts w:ascii="Arial" w:hAnsi="Arial" w:cs="Arial"/>
        </w:rPr>
      </w:pPr>
      <w:r>
        <w:rPr>
          <w:rFonts w:ascii="Arial" w:hAnsi="Arial" w:cs="Arial"/>
        </w:rPr>
        <w:t>Of 2975 identified unique studies, 32 were included in this review</w:t>
      </w:r>
      <w:r w:rsidR="00355149">
        <w:rPr>
          <w:rFonts w:ascii="Arial" w:hAnsi="Arial" w:cs="Arial"/>
        </w:rPr>
        <w:fldChar w:fldCharType="begin" w:fldLock="1"/>
      </w:r>
      <w:r w:rsidR="00E6120B">
        <w:rPr>
          <w:rFonts w:ascii="Arial" w:hAnsi="Arial" w:cs="Arial"/>
        </w:rPr>
        <w:instrText>ADDIN CSL_CITATION {"citationItems":[{"id":"ITEM-1","itemData":{"DOI":"10.1128/aac.00139-09","ISBN":"0066-4804","PMID":"19364858","abstract":"Two out of 20 children with no known antibiotic exposure, living in a very remote Senegalese village, were found to be fecal carriers of a multiresistant Escherichia coli clone that produced CTX-M-15. This highlights the current massive spread of extended-spectrum beta-lactamases, even in isolated communities.","author":[{"dropping-particle":"","family":"Ruppe","given":"E","non-dropping-particle":"","parse-names":false,"suffix":""},{"dropping-particle":"","family":"Woerther","given":"P L","non-dropping-particle":"","parse-names":false,"suffix":""},{"dropping-particle":"","family":"Diop","given":"A","non-dropping-particle":"","parse-names":false,"suffix":""},{"dropping-particle":"","family":"Sene","given":"A M","non-dropping-particle":"","parse-names":false,"suffix":""},{"dropping-particle":"","family":"Costa","given":"A","non-dropping-particle":"Da","parse-names":false,"suffix":""},{"dropping-particle":"","family":"Arlet","given":"G","non-dropping-particle":"","parse-names":false,"suffix":""},{"dropping-particle":"","family":"Andremont","given":"A","non-dropping-particle":"","parse-names":false,"suffix":""},{"dropping-particle":"","family":"Rouveix","given":"B","non-dropping-particle":"","parse-names":false,"suffix":""}],"container-title":"Antimicrob Agents Chemother","edition":"2009/04/15","id":"ITEM-1","issue":"7","issued":{"date-parts":[["2009"]]},"language":"eng","note":"1098-6596\nRuppe, Etienne\nWoerther, Paul-Louis\nDiop, Abdoulaye\nSene, Anne-Marie\nDa Costa, Annaelle\nArlet, Guillaume\nAndremont, Antoine\nRouveix, Bernard\nJournal Article\nResearch Support, Non-U.S. Gov't\nUnited States\nAntimicrob Agents Chemother. 2009 Jul;53(7):3135-7. doi: 10.1128/AAC.00139-09. Epub 2009 Apr 13.","page":"3135-3137","title":"Carriage of CTX-M-15-producing Escherichia coli isolates among children living in a remote village in Senegal","type":"article-journal","volume":"53"},"uris":["http://www.mendeley.com/documents/?uuid=df3d95ac-0abe-4cf1-884e-94c540dc8340"]},{"id":"ITEM-2","itemData":{"DOI":"10.3201/eid1503.071637","ISBN":"1080-6040","PMID":"19239768","abstract":"We show high rates of extended-spectrum beta-lactamase-producing Enterobacteriaceae carriage among the staff and children at an orphanage in Bamako, Mali. Enterobacteriaceae colonized in 100% and 63%, respectively, of the 38 children and 30 adults studied. Use of antimicrobial drugs appeared excessive and inappropriate; decontamination and hygiene protocols were also questioned.","author":[{"dropping-particle":"","family":"Tande","given":"D","non-dropping-particle":"","parse-names":false,"suffix":""},{"dropping-particle":"","family":"Jallot","given":"N","non-dropping-particle":"","parse-names":false,"suffix":""},{"dropping-particle":"","family":"Bougoudogo","given":"F","non-dropping-particle":"","parse-names":false,"suffix":""},{"dropping-particle":"","family":"Montagnon","given":"T","non-dropping-particle":"","parse-names":false,"suffix":""},{"dropping-particle":"","family":"Gouriou","given":"S","non-dropping-particle":"","parse-names":false,"suffix":""},{"dropping-particle":"","family":"Sizun","given":"J","non-dropping-particle":"","parse-names":false,"suffix":""}],"container-title":"Emerg Infect Dis","edition":"2009/02/26","id":"ITEM-2","issue":"3","issued":{"date-parts":[["2009"]]},"language":"eng","note":"1080-6059\nTande, Didier\nJallot, Nelle\nBougoudogo, Flabou\nMontagnon, Tracey\nGouriou, Stephanie\nSizun, Jacques\nJournal Article\nUnited States\nEmerg Infect Dis. 2009 Mar;15(3):472-4. doi: 10.3201/eid1503.071637.","page":"472-474","title":"Extended-spectrum beta-lactamase-producing Enterobacteriaceae in a Malian orphanage","type":"article-journal","volume":"15"},"uris":["http://www.mendeley.com/documents/?uuid=25b7b675-780f-4660-8fef-0c780d1bc34e"]},{"id":"ITEM-3","itemData":{"DOI":"10.1186/1471-2334-10-204","ISBN":"1471-2334","PMID":"20624313","abstract":"BACKGROUND: Extended-spectrum beta-lactamase (ESBL)-producing Enterobacteriaceae have spread worldwide but there are few reports on carriage in hospitals in low-income countries. ESBL-producing Enterobacteriaceae (ESBL-PE) have been increasingly isolated from nosocomial infections in Antananarivo, Madagascar. METHODS: we conducted a prevalence survey in a pediatric unit from March to April 2008 Patient rectal swabs were sampled on the first and the last day of hospitalization. Medical staff and environment were also sampled. Rectal and environmental swabs were immediately plated onto Drigalski agar supplemented with 3 mg/liter of ceftriaxon. RESULTS: Fecal carriage was detected in 21.2% of 244 infants on admission and 57.1% of 154 on discharge, after more than 48 hours of hospitalization (p &lt; 0.001). The species most frequently detected on admission were Escherichia coli and Klebsiella pneumoniae (36.9%), whereas, on discharge, K. pneumoniae was the species most frequently detected (52.7%). ESBL-associated resistances were related to trimethoprim-sulfamethoxazole (91.3%), gentamicin (76.1%), ciprofloxacin (50.0%), but not to amikacin and imipenem. The increased prevalence of carriage during hospitalization was related to standard antimicrobial therapy. CONCLUSION: The significant emergence of multidrug-resistant enteric pathogens in Malagasy hospitals poses a serious health threat requiring the implementation of surveillance and control measures for nosocomial infections.","author":[{"dropping-particle":"","family":"Andriatahina","given":"T","non-dropping-particle":"","parse-names":false,"suffix":""},{"dropping-particle":"","family":"Randrianirina","given":"F","non-dropping-particle":"","parse-names":false,"suffix":""},{"dropping-particle":"","family":"Hariniana","given":"E R","non-dropping-particle":"","parse-names":false,"suffix":""},{"dropping-particle":"","family":"Talarmin","given":"A","non-dropping-particle":"","parse-names":false,"suffix":""},{"dropping-particle":"","family":"Raobijaona","given":"H","non-dropping-particle":"","parse-names":false,"suffix":""},{"dropping-particle":"","family":"Buisson","given":"Y","non-dropping-particle":"","parse-names":false,"suffix":""},{"dropping-particle":"","family":"Richard","given":"V","non-dropping-particle":"","parse-names":false,"suffix":""}],"container-title":"BMC Infect Dis","edition":"2010/07/14","id":"ITEM-3","issued":{"date-parts":[["2010"]]},"language":"eng","note":"1471-2334\nAndriatahina, Todisoa\nRandrianirina, Frederique\nHariniana, Eliosa Ratsima\nTalarmin, Antoine\nRaobijaona, Honore\nBuisson, Yves\nRichard, Vincent\nJournal Article\nEngland\nBMC Infect Dis. 2010 Jul 12;10:204. doi: 10.1186/1471-2334-10-204.","page":"204","title":"High prevalence of fecal carriage of extended-spectrum beta-lactamase-producing Escherichia coli and Klebsiella pneumoniae in a pediatric unit in Madagascar","type":"article-journal","volume":"10"},"uris":["http://www.mendeley.com/documents/?uuid=fe8453d8-9ed5-41da-abcc-e5f1a1abe4ad"]},{"id":"ITEM-4","itemData":{"DOI":"10.1371/journal.pone.0022738","ISBN":"1932-6203","PMID":"21829498","abstract":"BACKGROUND: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One","edition":"2011/08/11","id":"ITEM-4","issue":"7","issued":{"date-parts":[["2011"]]},"language":"eng","note":"1932-6203\nHerindrainy,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Madagascar","type":"article-journal","volume":"6"},"uris":["http://www.mendeley.com/documents/?uuid=c7d2ebbc-970e-42cd-a252-136475d0ff8e"]},{"id":"ITEM-5","itemData":{"DOI":"10.1093/cid/cir522","ISBN":"1058-4838","PMID":"21890771","abstract":"BACKGROUND: From the time of CTX-M emergence, extended-spectrum beta-lactamase-producing enterobacteria (ESBL-E) have spread worldwide in community settings as well as in hospitals, particularly in developing countries. Although their dissemination appears linked to Escherichia coli intestinal carriage, precise paths of this dynamic are largely unknown. METHODS: Children from a pediatric renutrition center were prospectively enrolled in a fecal carriage study. Antibiotic exposure was recorded. ESBL-E strains were isolated using selective media from fecal samples obtained at admission and, when negative, also at discharge. ESBL-encoding genes were identified, their environments and plasmids were characterized, and clonality was assessed with polymerase chain reaction-based methods and pulsed-field gel electrophoresis for E. coli and Klebsiella pneumoniae. E. coli strains were subjected to multilocus sequence typing. RESULTS: The ESBL-E carriage rate was 31% at admission in the 55 children enrolled. All children enrolled received antibiotics during hospitalization. Among the ESBL-E-negative children, 16 were resampled at discharge, and the acquisition rate was 94%. The bla(CTX-M-15) gene was found in &gt;90% of the carriers. Genetic environments and plasmid characterization evidenced the roles of a worldwide, previously described, multidrug-resistant region and of IncF plasmids in CTX-M-15 E. coli dissemination. Diversity of CTX-M-15-carrying genetic structures and clonality of acquired ESBL E. coli suggested horizontal genetic transfer and underlined the potential of some ST types for nosocomial cross-transmission. CONCLUSIONS: Cross-transmission and high selective pressure lead to very high acquisition of ESBL-E carriage, contributing to dissemination in the community. Strict hygiene measures as well as careful balancing of benefit-risk ratio of current antibiotic policies need to be reevaluated.","author":[{"dropping-particle":"","family":"Woerther","given":"P L","non-dropping-particle":"","parse-names":false,"suffix":""},{"dropping-particle":"","family":"Angebault","given":"C","non-dropping-particle":"","parse-names":false,"suffix":""},{"dropping-particle":"","family":"Jacquier","given":"H","non-dropping-particle":"","parse-names":false,"suffix":""},{"dropping-particle":"","family":"Hugede","given":"H C","non-dropping-particle":"","parse-names":false,"suffix":""},{"dropping-particle":"","family":"Janssens","given":"A C","non-dropping-particle":"","parse-names":false,"suffix":""},{"dropping-particle":"","family":"Sayadi","given":"S","non-dropping-particle":"","parse-names":false,"suffix":""},{"dropping-particle":"","family":"Mniai","given":"A","non-dropping-particle":"El","parse-names":false,"suffix":""},{"dropping-particle":"","family":"Armand-Lefevre","given":"L","non-dropping-particle":"","parse-names":false,"suffix":""},{"dropping-particle":"","family":"Ruppe","given":"E","non-dropping-particle":"","parse-names":false,"suffix":""},{"dropping-particle":"","family":"Barbier","given":"F","non-dropping-particle":"","parse-names":false,"suffix":""},{"dropping-particle":"","family":"Raskine","given":"L","non-dropping-particle":"","parse-names":false,"suffix":""},{"dropping-particle":"","family":"Page","given":"A L","non-dropping-particle":"","parse-names":false,"suffix":""},{"dropping-particle":"","family":"Rekeneire","given":"N","non-dropping-particle":"de","parse-names":false,"suffix":""},{"dropping-particle":"","family":"Andremont","given":"A","non-dropping-particle":"","parse-names":false,"suffix":""}],"container-title":"Clin Infect Dis","edition":"2011/09/06","id":"ITEM-5","issue":"7","issued":{"date-parts":[["2011"]]},"language":"eng","note":"1537-6591\nWoerther, Paul-Louis\nAngebault, Cecile\nJacquier, Herve\nHugede, Henri-Charles\nJanssens, Ann-Carole\nSayadi, Sani\nEl Mniai, Assiya\nArmand-Lefevre, Laurence\nRuppe, Etienne\nBarbier, Francois\nRaskine, Laurent\nPage, Anne-Laure\nde Rekeneire, Nathalie\nAndremont, Antoine\nJournal Article\nResearch Support, Non-U.S. Gov't\nUnited States\nClin Infect Dis. 2011 Oct;53(7):677-85. doi: 10.1093/cid/cir522.","page":"677-685","title":"Massive increase, spread, and exchange of extended spectrum beta-lactamase-encoding genes among intestinal Enterobacteriaceae in hospitalized children with severe acute malnutrition in Niger","type":"article-journal","volume":"53"},"uris":["http://www.mendeley.com/documents/?uuid=91e5d9a1-b7b2-4398-ab70-17354f002446"]},{"id":"ITEM-6","itemData":{"DOI":"10.1128/aac.05859-11","ISBN":"0066-4804","PMID":"22508313","abstract":"Resistance in Escherichia coli isolates colonizing gastrointestinal tracts of dogs, cats, and their owners in Northern Kenya was investigated with an emphasis on extended-spectrum beta-lactamases (ESBLs). Totals of 47 (22%, n = 216), 2 (4%, n = 50), and 4 (17%, n = 23) CTX-M-15-producing E. coli isolates were obtained from dogs, cats, and humans, respectively. CTX-M-15-producing E. coli isolates with identical PFGE profiles were detected in animals and humans living in the same area.","author":[{"dropping-particle":"","family":"Albrechtova","given":"K","non-dropping-particle":"","parse-names":false,"suffix":""},{"dropping-particle":"","family":"Dolejska","given":"M","non-dropping-particle":"","parse-names":false,"suffix":""},{"dropping-particle":"","family":"Cizek","given":"A","non-dropping-particle":"","parse-names":false,"suffix":""},{"dropping-particle":"","family":"Tausova","given":"D","non-dropping-particle":"","parse-names":false,"suffix":""},{"dropping-particle":"","family":"Klimes","given":"J","non-dropping-particle":"","parse-names":false,"suffix":""},{"dropping-particle":"","family":"Bebora","given":"L","non-dropping-particle":"","parse-names":false,"suffix":""},{"dropping-particle":"","family":"Literak","given":"I","non-dropping-particle":"","parse-names":false,"suffix":""}],"container-title":"Antimicrob Agents Chemother","edition":"2012/04/18","id":"ITEM-6","issue":"7","issued":{"date-parts":[["2012"]]},"language":"eng","note":"1098-6596\nAlbrechtova, Katerina\nDolejska, Monika\nCizek, Alois\nTausova, Dagmar\nKlimes, Jiri\nBebora, Lily\nLiterak, Ivan\nJournal Article\nResearch Support, Non-U.S. Gov't\nUnited States\nAntimicrob Agents Chemother. 2012 Jul;56(7):4013-7. doi: 10.1128/AAC.05859-11. Epub 2012 Apr 16.","page":"4013-4017","title":"Dogs of nomadic pastoralists in northern Kenya are reservoirs of plasmid-mediated cephalosporin- and quinolone-resistant Escherichia coli, including pandemic clone B2-O25-ST131","type":"article-journal","volume":"56"},"uris":["http://www.mendeley.com/documents/?uuid=bba09a45-d978-4355-8854-ecb6bc18772a"]},{"id":"ITEM-7","itemData":{"DOI":"10.1371/journal.pone.0051981","ISBN":"1932-6203","PMID":"23284838","abstract":"BACKGROUND: In recent years, the world has seen a surge in extended-spectrum beta-lactamase (ESBL)-producing bacteria. However, data on the dissemination of ESBL-producing Enterobacteriaceae in the community from systematically enrolled study subjects in Africa remains limited. To determine the prevalence, phenotypic resistance patterns and genetic characteristics of ESBL-producing E. coli and K. pneumoniae in fecal carriage and to analyze associated risk factors in children attending a pediatric emergency department in Guinea-Bissau. METHODOLOGY/PRINCIPAL FINDINGS: From June to September 2010, children &lt;5 years of age with fever or tachycardia attending a pediatric emergency ward during the day was screened for ESBL carriage in feces. Socio-demographic and health seeking behavior data was collected. Antibiotic susceptibility was tested with VITEK2 and EUCAST disk diffusion method, molecular characterization of ESBL-encoding genes was performed with multiplex PCR and clonal relatedness was established by automated rep-PCR. Of 408 enrolled children 133 (32.6%) were ESBL carriers. In total, 83 E. coli and 91 K. pneumoniae ESBL-producing isolates were obtained. Nearly all isolates were multidrug-resistant. Co-resistance to ciprofloxacin, trimethoprim-sulfamethoxazole and aminoglycosides was common. Of the isolates, 38.5% were co-resistant to these classes plus extended-spectrum cephalosporins, which infers resistance to all easily available antibiotic agents for treatment of gram-negative sepsis in Guinea-Bissau. The predominant resistance-encoding gene subgroup was bla(CTX-M-1) and epidemiologic typing showed that the bacterial ESBL population was highly diverse both for E. coli and K. pneumoniae. Bed sharing with another child &lt;5 years of age was a risk factor for ESBL carriage, indicating crowding as a potential risk factor for transmission of ESBL-producing bacteria. CONCLUSIONS/SIGNIFICANCE: Prevalence of ESBL-producing bacteria in this population was high and clonally diverse. This is alarming considering the limited diagnostic and treatment possibilities in Guinea-Bissau and other resource-poor countries.","author":[{"dropping-particle":"","family":"Isendahl","given":"J","non-dropping-particle":"","parse-names":false,"suffix":""},{"dropping-particle":"","family":"Turlej-Rogacka","given":"A","non-dropping-particle":"","parse-names":false,"suffix":""},{"dropping-particle":"","family":"Manjuba","given":"C","non-dropping-particle":"","parse-names":false,"suffix":""},{"dropping-particle":"","family":"Rodrigues","given":"A","non-dropping-particle":"","parse-names":false,"suffix":""},{"dropping-particle":"","family":"Giske","given":"C G","non-dropping-particle":"","parse-names":false,"suffix":""},{"dropping-particle":"","family":"Naucler","given":"P","non-dropping-particle":"","parse-names":false,"suffix":""}],"container-title":"PLoS One","edition":"2013/01/04","id":"ITEM-7","issue":"12","issued":{"date-parts":[["2012"]]},"language":"eng","note":"1932-6203\nIsendahl, Joakim\nTurlej-Rogacka, Agata\nManjuba, Cristovao\nRodrigues, Amabelia\nGiske, Christian G\nNaucler, Pontus\nJournal Article\nResearch Support, Non-U.S. Gov't\nUnited States\nPLoS One. 2012;7(12):e51981. doi: 10.1371/journal.pone.0051981. Epub 2012 Dec 20.","page":"e51981","title":"Fecal carriage of ESBL-producing E. coli and K. pneumoniae in children in Guinea-Bissau: a hospital-based cross-sectional study","type":"article-journal","volume":"7"},"uris":["http://www.mendeley.com/documents/?uuid=9d7df1a3-0498-4b6d-a652-acf5c38b1ca0"]},{"id":"ITEM-8","itemData":{"DOI":"10.1186/1471-2334-12-53","abstract":"Background: There is no information regarding the resistance mechanisms of extended-spectrum ß-lactamase (ESBL)-producing Enterobacteriaceae in community setting in Cameroon. The current study aimed to determine the proportion of ESBLs in Enterobacteriaceae isolated in the community and to analyse some risk factors associated with ESBL carriage.Methods: Faecal samples were collected from 208 different outpatients and 150 healthy student volunteers between 3 January and 3 April 2009. Enterobacterial isolates resistant to third-generation cephalosporins were screened for ESBL production by the double-disk synergy test. Presumptive ESBL-producing isolates with positive synergy test were identified by Mass Spectrometry using the BioTyper MALDI-TOF. For such ESBL positive isolates, antibiotic susceptibility was determined by the Vitek 2 system. PCR and sequencing were performed for the detection of different types of ESBL genes in presumptive ESBL-producing isolates. Statistical methods were used for the univariate calculation of risk factors.Results: During the study period, a total of 358 faecal samples were analysed; 58 of such samples (16%) showed an ESBL phenotype and were confirmed by PCR. The proportion of ESBL producers in faecal carriage was statistically different between outpatients and student volunteers (23.1% vs. 6.7%: p &lt; 0.000). According to a univariate analysis, previous use of antibiotics (ciprofloxacin) appeared to be a risk factor for ESBL carriage (p &lt; 0.05).Escherichia coli was the species most frequently isolated among the ESBL producers in outpatients (66.7%) and student volunteers (90%). Isolates showed additional resistance to gentamicin, ciprofloxacin and trimethoprim/sulfamethoxazole but none of them was resistant to temocillin, amikacin or meropenem. Most of the strains (97%) produced a CTX-M group 1 enzymes [CTX-M-15 (98%) or CTX-M-1 (2%)] and the remaining strains produced SHV-12 enzyme (3%).Conclusions: The use of drugs such as amoxicillin, ciprofloxacin and trimethoprim/sulfamethoxazole does not seem appropriate for empirical treatment because of emerging resistance. The implementation in Cameroon or in other African countries of methods of screening ESBL-producing organisms in routine laboratories is of great importance in order for us to offer patients appropriate treatment and for infection control efforts to succeed. © 2012 Lonchel et al; licensee BioMed Central Ltd.","author":[{"dropping-particle":"","family":"Lonchel","given":"C M","non-dropping-particle":"","parse-names":false,"suffix":""},{"dropping-particle":"","family":"Meex","given":"C","non-dropping-particle":"","parse-names":false,"suffix":""},{"dropping-particle":"","family":"Gangoué-Piéboji","given":"J","non-dropping-particle":"","parse-names":false,"suffix":""},{"dropping-particle":"","family":"Boreux","given":"R","non-dropping-particle":"","parse-names":false,"suffix":""},{"dropping-particle":"","family":"Assoumou","given":"M C O","non-dropping-particle":"","parse-names":false,"suffix":""},{"dropping-particle":"","family":"Melin","given":"P","non-dropping-particle":"","parse-names":false,"suffix":""},{"dropping-particle":"","family":"Mol","given":"P","non-dropping-particle":"De","parse-names":false,"suffix":""}],"container-title":"BMC Infect Dis","id":"ITEM-8","issued":{"date-parts":[["2012"]]},"note":"Cited By :29\nExport Date: 7 December 2018","title":"Proportion of extended-spectrum ß-lactamase-producing Enterobacteriaceae in community setting in Ngaoundere, Cameroon","type":"article-journal","volume":"12"},"uris":["http://www.mendeley.com/documents/?uuid=6b5b20fe-1309-4fd4-b84b-bffcda0f80e1"]},{"id":"ITEM-9","itemData":{"DOI":"10.1007/s10096-012-1717-4","ISBN":"0934-9723","PMID":"22886058","abstract":"Extended-spectrum beta-lactamase (ESBL)-producing Enterobacteriaceae have been described worldwide, but there are few reports on the carriage of these bacteria in Cameroon. In order to investigate the types of ESBLs and to analyse some risk factors associated with ESBL carriage, faecal samples were collected between 3 January and 3 April 2009 from hospitalised patients at Yaounde Central Hospital and at two hospitals in Ngaoundere, Cameroon. Enterobacterial isolates resistant to third-generation cephalosporins were screened for ESBL production using the double-disk synergy test. Polymerase chain reaction (PCR) and DNA sequencing were performed in order to find out the different types of ESBL genes in presumptive ESBL-positive isolates. During the study period, a total of 121 different patients were screened for ESBL carriage. The prevalence among these patients whose faecal samples were found to contain ESBL-producers was 55.3 % (67/121). According to a univariate analysis, hospitalisation during the previous year was found to be associated with ESBL carriage. Of the 71 bacteria isolated, Escherichia coli was predominant and represented 48 % of all isolates. ESBL characterisation revealed two types of ESBLs, CTX-M-15 (96 %) and SHV-12 (4 %). The present study emphasises the importance of screening for ESBLs in laboratories in African countries. The monitoring and detection of ESBL-producing bacteria are important in the setting up of appropriate treatment of patients and to ensure effective infection control efforts.","author":[{"dropping-particle":"","family":"Lonchel","given":"C M","non-dropping-particle":"","parse-names":false,"suffix":""},{"dropping-particle":"","family":"Melin","given":"P","non-dropping-particle":"","parse-names":false,"suffix":""},{"dropping-particle":"","family":"Gangoue-Pieboji","given":"J","non-dropping-particle":"","parse-names":false,"suffix":""},{"dropping-particle":"","family":"Assoumou","given":"M C","non-dropping-particle":"","parse-names":false,"suffix":""},{"dropping-particle":"","family":"Boreux","given":"R","non-dropping-particle":"","parse-names":false,"suffix":""},{"dropping-particle":"","family":"Mol","given":"P","non-dropping-particle":"De","parse-names":false,"suffix":""}],"container-title":"Eur J Clin Microbiol Infect Dis","edition":"2012/08/14","id":"ITEM-9","issue":"1","issued":{"date-parts":[["2013"]]},"language":"eng","note":"1435-4373\nLonchel, C M\nMelin, P\nGangoue-Pieboji, J\nAssoumou, M-C O\nBoreux, R\nDe Mol, P\nJournal Article\nGermany\nEur J Clin Microbiol Infect Dis. 2013 Jan;32(1):79-87. doi: 10.1007/s10096-012-1717-4. Epub 2012 Aug 11.","page":"79-87","title":"Extended-spectrum beta-lactamase-producing Enterobacteriaceae in Cameroonian hospitals","type":"article-journal","volume":"32"},"uris":["http://www.mendeley.com/documents/?uuid=c6fb4f54-25d7-484f-83db-a38f80197a18"]},{"id":"ITEM-10","itemData":{"DOI":"10.1111/1469-0691.12239","ISBN":"1198-743x","PMID":"23647948","abstract":"During April 2010 and June 2010, 334 Enterobacteriaceae isolates from 590 participants (outpatients, inpatients, inpatient carers, hospital workers and members of their households) were collected from faecal samples. Based on beta-lactamase pattern, origin of strains and the relationship between participants, 44 isolates of extended-spectrum beta-lactamase (ESBL)-producing Escherichia coli and Klebsiella pneumoniae were selected from 44 participants (in Ngaoundere Protestant Hospital and Ngaoundere Regional Hospital, Cameroon). To determine the relatedness of bacterial strains, these isolates were fingerprinted using the automated, repetitive-sequenced-based PCR-based DiversiLab system. Subsequently, E. coli isolates that had undergone DiversiLab analysis were examined with respect to their phylogenetic group and detection of the ST131 clone to shed light on the epidemiology of these isolates in the Ngaoundere hospitals. The prevalence of faecal carriage of ESBL-producing Enterobacteriaceae among the study participants was 54.06%. According to participant groups, the prevalence of faecal carriage was also high (outpatients 45%; inpatients 67%; inpatient carers 57%; hospital workers 44%; and members of their households 46%). Analysis of the molecular epidemiology of ESBL-producing E. coli and K. pneumoniae showed a close relationship of the isolates between related and non-related individuals. In addition, DiversiLab results of E. coli identified four related isolates (4/22) from cluster III belonging to the epidemiologically important clone ST131. Our results highlight the importance of outpatients, inpatients, their carers, hospital workers and their families as reservoirs of ESBL-producing Enterobacteriaceae.","author":[{"dropping-particle":"","family":"Magoue","given":"C L","non-dropping-particle":"","parse-names":false,"suffix":""},{"dropping-particle":"","family":"Melin","given":"P","non-dropping-particle":"","parse-names":false,"suffix":""},{"dropping-particle":"","family":"Gangoue-Pieboji","given":"J","non-dropping-particle":"","parse-names":false,"suffix":""},{"dropping-particle":"","family":"Okomo Assoumou","given":"M C","non-dropping-particle":"","parse-names":false,"suffix":""},{"dropping-particle":"","family":"Boreux","given":"R","non-dropping-particle":"","parse-names":false,"suffix":""},{"dropping-particle":"","family":"Mol","given":"P","non-dropping-particle":"De","parse-names":false,"suffix":""}],"container-title":"Clin Microbiol Infect","edition":"2013/05/08","id":"ITEM-10","issue":"9","issued":{"date-parts":[["2013"]]},"language":"eng","note":"1469-0691\nMagoue, C Lonchel\nMelin, P\nGangoue-Pieboji, J\nOkomo Assoumou, M-C\nBoreux, R\nDe Mol, P\nJournal Article\nFrance\nClin Microbiol Infect. 2013 Sep;19(9):E416-20. doi: 10.1111/1469-0691.12239. Epub 2013 May 7.","page":"E416-20","title":"Prevalence and spread of extended-spectrum beta-lactamase-producing Enterobacteriaceae in Ngaoundere, Cameroon","type":"article-journal","volume":"19"},"uris":["http://www.mendeley.com/documents/?uuid=30a546e5-3b78-46a4-ba5e-2e55d8c4d705"]},{"id":"ITEM-11","itemData":{"DOI":"10.1093/jac/dkt164","ISBN":"0305-7453","PMID":"23645586","abstract":"OBJECTIVES: Extended-spectrum beta-lactamase-producing Enterobacteriaceae (ESBL-E) are sporadically reported from infections in sub-Saharan Africa. Travellers returning from the tropics have a high risk of ESBL-E colonization, which suggests a high prevalence of ESBL-E in Africa. Our objective was to assess the burden of rectal ESBL-E colonization and associated risk factors in Gabon, Central Africa PATIENTS AND METHODS: We performed a cross-sectional study on 200 hospitalized children in Gabon, Central Africa, on rectal ESBL-E colonization and applied a standardized questionnaire to assess risk factors. The antimicrobial resistance and the type of beta-lactamase (SHV, TEM and CTX-M) were analysed for each isolate. Isolates associated with nosocomial spread were further genotyped. RESULTS: The overall colonization rate of ESBL-E was 45% (n = 90) and increased from 33.6% (n = 37) at admission to 94.1% (n = 16) during hospitalization. Risk factors for ESBL-E carriage were age &lt;5 years, hospitalization for &gt;/=5 days and a hospital stay during the past year. All isolates were susceptible to meropenem, but non-susceptible to ciprofloxacin in 52.8% (n = 57). CTX-M-15 was the predominant beta-lactamase. Genotyping revealed a polyclonal structure of nosocomial isolates. CONCLUSIONS: ESBL colonization in hospitalized children in Gabon is high. The risk of nosocomial transmission of ESBL-E is a challenge in rural Africa and underlines the need for sentinel surveillance in the absence of a broad decentralized microbiology laboratory.","author":[{"dropping-particle":"","family":"Schaumburg","given":"F","non-dropping-particle":"","parse-names":false,"suffix":""},{"dropping-particle":"","family":"Alabi","given":"A","non-dropping-particle":"","parse-names":false,"suffix":""},{"dropping-particle":"","family":"Kokou","given":"C","non-dropping-particle":"","parse-names":false,"suffix":""},{"dropping-particle":"","family":"Grobusch","given":"M P","non-dropping-particle":"","parse-names":false,"suffix":""},{"dropping-particle":"","family":"Kock","given":"R","non-dropping-particle":"","parse-names":false,"suffix":""},{"dropping-particle":"","family":"Kaba","given":"H","non-dropping-particle":"","parse-names":false,"suffix":""},{"dropping-particle":"","family":"Becker","given":"K","non-dropping-particle":"","parse-names":false,"suffix":""},{"dropping-particle":"","family":"Adegnika","given":"A A","non-dropping-particle":"","parse-names":false,"suffix":""},{"dropping-particle":"","family":"Kremsner","given":"P G","non-dropping-particle":"","parse-names":false,"suffix":""},{"dropping-particle":"","family":"Peters","given":"G","non-dropping-particle":"","parse-names":false,"suffix":""},{"dropping-particle":"","family":"Mellmann","given":"A","non-dropping-particle":"","parse-names":false,"suffix":""}],"container-title":"J Antimicrob Chemother","edition":"2013/05/07","id":"ITEM-11","issue":"9","issued":{"date-parts":[["2013"]]},"language":"eng","note":"1460-2091\nSchaumburg, Frieder\nAlabi, Abraham\nKokou, Cosme\nGrobusch, Martin P\nKock, Robin\nKaba, Harry\nBecker, Karsten\nAdegnika, Akim A\nKremsner, Peter G\nPeters, Georg\nMellmann, Alexander\nJournal Article\nResearch Support, Non-U.S. Gov't\nEngland\nJ Antimicrob Chemother. 2013 Sep;68(9):2140-3. doi: 10.1093/jac/dkt164. Epub 2013 May 3.","page":"2140-2143","title":"High burden of extended-spectrum beta-lactamase-producing Enterobacteriaceae in Gabon","type":"article-journal","volume":"68"},"uris":["http://www.mendeley.com/documents/?uuid=76dea2dc-5aef-4de7-a7d1-e30bfa8b36e1"]},{"id":"ITEM-12","itemData":{"DOI":"10.1186/1756-0500-7-279","ISBN":"1756-0500","PMID":"24886506","abstract":"BACKGROUND: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Notes","edition":"2014/06/03","id":"ITEM-12","issued":{"date-parts":[["2014"]]},"language":"eng","note":"1756-0500\nNelson,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Mwanza-Tanzania","type":"article-journal","volume":"7"},"uris":["http://www.mendeley.com/documents/?uuid=8714f787-3d97-4287-ad95-c35bee7e434d"]},{"id":"ITEM-13","itemData":{"DOI":"10.1128/aac.00029-15","ISBN":"0066-4804","PMID":"25845871","abstract":"The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Chemother","edition":"2015/04/08","id":"ITEM-13","issue":"6","issued":{"date-parts":[["2015"]]},"language":"eng","note":"1098-6596\nChereau,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neonates","type":"article-journal","volume":"59"},"uris":["http://www.mendeley.com/documents/?uuid=d64f5c1d-c12a-4632-a516-bd67e52009c7"]},{"id":"ITEM-14","itemData":{"DOI":"10.1371/journal.pone.0161685","ISBN":"1932-6203","PMID":"27574974","abstract":"We investigated the gastrointestinal colonization rate and antibiotic resistance patterns of Extended-Spectrum Beta-Lactamase (ESBL)- producing Escherichia coli and Klebsiella pneumoniae in hospitalized patients admitted at Ethiopia's largest tertiary hospital. Fecal samples/swabs from 267 patients were cultured on chrome agar. ESBL. Bacterial species identification, verification of ESBL production and antibiotic susceptibility testing were done using Vitek 2 system (bioMerieux, France). Phenotype characterization of ESBL-E.coli and ESBL- K.pneumoniae was done using Neo-Sensitabs. ESBL positivity rate was much higher in K. pneumoniae (76%) than E. coli (45%). The overall gastrointestinal colonization rate of ESBL producing Enterobacteriaceae (ESBL-E) in hospitalized patients was 52% (95%CI; 46%-58%) of which, ESBL-E. coli and K.pneumoniae accounted for 68% and 32% respectively. Fecal ESBL-E carriage rate in neonates, children and adults was 74%, 59% and 46% respectively. Gastrointestinal colonization rate of ESBL-E.coli in neonates, children and adults was 11%, 42% and 42% respectively. Of all E. coli strains isolated from adults, children and neonates, 44%, 49% and 22% were ESBL positive (p = 0.28). The prevalence of ESBL-K.pneumoniae carriage in neonates, children and adults was 68%, 22% and 7% respectively. All K. pneumoniae isolated from neonates (100%) and 88% of K. pneumoniae isolated from children were ESBL positive, but only 50% of K.pneumoniae isolated from adults were ESBL positive (p = 0.001). Thirteen patients (5%) were carriers of both ESBL-E.coli and ESBL-KP. The overall carrier rate of ESBL producing isolates resistant to carbapenem was 2% (5/267), all detected in children; three with E.coli HL cephalosporinase (AmpC), resistant to ertapenem and two with K. pneumoniae Carbapenemase (KPC) resistant to meropenem, ertapenem and impenem. We report a high gastrointestinal colonization rate with ESBL-E and the emergence of carbapenems-resistant K. pneumoniae in Ethiopia. Urgent implementation of infection control measures, and surveillance are urgently needed to limit the spread within healthcare facilities and further to the community.","author":[{"dropping-particle":"","family":"Desta","given":"K","non-dropping-particle":"","parse-names":false,"suffix":""},{"dropping-particle":"","family":"Woldeamanuel","given":"Y","non-dropping-particle":"","parse-names":false,"suffix":""},{"dropping-particle":"","family":"Azazh","given":"A","non-dropping-particle":"","parse-names":false,"suffix":""},{"dropping-particle":"","family":"Mohammod","given":"H","non-dropping-particle":"","parse-names":false,"suffix":""},{"dropping-particle":"","family":"Desalegn","given":"D","non-dropping-particle":"","parse-names":false,"suffix":""},{"dropping-particle":"","family":"Shimelis","given":"D","non-dropping-particle":"","parse-names":false,"suffix":""},{"dropping-particle":"","family":"Gulilat","given":"D","non-dropping-particle":"","parse-names":false,"suffix":""},{"dropping-particle":"","family":"Lamisso","given":"B","non-dropping-particle":"","parse-names":false,"suffix":""},{"dropping-particle":"","family":"Makonnen","given":"E","non-dropping-particle":"","parse-names":false,"suffix":""},{"dropping-particle":"","family":"Worku","given":"A","non-dropping-particle":"","parse-names":false,"suffix":""},{"dropping-particle":"","family":"Mannerqvist","given":"K","non-dropping-particle":"","parse-names":false,"suffix":""},{"dropping-particle":"","family":"Struwe","given":"J","non-dropping-particle":"","parse-names":false,"suffix":""},{"dropping-particle":"","family":"Aspevall","given":"O","non-dropping-particle":"","parse-names":false,"suffix":""},{"dropping-particle":"","family":"Aklillu","given":"E","non-dropping-particle":"","parse-names":false,"suffix":""}],"container-title":"PLoS One","edition":"2016/08/31","id":"ITEM-14","issue":"8","issued":{"date-parts":[["2016"]]},"language":"eng","note":"1932-6203\nDesta, Kassu\nWoldeamanuel, Yimtubezinash\nAzazh, Aklilu\nMohammod, Halima\nDesalegn, Dawit\nShimelis, Damte\nGulilat, Dereje\nLamisso, Biruk\nMakonnen, Eyasu\nWorku, Alemayehu\nMannerqvist, Kerstin\nStruwe, Johan\nAspevall, Olov\nAklillu, Eleni\nJournal Article\nUnited States\nPLoS One. 2016 Aug 30;11(8):e0161685. doi: 10.1371/journal.pone.0161685. eCollection 2016.","page":"e0161685","title":"High Gastrointestinal Colonization Rate with Extended-Spectrum beta-Lactamase-Producing Enterobacteriaceae in Hospitalized Patients: Emergence of Carbapenemase-Producing K. pneumoniae in Ethiopia","type":"article-journal","volume":"11"},"uris":["http://www.mendeley.com/documents/?uuid=d21a0401-2467-451c-aba7-bf6a1be1b8cc"]},{"id":"ITEM-15","itemData":{"DOI":"10.3855/jidc.7616","ISBN":"1972-2680","PMID":"27801378","abstract":"INTRODUCTION: During the last decade, the prevalence of the intestinal carriage of extended spectrum beta-lactamases - producing Escherichia coli (ESBL-E. coli) has continued to increase worldwide in the community, especially in developing countries. Hence, we undertook a study to determine the ESBL-E. coli fecal carriage rate and the associated risk factors in Cameroonian women. METHODOLOGY: A total of 86 women suspected of community-acquired urinary tract infections (UTI) were included in 10 health structures from May 2011 to April 2012. After filling a questionnaire, they provided a stool sample that was plated on selective media for ESBL producing bacteria. The identification of strains was obtained with mass spectrometry and the antibiotic susceptibility by disk diffusion in agar media. The ESBL type was determined by PCR. The relative abundance of ESBL-E. coli was measured for positive samples. Eventually, the presence of antibiotics in stool was assessed. RESULTS: The carriage rate of ESBL-E. coli was 57/86 (66.3%). Phenotypic and molecular characterization showed that all ESBL-E. coli strains contained group 1 CTX-M enzymes. Multivariate analysis showed that ESBL-E. coli fecal carriage was associated with the presence of antibiotics in stools (p &lt; 0.05). Although not significant, mean ESBL relative abundance tended to be higher in patients with antibiotic exposure. CONCLUSIONS: Our results show that the carriage of ESBL-E. coli fecal carriage in women with UTI suspicion from the Cameroonian community is extremely high and associated with recent antibiotic intake.","author":[{"dropping-particle":"","family":"Djuikoue","given":"I C","non-dropping-particle":"","parse-names":false,"suffix":""},{"dropping-particle":"","family":"Woerther","given":"P L","non-dropping-particle":"","parse-names":false,"suffix":""},{"dropping-particle":"","family":"Toukam","given":"M","non-dropping-particle":"","parse-names":false,"suffix":""},{"dropping-particle":"","family":"Burdet","given":"C","non-dropping-particle":"","parse-names":false,"suffix":""},{"dropping-particle":"","family":"Ruppe","given":"E","non-dropping-particle":"","parse-names":false,"suffix":""},{"dropping-particle":"","family":"Gonsu","given":"K H","non-dropping-particle":"","parse-names":false,"suffix":""},{"dropping-particle":"","family":"Fokunang","given":"C","non-dropping-particle":"","parse-names":false,"suffix":""},{"dropping-particle":"","family":"Mniai","given":"A","non-dropping-particle":"El","parse-names":false,"suffix":""},{"dropping-particle":"","family":"Larissa","given":"K","non-dropping-particle":"","parse-names":false,"suffix":""},{"dropping-particle":"","family":"Pieme","given":"A C","non-dropping-particle":"","parse-names":false,"suffix":""},{"dropping-particle":"","family":"Mboupaing","given":"M G","non-dropping-particle":"","parse-names":false,"suffix":""},{"dropping-particle":"","family":"Kakam","given":"C M","non-dropping-particle":"","parse-names":false,"suffix":""},{"dropping-particle":"","family":"Fogang","given":"H K","non-dropping-particle":"","parse-names":false,"suffix":""},{"dropping-particle":"","family":"Andremont","given":"A","non-dropping-particle":"","parse-names":false,"suffix":""},{"dropping-particle":"","family":"Ngogang","given":"J","non-dropping-particle":"","parse-names":false,"suffix":""}],"container-title":"J Infect Dev Ctries","edition":"2016/11/02","id":"ITEM-15","issue":"10","issued":{"date-parts":[["2016"]]},"language":"eng","note":"1972-2680\nDjuikoue, Ingrid Cecile\nWoerther, Paul-Louis\nToukam, Michel\nBurdet, Charles\nRuppe, Etienne\nGonsu, Kamga Hortense\nFokunang, Charles\nEl Mniai, Assiya\nLarissa, Kamgue\nPieme, Anatole Constant\nMboupaing, Mallila Georgia\nKakam, Caroline Mietchop\nFogang, Herve Kengne\nAndremont, Antoine\nNgogang, Jeanne\nJournal Article\nItaly\nJ Infect Dev Ctries. 2016 Oct 31;10(10):1135-1139. doi: 10.3855/jidc.7616.","page":"1135-1139","title":"Intestinal carriage of Extended Spectrum Beta-Lactamase producing E. coli in women with urinary tract infections, Cameroon","type":"article-journal","volume":"10"},"uris":["http://www.mendeley.com/documents/?uuid=09a4435b-de43-4b0f-aa8b-35697d705bd3"]},{"id":"ITEM-16","itemData":{"DOI":"10.1016/j.cmi.2016.07.001","ISBN":"1198-743x","PMID":"27404368","abstract":"The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Infect","edition":"2016/07/13","id":"ITEM-16","issue":"10","issued":{"date-parts":[["2016"]]},"language":"eng","note":"1469-0691\nFarra,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Republic","type":"article-journal","volume":"22"},"uris":["http://www.mendeley.com/documents/?uuid=c66cadb3-efb2-4f1f-865f-100939bd48fd"]},{"id":"ITEM-17","itemData":{"DOI":"10.1111/tmi.12824","ISBN":"1360-2276","PMID":"27935649","abstract":"OBJECTIVES: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Health","edition":"2016/12/10","id":"ITEM-17","issue":"2","issued":{"date-parts":[["2017"]]},"language":"eng","note":"1365-3156\nKurz,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Rwanda","type":"article-journal","volume":"22"},"uris":["http://www.mendeley.com/documents/?uuid=b78f102f-6f6a-4253-8b1c-47ee1e70a36b"]},{"id":"ITEM-18","itemData":{"DOI":"10.1186/s12879-016-1527-x","ISBN":"1471-2334","PMID":"27129719","abstract":"BACKGROUND: Extended-spectrum beta-lactamase (ESBL)-producing Enterobacteriaceae commonly cause infections worldwide. Bla CTX-M-15 has been commonly detected in hospital isolates in Mwanza, Tanzania. Little is known regarding the faecal carriage of ESBL isolates and bla CTX-M-15 allele among humans in the community in developing countries. METHODS: A cross-sectional study involving 334 humans from the community settings in Mwanza City was conducted between June and September 2014. Stool specimens were collected and processed to detect ESBL producing enterobacteriaceae. ESBL isolates were confirmed using disc approximation method, commercial ESBL plates and VITEK-2 system. A polymerase chain reaction and sequencing based allele typing for CTX-M ESBL genes was performed to 42 confirmed ESBL isolates followed by whole genome sequence of 25 randomly selected isolates to detect phylogenetic groups, sequence types plasmid replicon types. RESULTS: Of 334 humans investigated, 55 (16.5 %) were found to carry ESBL-producing bacteria. Age, history of antibiotic use and history of admission were independent factors found to predict ESBL-carriage. The carriage rate of ESBL-producing Escherichia coli was significantly higher than that of Klebsiella pneumoniae (15.1 % vs. 3.8 %, p = 0.026). Of 42 ESBL isolates, 37 (88.1 %) were found to carry the bla CTX-M-15 allele. Other transferrable resistance genes were aac(6')Ib-cr, aac(3)-IIa, aac(3)-IId, aadA1, aadA5, strA, strB and qnrS1. Eight multi-locus sequence types (ST) were detected in 25 E. coli isolates subjected to genome sequencing. ST-131 was detected in 6 (24 %), ST-38 in 5 (20 %) and 5 (20 %) clonal complex - 10(ST-617, ST-44) of isolates. The pathogenic phylogenetic groups D and B2 were detected in 8/25 (32 %) and 6/25 (24 %) of isolates respectively. BlaCTX-M-15 was found to be located in multiple IncY and IncF plasmids while in 13/25(52 %) of cases it was chromosomally located. CONCLUSION: The overlap of multi-drug resistant bacteria and diversity of the genotypes carrying CTX-M-15 in the community and hospitals requires an overall approach that addresses social behaviour and activity, rationalization of the antibiotic stewardship policy and a deeper understanding of the ecological factors that lead to persistence and spread of such alleles.","author":[{"dropping-particle":"","family":"Mshana","given":"S E","non-dropping-particle":"","parse-names":false,"suffix":""},{"dropping-particle":"","family":"Falgenhauer","given":"L","non-dropping-particle":"","parse-names":false,"suffix":""},{"dropping-particle":"","family":"Mirambo","given":"M M","non-dropping-particle":"","parse-names":false,"suffix":""},{"dropping-particle":"","family":"Mushi","given":"M F","non-dropping-particle":"","parse-names":false,"suffix":""},{"dropping-particle":"","family":"Moremi","given":"N","non-dropping-particle":"","parse-names":false,"suffix":""},{"dropping-particle":"","family":"Julius","given":"R","non-dropping-particle":"","parse-names":false,"suffix":""},{"dropping-particle":"","family":"Seni","given":"J","non-dropping-particle":"","parse-names":false,"suffix":""},{"dropping-particle":"","family":"Imirzalioglu","given":"C","non-dropping-particle":"","parse-names":false,"suffix":""},{"dropping-particle":"","family":"Matee","given":"M","non-dropping-particle":"","parse-names":false,"suffix":""},{"dropping-particle":"","family":"Chakraborty","given":"T","non-dropping-particle":"","parse-names":false,"suffix":""}],"container-title":"BMC Infect Dis","edition":"2016/05/01","id":"ITEM-18","issued":{"date-parts":[["2016"]]},"language":"eng","note":"1471-2334\nMshana, Stephen E\nFalgenhauer, Linda\nMirambo, Mariam M\nMushi, Martha F\nMoremi, Nyambura\nJulius, Rechel\nSeni, Jeremiah\nImirzalioglu, Can\nMatee, Mecky\nChakraborty, Trinad\nWT087546MA/Wellcome Trust/United Kingdom\nJournal Article\nResearch Support, Non-U.S. Gov't\nEngland\nBMC Infect Dis. 2016 Apr 29;16:187. doi: 10.1186/s12879-016-1527-x.","page":"187","title":"Predictors of blaCTX-M-15 in varieties of Escherichia coli genotypes from humans in community settings in Mwanza, Tanzania","type":"article-journal","volume":"16"},"uris":["http://www.mendeley.com/documents/?uuid=d682ffe0-5381-4b2e-9fe7-3ffcd5625ba3"]},{"id":"ITEM-19","itemData":{"DOI":"10.1093/jac/dkv489","abstract":"Objectives: The objective of this study was to investigate the distribution and molecular epidemiology of ESBLs, acquired AmpCs and carbapenemases in Enterobacteriaceae from non-clinical niches in Angola, an underresearched sub-Saharan country. Methods: Eighty-one samples were recovered from healthy persons (n 1/4 18), healthy animals (n 1/4 33) and their environments (n 1/4 10) or aquatic settings (n 1/4 20) in south Angola (2013). Samples were plated onto CHROMagarTM Orientation with/without antibiotics. Standard methods were used for bacterial identification, characterization of bla genes, antibiotic susceptibility testing and conjugation assays. Clonal analysis (XbaI-PFGE, MLST and Escherichia coli phylogroups), location of bla and plasmid characterization (S1-PFGE, I-CeuI-PFGE, replicon typing and hybridization) were also performed. Results: ESBLs (almost exclusively CTX-M-15, 98%)were detected in 21% (45/216) of the isolates, recovered from diverse non-clinical niches and belonging to different Enterobacteriaceae species (mainly E. coli). Acquired AmpCs or carbapenemases were not found. The pandemic B2-ST131 E. coli clone was not identified, but some widespread clonal complexes (CCs) from A (CC10 and CC168), B1 (CC156) or D (CC38) phylogroups were detected. blaCTX-M-15 was variably identified on typeable (29%; 100-335 kb; IncFII, IncFIIK6, IncHI2 and IncY) or non-typeable (16%; 70-330 kb) plasmids or on the chromosome (14%), while for 41% of the isolates its specific location was not determined. Conclusions: This study reports, for the first time in Angola, an unexpected high occurrence of CTX-M-15 in diverse non-clinical niches and Enterobacteriaceae species, and uncovers novel plasmid replicons in under-researched geographical regions. The diffusion of blaCTX-M-15 through such a high diversity of genetic backgrounds (clones, typeable/non-typeable plasmids and genetic environments) unveils an extraordinary ability for blaCTX-M-15 acquisition and mobilization favoured by unrecognized ecological factors. © The Author 2016.","author":[{"dropping-particle":"","family":"Ribeiro","given":"T G","non-dropping-particle":"","parse-names":false,"suffix":""},{"dropping-particle":"","family":"Novais","given":"Â","non-dropping-particle":"","parse-names":false,"suffix":""},{"dropping-particle":"","family":"Peixe","given":"L","non-dropping-particle":"","parse-names":false,"suffix":""},{"dropping-particle":"","family":"Machado","given":"E","non-dropping-particle":"","parse-names":false,"suffix":""}],"container-title":"Journal of Antimicrobial Chemotherapy","id":"ITEM-19","issue":"5","issued":{"date-parts":[["2016"]]},"note":"Cited By :3\nExport Date: 7 December 2018","page":"1169-1173","title":"Atypical epidemiology of CTX-M-15 among Enterobacteriaceae from a high diversity of non-clinical niches in Angola","type":"article-journal","volume":"71"},"uris":["http://www.mendeley.com/documents/?uuid=4a5bed42-11a1-489c-b621-67d30d539afe"]},{"id":"ITEM-20","itemData":{"DOI":"10.1371/journal.pone.0168024","ISBN":"1932-6203","PMID":"27936054","abstract":"BACKGROUND: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One","edition":"2016/12/10","id":"ITEM-20","issue":"12","issued":{"date-parts":[["2016"]]},"language":"eng","note":"1932-6203\nTellevik,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Tanzania","type":"article-journal","volume":"11"},"uris":["http://www.mendeley.com/documents/?uuid=4fe6cb65-d658-4dc8-b555-cd5225afb0d6"]},{"id":"ITEM-21","itemData":{"DOI":"10.1186/s13756-016-0155-y","ISBN":"2047-2994 (Print)\r2047-2994","PMID":"28096978","abstract":"BACKGROUND: Extended-spectrum beta-lactamase-producing and gentamicin resistant Enterobacteriaceae are increasingly recognised as a major cause of infection in low-income countries. We assessed the prevalence of gastrointestinal carriage of these bacteria in hospitalised children in Harare, Zimbabwe. METHODS: We conducted a cohort study in paediatric inpatients at two tertiary-referral hospitals between May and July 2015. Rectal swabs and faecal samples were collected within 24 h of admission and further follow-up samples were collected on alternate days during hospitalization. Disc-based, selective and enrichment methods were used to detect carriage of these two forms of resistance. Standard methods were used to confirm resistance status and determine the susceptibility of resistant isolates to other commonly-used antibiotics. RESULTS: One hundred and sixty four paediatric inpatient admissions (median age = 1.0 year, IQR = 0.2-2.2years) were enrolled, and an average of 1.9 faecal samples per patient were collected. On admission, 68/164 (41%) patients had both ESBL and gentamicin-resistant Enterobacteriaceae detected, 18 (11%) had ESBL only, 17 (10%) had gentamicin resistance only and 61 (37%) had negative screening for both forms of resistance. During hospitalisation, 32/164 (20%) patients were found to have a type of resistant organism which was not present in their admission sample. We found that faecal samples and use of a selective enrichment broth enhanced the detection of resistant organisms. Amongst resistant bacteria isolated, there were high levels of resistance to ciprofloxacin and chloramphenicol, but not ertapenem. CONCLUSIONS: More than half of children had enteric carriage of a clinically-relevant form of antibiotic resistance on admission to public-sector hospitals in urban Zimbabwe. Additionally, a fifth of children acquired a further form of resistance during hospitalisation. Urgent action is needed to tackle the spread of antibiotic resistant enteric bacteria in African hospitals.","author":[{"dropping-particle":"","family":"Magwenzi","given":"M T","non-dropping-particle":"","parse-names":false,"suffix":""},{"dropping-particle":"","family":"Gudza-Mugabe","given":"M","non-dropping-particle":"","parse-names":false,"suffix":""},{"dropping-particle":"","family":"Mujuru","given":"H A","non-dropping-particle":"","parse-names":false,"suffix":""},{"dropping-particle":"","family":"Dangarembizi-Bwakura","given":"M","non-dropping-particle":"","parse-names":false,"suffix":""},{"dropping-particle":"","family":"Robertson","given":"V","non-dropping-particle":"","parse-names":false,"suffix":""},{"dropping-particle":"","family":"Aiken","given":"A M","non-dropping-particle":"","parse-names":false,"suffix":""}],"container-title":"Antimicrob Resist Infect Control","edition":"2017/01/18","id":"ITEM-21","issued":{"date-parts":[["2017"]]},"language":"eng","note":"Magwenzi, Marcelyn T\nOrcid: 0000-0002-1371-8615\nGudza-Mugabe, Muchaneta\nMujuru, Hilda A\nDangarembizi-Bwakura, Mutsa\nRobertson, Valerie\nAiken, Alexander M\nJournal Article\nEngland\nAntimicrob Resist Infect Control. 2017 Jan 11;6:10. doi: 10.1186/s13756-016-0155-y. eCollection 2017.","page":"10","title":"Carriage of antibiotic-resistant Enterobacteriaceae in hospitalised children in tertiary hospitals in Harare, Zimbabwe","type":"article-journal","volume":"6"},"uris":["http://www.mendeley.com/documents/?uuid=362d726a-d2e7-4456-aa2a-7d72b5050899"]},{"id":"ITEM-22","itemData":{"DOI":"10.1371/journal.pone.0184592","ISBN":"1932-6203","PMID":"28898269","abstract":"BACKGROUND: Data on ESBL carriage of healthy people including children are scarce especially in developing countries. We analyzed the prevalence and genotypes of ESBL-producing Enterobacteriaceae (EPE) in Tanzanian street children with rare contact to healthcare facilities but significant interactions with the environment, animals and other people. METHODOLOGY/ PRINCIPLE FINDINGS: Between April and July 2015, stool samples of 107 street children, who live in urban Mwanza were analyzed for EPE. Intestinal carriage of EPE was found in 34 (31.8%, 95% CI; 22.7-40.3) children. Of the 36 isolates from 34 children, 30 (83.3%) were Escherichia coli (E. coli) and six Klebsiella pneumoniae (K. pneumoniae). Out of 36 isolates, 36 (100%), 35 (97%), 25 (69%) and 16 (44%) were resistant to tetracycline, trimethoprim-sulfamethoxazole, ciprofloxacin and gentamicin, respectively. Beta-lactamase genes and the multilocus sequence types of E. coli and K. pneumoniae were characterized. ESBL gene blaCTX-M-15 was detected in 75% (27/36) of ESBL isolates. Sequence types (STs) 131, 10, 448 and 617 were the most prevalent in E. coli. Use of local herbs (OR: 3.5, 95% CI: 1.51-8.08, P = 0.003) and spending day and night on streets (OR: 3.6, 95% CI: 1.44-8.97, P = 0.005) were independent predictors of ESBL carriage. CONCLUSIONS/ SIGNIFICANCE: We observed a high prevalence of blaCTX-M-15 in EPE collected from street children in Tanzania. Detection of E. coli STs 131, 10, 38 and 648, which have been observed worldwide in animals and people, highlights the need for multidisciplinary approaches to understand the epidemiology and drivers of antimicrobial resistance in low-income countries.","author":[{"dropping-particle":"","family":"Moremi","given":"N","non-dropping-particle":"","parse-names":false,"suffix":""},{"dropping-particle":"","family":"Claus","given":"H","non-dropping-particle":"","parse-names":false,"suffix":""},{"dropping-particle":"","family":"Vogel","given":"U","non-dropping-particle":"","parse-names":false,"suffix":""},{"dropping-particle":"","family":"Mshana","given":"S E","non-dropping-particle":"","parse-names":false,"suffix":""}],"container-title":"PLoS One","edition":"2017/09/13","id":"ITEM-22","issue":"9","issued":{"date-parts":[["2017"]]},"language":"eng","note":"1932-6203\nMoremi, Nyambura\nORCID: http://orcid.org/0000-0002-5303-1156\nClaus, Heike\nVogel, Ulrich\nMshana, Stephen E\nJournal Article\nUnited States\nPLoS One. 2017 Sep 12;12(9):e0184592. doi: 10.1371/journal.pone.0184592. eCollection 2017.","page":"e0184592","title":"Faecal carriage of CTX-M extended-spectrum beta-lactamase-producing Enterobacteriaceae among street children dwelling in Mwanza city, Tanzania","type":"article-journal","volume":"12"},"uris":["http://www.mendeley.com/documents/?uuid=0170073d-a0c2-4db2-941d-998c483dd7ef"]},{"id":"ITEM-23","itemData":{"DOI":"10.1099/jmm.0.000474","ISBN":"0022-2615","PMID":"28513417","abstract":"BACKGROUND: Antimicrobial resistance is an emerging global health issue. Data on the epidemiology of multidrug-resistant organisms are scarce for Africa, especially in HIV-infected individuals who often have frequent contact with healthcare. We investigated the prevalence of extended-spectrum beta-lactamase-producing Enterobacteriaceae (ESBL-E) carriage in stool among HIV-infected children attending an HIV outpatient department in Harare, Zimbabwe. METHODS: We recruited children who were stable on antiretroviral therapy (ART) attending a HIV clinic from August 2014 to June 2015. Information was collected on antibiotic use and hospitalization. Stool was tested for ESBL-E through combination disc diffusion. API20E identification and antimicrobial susceptibility was performed on the positive samples followed by whole genome sequencing. RESULTS: Stool was collected from 175/202 (86.6 %) children. Median age was 11 [inter-quartile range (IQR) 9-12] years. Median time on ART was 4.6 years (IQR 2.4-6.4). ESBL-Es were found in 24/175 samples (13.7 %); 50 % of all ESBL-Es were resistant to amoxicillin-clavulanate, 100 % to co-trimoxazole, 45.8 % to chloramphenicol, 91.6 % to ceftriaxone, 20.8 % to gentamicin and 62.5 % to ciprofloxacin. ESBL-Es variously encoded CTX-M, OXA, TEM and SHV enzymes. The odds of ESBL-E carriage were 8.5 times (95 % CI 2.2-32.3) higher in those on ART for less than one year (versus longer) and 8.5 times (95 % CI 1.1-32.3) higher in those recently hospitalized for a chest infection. CONCLUSION: We found a 13.7 % prevalence of ESBL-E carriage in a population where ESBL-E carriage has not been described previously. Antimicrobial resistance (AMR) in Africa merits further study, particularly given the high HIV prevalence and limited diagnostic and therapeutic options available.","author":[{"dropping-particle":"","family":"Wilmore","given":"S M S","non-dropping-particle":"","parse-names":false,"suffix":""},{"dropping-particle":"","family":"Kranzer","given":"K","non-dropping-particle":"","parse-names":false,"suffix":""},{"dropping-particle":"","family":"Williams","given":"A","non-dropping-particle":"","parse-names":false,"suffix":""},{"dropping-particle":"","family":"Makamure","given":"B","non-dropping-particle":"","parse-names":false,"suffix":""},{"dropping-particle":"","family":"Nhidza","given":"A F","non-dropping-particle":"","parse-names":false,"suffix":""},{"dropping-particle":"","family":"Mayini","given":"J","non-dropping-particle":"","parse-names":false,"suffix":""},{"dropping-particle":"","family":"Bandason","given":"T","non-dropping-particle":"","parse-names":false,"suffix":""},{"dropping-particle":"","family":"Metcalfe","given":"J","non-dropping-particle":"","parse-names":false,"suffix":""},{"dropping-particle":"","family":"Nicol","given":"M P","non-dropping-particle":"","parse-names":false,"suffix":""},{"dropping-particle":"","family":"Balakrishnan","given":"I","non-dropping-particle":"","parse-names":false,"suffix":""},{"dropping-particle":"","family":"Ellington","given":"M J","non-dropping-particle":"","parse-names":false,"suffix":""},{"dropping-particle":"","family":"Woodford","given":"N","non-dropping-particle":"","parse-names":false,"suffix":""},{"dropping-particle":"","family":"Hopkins","given":"S","non-dropping-particle":"","parse-names":false,"suffix":""},{"dropping-particle":"","family":"McHugh","given":"T D","non-dropping-particle":"","parse-names":false,"suffix":""},{"dropping-particle":"","family":"Ferrand","given":"R A","non-dropping-particle":"","parse-names":false,"suffix":""}],"container-title":"J Med Microbiol","edition":"2017/05/18","id":"ITEM-23","issue":"5","issued":{"date-parts":[["2017"]]},"language":"eng","note":"1473-5644\nWilmore, S M S\nKranzer, K\nWilliams, A\nMakamure, B\nNhidza, A F\nMayini, J\nBandason, T\nMetcalfe, J\nNicol, M P\nBalakrishnan, I\nEllington, M J\nWoodford, N\nHopkins, S\nMcHugh, T D\nFerrand, R A\nWellcome Trust/United Kingdom\nJournal Article\nEngland\nJ Med Microbiol. 2017 May;66(5):609-615. doi: 10.1099/jmm.0.000474. Epub 2017 May 18.","page":"609-615","title":"Carriage of extended-spectrum beta-lactamase-producing Enterobacteriaceae in HIV-infected children in Zimbabwe","type":"article-journal","volume":"66"},"uris":["http://www.mendeley.com/documents/?uuid=668f4786-9202-42ad-9fc1-169a7788ba6f"]},{"id":"ITEM-24","itemData":{"DOI":"10.1186/s12879-018-3154-1","ISBN":"1471-2334","PMID":"29843632","abstract":"BACKGROUND: In recent years, the world has seen a surge in Enterobacteriaceae resistant to broad-spectrum beta-lactam antibiotics due to the production of extended-spectrum beta-lactamases (ESBLs) or plasmid-mediated AmpC (pAmpC) enzymes. Data on the epidemiology of cephalosporin-resistant Enterobacteriaceae in Sub-Saharan Africa are still limited. METHODS: Two hundred seventy-five non-repetitive stool samples were collected from Mozambican university students of both sexes. Samples were cultured on MacConkey agar with and without ceftriaxone (1 mg/L) for selection of third-generation cephalosporin-resistant isolates, which were subjected to antimicrobial susceptibility testing by disc diffusion, characterization of resistance genes by PCR and ERIC-PCR analysis for strain clonality. RESULTS: Among the 275 students, 55 (20%) carried a total of 56 E. coli (n = 35) and Klebsiella spp. (n = 21) isolates resistant to ceftriaxone and phenotypically positive for ESBL- and/or pAmpC-production. Forty-three percent of the isolates (24/56) contained only ESBL genes, 11% (6/56) only pAmpC genes, and 36% (20/56) both ESBL and pAmpC genes. The remaining six isolates were negative for the CTX-M/pAmpC genes included in the test panel. E. coli and Klebsiella spp. combined demonstrated 70% resistance to tetracycline and co-trimoxazole, 63% to ceftazidime and 34% to ciprofloxacin. In total, 89% of ESBL/pAmpC-positive isolates were defined as multi-resistant by being resistant to three or more antibiotic classes. ERIC-PCR fingerprinting demonstrated low similarity among isolates. None of the participants reported recent hospitalization and just 12.5% had taken antibiotics 3 months prior to the study. CONCLUSION: This study demonstrated 20% colonization with multi-resistant E. coli and Klebsiella spp. among Mozambican students with a diversity of ESBL and pAmpC genes. Colonization was not related to prior hospitalization or antimicrobial consumption.","author":[{"dropping-particle":"","family":"Chirindze","given":"L M","non-dropping-particle":"","parse-names":false,"suffix":""},{"dropping-particle":"","family":"Zimba","given":"T F","non-dropping-particle":"","parse-names":false,"suffix":""},{"dropping-particle":"","family":"Sekyere","given":"J O","non-dropping-particle":"","parse-names":false,"suffix":""},{"dropping-particle":"","family":"Govinden","given":"U","non-dropping-particle":"","parse-names":false,"suffix":""},{"dropping-particle":"","family":"Chenia","given":"H Y","non-dropping-particle":"","parse-names":false,"suffix":""},{"dropping-particle":"","family":"Sundsfjord","given":"A","non-dropping-particle":"","parse-names":false,"suffix":""},{"dropping-particle":"","family":"Essack","given":"S Y","non-dropping-particle":"","parse-names":false,"suffix":""},{"dropping-particle":"","family":"Simonsen","given":"G S","non-dropping-particle":"","parse-names":false,"suffix":""}],"container-title":"BMC Infect Dis","edition":"2018/05/31","id":"ITEM-24","issue":"1","issued":{"date-parts":[["2018"]]},"language":"eng","note":"1471-2334\nChirindze, L M\nZimba, T F\nSekyere, J O\nGovinden, U\nChenia, H Y\nSundsfjord, A\nEssack, S Y\nSimonsen, G S\nORCID: http://orcid.org/0000-0003-0043-7045\nQZA 0484 RSA 13/0010/Direktoratet for Utviklingssamarbeid\nGlobal Respiratory Infection Partnership/Reckitt and Benckiser\nJournal Article\nEngland\nBMC Infect Dis. 2018 May 30;18(1):244. doi: 10.1186/s12879-018-3154-1.","page":"244","title":"Faecal colonization of E. coli and Klebsiella spp. producing extended-spectrum beta-lactamases and plasmid-mediated AmpC in Mozambican university students","type":"article-journal","volume":"18"},"uris":["http://www.mendeley.com/documents/?uuid=65df8026-8cbc-4090-8f62-0c2626a2af19"]},{"id":"ITEM-25","itemData":{"DOI":"10.1186/s13756-018-0423-0","ISBN":"2047-2994","PMID":"30473784","abstract":"Background: Gram-negative ESKAPE bacteria are increasingly implicated in several difficult-to-treat infections in developed and developing countries. They are listed by the World Health Organization as resistant bacteria of critical priority in research. Objectives: To determine the risk factors, prevalence, phenotypic profiles, genetic diversity and clonal relatedness of extended-spectrum beta-lactamase (ESBL)-producing multi-drug resistant (MDR) Gram-negative ESKAPE bacteria in the faecal carriage and clinical samples from patients in an urban, tertiary and a rural, district hospital in uMgungundlovu District, KwaZulu-Natal, South Africa. Methods: This study took place in a district and tertiary hospital during a two-months period from May to June 2017 in uMgungundlovu district, South Africa. Rectal swabs collected from hospitalized patients, at admission, after 48 h and at discharge (whenever possible) formed the carriage sample while clinical isolates routinely processed in the microbiological laboratory during the sampling period were also collected and formed the clinical sample. Gram-negative ESKAPE bacteria were screened for ESBL production on selective MacConkey agar and confirmed using ROSCO kits. Minimum inhibitory concentrations were determined, and real-time and multiplex polymerase chain reaction were used to ascertain the presence of bla CTX-M group-1-2-9, bla CTX-M group 8/25, bla SHV, bla TEM, bla OXA-1-like, bla KPC, bla VIM, bla IMP, bla GES and AmpC genes. Genomic fingerprinting was also performed using ERIC-PCR. Risk factors for ESBL-mediating MDR Gram-negative ESKAPE colonization were ascertained by univariate and multivariate logistic regression analyses. Results: Overall prevalence of carriage of ESBL-mediating MDR Gram-negative ESKAPE was 37.21% (16/43), 42.31% (11/26) and 57.14% (4/7) at admission, after 48 h and at discharge respectively. The prevalence of ESBL-mediating MDR Gram-negative ESKAPE bacteria in faecal carriage (46%) was higher than clinical samples (28%). Colonization was mainly associated with the referral from district to tertiary hospital with high statistical significance (OR: 14.40, 95% CI 0.98-210.84). bla CTX-M-group-9, bla CTX-M-group-1 and bla SHV were the main resistance genes identified. Several patients carried more than two different isolates. A Klebsiella pneumoniae (K1) clone was circulating within wards and between hospitals. Conclusion: The study highlights the high prevalence of ESBL-mediating MD…","author":[{"dropping-particle":"","family":"Founou","given":"R C","non-dropping-particle":"","parse-names":false,"suffix":""},{"dropping-particle":"","family":"Founou","given":"L L","non-dropping-particle":"","parse-names":false,"suffix":""},{"dropping-particle":"","family":"Essack","given":"S Y","non-dropping-particle":"","parse-names":false,"suffix":""}],"container-title":"Antimicrob Resist Infect Control","edition":"2018/11/27","id":"ITEM-25","issued":{"date-parts":[["2018"]]},"language":"eng","note":"2047-2994\nFounou, Raspail Carrel\nOrcid: 0000-0002-9866-2103\nFounou, Luria Leslie\nEssack, Sabiha Yusuf\nJournal Article\nEngland\nAntimicrob Resist Infect Control. 2018 Nov 14;7:134. doi: 10.1186/s13756-018-0423-0. eCollection 2018.","page":"134","title":"Extended spectrum beta-lactamase mediated resistance in carriage and clinical gram-negative ESKAPE bacteria: a comparative study between a district and tertiary hospital in South Africa","type":"article-journal","volume":"7"},"uris":["http://www.mendeley.com/documents/?uuid=e8514177-3380-473e-a27a-7b63ecb4531f"]},{"id":"ITEM-26","itemData":{"DOI":"10.1371/journal.pone.0193325","ISBN":"1932-6203","PMID":"29494706","abstract":"In low and middle income countries (LMICs), where the burden of neonatal sepsis is the highest, the spread of extended spectrum beta-lactamase-producing enterobacteriaceae (ESBL-PE) in the community, potentially contributing to the neonatal mortality, is a public health concern. Data regarding the acquisition of ESBL-PE during the neonatal period are scarce. The routes of transmission are not well defined and particularly the possible key role played by pregnant women. This study aimed to understand the neonatal acquisition of ESBL-PE in the community in Madagascar. The study was conducted in urban and semi-rural areas. Newborns were included at birth and followed-up during their first month of life. Maternal stool samples at delivery and six stool samples in each infant were collected to screen for ESBL-PE. A Cox proportional hazards model was performed to identify factors associated with the first ESBL-PE acquisition. The incidence rate of ESBL-PE acquisition was 10.4 cases/1000 newborn-days [95% CI: 8.0-13.4 cases per 1000 newborn-days]. Of the 83 ESBL-PE isolates identified, Escherichia coli was the most frequent species (n = 28, 34.1%), followed by Klebsiella pneumoniae (n = 20, 24.4%). Cox multivariate analysis showed that independent risk factors for ESBL-PE acquisition were low birth weight (adjusted Hazard-ratio (aHR) = 2.7, 95% CI [1.2; 5.9]), cesarean-section, (aHR = 3.4, 95% CI [1.7; 7.1]) and maternal use of antibiotics at delivery (aHR = 2.2, 95% CI [1.1; 4.5]). Our results confirm that mothers play a significant role in the neonatal acquisition of ESBL-PE. In LMICs, public health interventions during pregnancy should be reinforced to avoid unnecessary caesarean section, unnecessary antibiotic use at delivery and low birth weight newborns.","author":[{"dropping-particle":"","family":"Herindrainy","given":"P","non-dropping-particle":"","parse-names":false,"suffix":""},{"dropping-particle":"","family":"Rabenandrasana","given":"M A N","non-dropping-particle":"","parse-names":false,"suffix":""},{"dropping-particle":"","family":"Andrianirina","given":"Z Z","non-dropping-particle":"","parse-names":false,"suffix":""},{"dropping-particle":"","family":"Rakotoarimanana","given":"F M J","non-dropping-particle":"","parse-names":false,"suffix":""},{"dropping-particle":"","family":"Padget","given":"M","non-dropping-particle":"","parse-names":false,"suffix":""},{"dropping-particle":"","family":"Lauzanne","given":"A","non-dropping-particle":"de","parse-names":false,"suffix":""},{"dropping-particle":"","family":"Ndir","given":"A","non-dropping-particle":"","parse-names":false,"suffix":""},{"dropping-particle":"","family":"Kermorvant-Duchemin","given":"E","non-dropping-particle":"","parse-names":false,"suffix":""},{"dropping-particle":"","family":"Garin","given":"B","non-dropping-particle":"","parse-names":false,"suffix":""},{"dropping-particle":"","family":"Piola","given":"P","non-dropping-particle":"","parse-names":false,"suffix":""},{"dropping-particle":"","family":"Collard","given":"J M","non-dropping-particle":"","parse-names":false,"suffix":""},{"dropping-particle":"","family":"Guillemot","given":"D","non-dropping-particle":"","parse-names":false,"suffix":""},{"dropping-particle":"","family":"Huynh","given":"B T","non-dropping-particle":"","parse-names":false,"suffix":""},{"dropping-particle":"","family":"Delarocque-Astagneau","given":"E","non-dropping-particle":"","parse-names":false,"suffix":""}],"container-title":"PLoS One","edition":"2018/03/02","id":"ITEM-26","issue":"3","issued":{"date-parts":[["2018"]]},"language":"eng","note":"1932-6203\nHerindrainy, Perlinot\nOrcid: 0000-0002-5146-8100\nRabenandrasana, Mamitiana Alain Noah\nAndrianirina, Zafitsara Zo\nRakotoarimanana, Feno Manitra Jacob\nPadget, Michael\nde Lauzanne, Agathe\nNdir, Awa\nKermorvant-Duchemin, Elsa\nGarin, Benoit\nPiola, Patrice\nCollard, Jean-Marc\nGuillemot, Didier\nHuynh, Bich-Tram\nOrcid: 0000-0001-6340-9557\nDelarocque-Astagneau, Elisabeth\nBIRDY study group\nJournal Article\nResearch Support, Non-U.S. Gov't\nUnited States\nPLoS One. 2018 Mar 1;13(3):e0193325. doi: 10.1371/journal.pone.0193325. eCollection 2018.","page":"e0193325","title":"Acquisition of extended spectrum beta-lactamase-producing enterobacteriaceae in neonates: A community based cohort in Madagascar","type":"article-journal","volume":"13"},"uris":["http://www.mendeley.com/documents/?uuid=2f939cc9-2938-43f8-a0af-9ea3e5ae430b"]},{"id":"ITEM-27","itemData":{"DOI":"10.1089/mdr.2016.0297","abstract":"This study provides an estimate of antimicrobial resistance in intestinal indicator bacteria from humans (n = 97) and food animals (n = 388) in Tanzania. More than 70% of all fecal samples contained tetracycline (TE), sulfamethoxazole (STX), and ampicillin (AMP)-resistant coliforms, while cefotaxime (CTX)-resistant coliforms were observed in 40% of all samples. The average Log10 colony forming units/g of CTX-resistant coliforms in samples from humans were 2.20. Of 390 Escherichia coli tested, 66.4% were resistant to TE, 54.9% to STX, 54.9% to streptomycin, and 36.4% to CTX. Isolates were commonly (65.1%) multiresistant. All CTX-resistant isolates contained blaCTX-M gene type. AMP- and vancomycin-resistant enterococci were rare, and the average concentrations in positive samples were low (log10 0.9 and 0.4, respectively). A low-to-moderate resistance (2.1-15%) was detected in 240 enterococci isolates to the drugs tested, except for rifampicin resistance (75.2% of isolates). The average number of sulII gene copies varied between Log10 5.37 and 5.68 with no significant difference between sample source, while cattle had significantly higher number of tetW genes than humans. These findings, based on randomly obtained samples, will be instrumental in designing antimicrobial resistance (AMR) intervention strategies for Tanzania. © Copyright 2018, Mary Ann Liebert, Inc. 2018.","author":[{"dropping-particle":"","family":"Katakweba","given":"A A S","non-dropping-particle":"","parse-names":false,"suffix":""},{"dropping-particle":"","family":"Muhairwa","given":"A P","non-dropping-particle":"","parse-names":false,"suffix":""},{"dropping-particle":"","family":"Lupindu","given":"A M","non-dropping-particle":"","parse-names":false,"suffix":""},{"dropping-particle":"","family":"Damborg","given":"P","non-dropping-particle":"","parse-names":false,"suffix":""},{"dropping-particle":"","family":"Rosenkrantz","given":"J T","non-dropping-particle":"","parse-names":false,"suffix":""},{"dropping-particle":"","family":"Minga","given":"U M","non-dropping-particle":"","parse-names":false,"suffix":""},{"dropping-particle":"","family":"Mtambo","given":"M M A","non-dropping-particle":"","parse-names":false,"suffix":""},{"dropping-particle":"","family":"Olsen","given":"J E","non-dropping-particle":"","parse-names":false,"suffix":""}],"container-title":"Microbial Drug Resistance","id":"ITEM-27","issue":"3","issued":{"date-parts":[["2018"]]},"note":"Cited By :1\nExport Date: 7 December 2018","page":"260-268","title":"First Report on a Randomized Investigation of Antimicrobial Resistance in Fecal Indicator Bacteria from Livestock, Poultry, and Humans in Tanzania","type":"article-journal","volume":"24"},"uris":["http://www.mendeley.com/documents/?uuid=c5e812de-c5d7-4729-9683-25248373a230"]},{"id":"ITEM-28","itemData":{"DOI":"10.1016/j.ijmm.2018.06.012","ISBN":"1438-4221","PMID":"29980372","abstract":"The study was conducted to establish predictors of extended-spectrum beta-lactamase-producing Enterobacteriaceae (ESBL-PE) neonatal sepsis and mortality in a tertiary hospital, Tanzania. Between July and December 2016, blood culture was performed in neonates with clinical features of sepsis and neonates/mothers/guardians were screened for ESBL colonization. Selected isolates underwent whole genome sequencing to investigate relatedness. Logistic regression analysis was performed to determine predictors for ESBL-PE associated neonatal sepsis and mortality. Neonatal ESBL-PE sepsis was detected in 32(10.5%) of the 304 neonates investigated. Neonatal ESBL-PE sepsis was independently predicted by admission at the Intensive care Unit and positive mother and neonate ESBL-PE colonization. Deaths occurred in 55(18.1%) of neonates. Neonates infected with ESBL-PE, admitted at ICU, increased age and those transferred from other centres had significantly high mortality rates. Gram-negative bacteria formed the majority (76%) of the isolates, of which 77% were ESBL-PE. Virulent Klebsiella pneumoniae ST45 carrying blaCTX-M-15 were commonly isolated from neonates. Klebsiella pneumoniae (ST45) were the predominant cause of ESBL-PE neonatal sepsis and mortality. Improved infection control and antibiotic stewardship are crucial in controlling the spread of resistant strains. Rapid diagnostic tests to detect ESBL-PE in low-income countries are needed to guide treatment and reduce ESBL-PE-associated mortality.","author":[{"dropping-particle":"","family":"Marando","given":"R","non-dropping-particle":"","parse-names":false,"suffix":""},{"dropping-particle":"","family":"Seni","given":"J","non-dropping-particle":"","parse-names":false,"suffix":""},{"dropping-particle":"","family":"Mirambo","given":"M M","non-dropping-particle":"","parse-names":false,"suffix":""},{"dropping-particle":"","family":"Falgenhauer","given":"L","non-dropping-particle":"","parse-names":false,"suffix":""},{"dropping-particle":"","family":"Moremi","given":"N","non-dropping-particle":"","parse-names":false,"suffix":""},{"dropping-particle":"","family":"Mushi","given":"M F","non-dropping-particle":"","parse-names":false,"suffix":""},{"dropping-particle":"","family":"Kayange","given":"N","non-dropping-particle":"","parse-names":false,"suffix":""},{"dropping-particle":"","family":"Manyama","given":"F","non-dropping-particle":"","parse-names":false,"suffix":""},{"dropping-particle":"","family":"Imirzalioglu","given":"C","non-dropping-particle":"","parse-names":false,"suffix":""},{"dropping-particle":"","family":"Chakraborty","given":"T","non-dropping-particle":"","parse-names":false,"suffix":""},{"dropping-particle":"","family":"Mshana","given":"S E","non-dropping-particle":"","parse-names":false,"suffix":""}],"container-title":"Int J Med Microbiol","edition":"2018/07/08","id":"ITEM-28","issue":"7","issued":{"date-parts":[["2018"]]},"language":"eng","note":"1618-0607\nMarando, Rehema\nSeni, Jeremiah\nMirambo, Mariam M\nFalgenhauer, Linda\nMoremi, Nyambura\nMushi, Martha F\nKayange, Neema\nManyama, Festo\nImirzalioglu, Can\nChakraborty, Trinad\nMshana, Stephen E\nWellcome Trust/United Kingdom\nJournal Article\nGermany\nInt J Med Microbiol. 2018 Oct;308(7):803-811. doi: 10.1016/j.ijmm.2018.06.012. Epub 2018 Jul 2.","page":"803-811","title":"Predictors of the extended-spectrum-beta lactamases producing Enterobacteriaceae neonatal sepsis at a tertiary hospital, Tanzania","type":"article-journal","volume":"308"},"uris":["http://www.mendeley.com/documents/?uuid=e9e71ac5-bb73-4006-97e1-32903cc84a0e"]},{"id":"ITEM-29","itemData":{"DOI":"10.1016/j.jhin.2018.05.017","ISBN":"0195-6701","PMID":"29852267","abstract":"INTRODUCTION: Despite the high reported rates of surgical site infections (SSIs) caused by extended-spectrum beta-lactamase (ESBL)-producing Enterobacteriaceae (EPE) in low-income countries, including Tanzania, the role of EPE carriage in subsequent occurrence of SSIs is not known. This study investigated the rates of EPE carriage among surgical patients at the time of admission and discharge, and linked EPE genotype with SSIs. METHODS: EPE were confirmed among isolates from rectal and wound/pus swabs using VITEK-2. Polymerase chain reaction and sequencing were performed to detect beta-lactamase genes. Multi-locus sequence typing was used to determine the genotypes of EPE isolates. RESULTS: Among 930 patients enrolled, EPE carriage was significantly higher on discharge than admission (36.4% vs 23.7%, P&lt;0.001). Of 272 patients who tested negative on admission, 78 (28.7%) acquired EPE during hospitalization. History of hospital stay within the previous three months was an independent predictor of EPE acquisition [hazard ratio 2, 95% confidence interval (CI) 1.04-3.98, P=0.038]. Of the 536 patients who were successfully followed-up after surgery, 78 (14.6%, 95% CI 11.6-17.5) developed SSIs. Of 57 SSIs investigated, 33 (58%) were caused by enteric Gram-negative bacteria, of which 63.6% (21/33) were EPE. Escherichia coli sequence type (ST)131 pandemic clone and Klebsiella pneumoniae ST391 predominated among wound isolates. The blaCTX-M-15 gene was detected in 37 (97.3%) of 38 ESBL isolates. Male sex was an independent predictor of SSI (odds ratio 2.92, 95% CI 1.73-4.91, P&lt;0.001). CONCLUSION: These findings warrant implementation of strict infection control measures, antimicrobial stewardship and exploration of the transmission dynamics of EPE in surgical wards.","author":[{"dropping-particle":"","family":"Moremi","given":"N","non-dropping-particle":"","parse-names":false,"suffix":""},{"dropping-particle":"","family":"Claus","given":"H","non-dropping-particle":"","parse-names":false,"suffix":""},{"dropping-particle":"","family":"Rutta","given":"L","non-dropping-particle":"","parse-names":false,"suffix":""},{"dropping-particle":"","family":"Frosch","given":"M","non-dropping-particle":"","parse-names":false,"suffix":""},{"dropping-particle":"","family":"Vogel","given":"U","non-dropping-particle":"","parse-names":false,"suffix":""},{"dropping-particle":"","family":"Mshana","given":"S E","non-dropping-particle":"","parse-names":false,"suffix":""}],"container-title":"J Hosp Infect","edition":"2018/06/01","id":"ITEM-29","issue":"1","issued":{"date-parts":[["2018"]]},"language":"eng","note":"1532-2939\nMoremi, N\nClaus, H\nRutta, L\nFrosch, M\nVogel, U\nMshana, S E\nJournal Article\nEngland\nJ Hosp Infect. 2018 Sep;100(1):47-53. doi: 10.1016/j.jhin.2018.05.017. Epub 2018 May 28.","page":"47-53","title":"High carriage rate of extended-spectrum beta-lactamase-producing Enterobacteriaceae among patients admitted for surgery in Tanzanian hospitals with a low rate of endogenous surgical site infections","type":"article-journal","volume":"100"},"uris":["http://www.mendeley.com/documents/?uuid=db1bae86-c792-442f-9581-8592232308b0"]},{"id":"ITEM-30","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Infect","edition":"2018/09/08","id":"ITEM-30","issue":"8","issued":{"date-parts":[["2018"]]},"language":"eng","note":"1769-6690\nNikiema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Togo","type":"article-journal","volume":"48"},"uris":["http://www.mendeley.com/documents/?uuid=5aec50a5-64f3-4f56-86e6-07289d2898ad"]},{"id":"ITEM-31","itemData":{"DOI":"10.1371/journal.pone.0200894","ISBN":"1932-6203","PMID":"30102698","abstract":"BACKGROUND: The isolation of Extended spectrum betalactamase (ESBLs) producing Enterobacteriaceae among food handlers and their implication as sources of food borne outbreaks are a public health concern. This study seeks to investigate the prevalence of faecal carriage of these bacteria among food handlers in the West Coast Region of The Gambia. METHOD: This study enrolled 600 participants from 60 Lower Basic Schools in West Coast Region of the country. Stool samples collected from the participants were presumptively screened for the ESBLs producing Enterobacteriaceae, using Drigalski agar, supplemented with 2mg/L cefotaxime. The bacterial colonies that grew on each Drigalski agar were tested for ESBL production by the double disk synergy test as recommended by Clinical and Laboratory Standard Institute (CLSI-2015). The confirmatory analysis for ESBL was determined as the zone of inhibition of cefotaxime and/or ceftazidime to &gt;/=5mm from that of cefotaxime /clavulanicacid and/or ceftazidime/clavulanic acid. The presumptive screening of isolates for AmpC phenotypes was done by testing the organism against cefoxitin. The prevalence of the ESBL carriage was presented in percentages. The association of risk factors to the faecal carriage of ESBLs producing Enterobacteriaceae was performed by Pearson Chi-squared and Fishers Exact at (p &lt;/= 0.05). RESULT: The prevalence of faecal carriage ESBL producing Enterobacteriaceae among food handlers was 5.0% (28/565). We found50% (14/28) and3.57% (1/28) ESBL producing bacteria were presumptive AmpC and carbapenemase resistance phenotype. Themost abundant ESBL producing Enterobacteriaceae were Klebsiella spp 32.1% (9/28) and Escherichia spp 28.6% (8/28). The use of antibiotics in the last 3 months was found to be significantly associated (P = 0.012) with the faecal carriage of ESBLs producing Enterobacteriaceae. CONCLUSION: The prevalence of faecal carriage of ESBLs producing Enterobacteriaceae among food handlers in the Gambia is low. The history to use of the antibiotics in the last three months was found to be significantly associated with this prevalence. Therefore, the institution of a robust antimicrobial surveillance and treatment of patients with such infections are necessary to curb the spread of these multidrug resistant bacteria in the country. Rational prescription and usage of the antibiotics especially cephalosporin should be advocated both in public and private health facilities.","author":[{"dropping-particle":"","family":"Sanneh","given":"B","non-dropping-particle":"","parse-names":false,"suffix":""},{"dropping-particle":"","family":"Kebbeh","given":"A","non-dropping-particle":"","parse-names":false,"suffix":""},{"dropping-particle":"","family":"Jallow","given":"H S","non-dropping-particle":"","parse-names":false,"suffix":""},{"dropping-particle":"","family":"Camara","given":"Y","non-dropping-particle":"","parse-names":false,"suffix":""},{"dropping-particle":"","family":"Mwamakamba","given":"L W","non-dropping-particle":"","parse-names":false,"suffix":""},{"dropping-particle":"","family":"Ceesay","given":"I F","non-dropping-particle":"","parse-names":false,"suffix":""},{"dropping-particle":"","family":"Barrow","given":"E","non-dropping-particle":"","parse-names":false,"suffix":""},{"dropping-particle":"","family":"Sowe","given":"F O","non-dropping-particle":"","parse-names":false,"suffix":""},{"dropping-particle":"","family":"Sambou","given":"S M","non-dropping-particle":"","parse-names":false,"suffix":""},{"dropping-particle":"","family":"Baldeh","given":"I","non-dropping-particle":"","parse-names":false,"suffix":""},{"dropping-particle":"","family":"Jallow","given":"A","non-dropping-particle":"","parse-names":false,"suffix":""},{"dropping-particle":"","family":"Jorge Raul","given":"M A","non-dropping-particle":"","parse-names":false,"suffix":""},{"dropping-particle":"","family":"Andremont","given":"A","non-dropping-particle":"","parse-names":false,"suffix":""}],"container-title":"PLoS One","edition":"2018/08/14","id":"ITEM-31","issue":"8","issued":{"date-parts":[["2018"]]},"language":"eng","note":"1932-6203\nSanneh, Bakary\nORCID: http://orcid.org/0000-0002-6188-9283\nKebbeh, Abou\nJallow, Haruna S\nCamara, Yaya\nMwamakamba, Lusubilo Witson\nCeesay, Ida Fatou\nBarrow, Ebrima\nSowe, Fatou O\nSambou, Sana M\nBaldeh, Ignatius\nJallow, Alpha\nJorge Raul, Matheu Alvarez\nAndremont, Antoine\nJournal Article\nUnited States\nPLoS One. 2018 Aug 13;13(8):e0200894. doi: 10.1371/journal.pone.0200894. eCollection 2018.","page":"e0200894","title":"Prevalence and risk factors for faecal carriage of Extended Spectrum beta-lactamase producing Enterobacteriaceae among food handlers in lower basic schools in West Coast Region of The Gambia","type":"article-journal","volume":"13"},"uris":["http://www.mendeley.com/documents/?uuid=10b53022-f9b1-46fc-bb46-78286b59f9ab"]},{"id":"ITEM-32","itemData":{"DOI":"10.1371/journal.pone.0200093","abstract":"Background Antimicrobial resistance is a worldwide public health emergency that requires urgent attention. Most of the effort to prevent this coming catastrophe is occurring in high income countries and we do not know the extent of the problem in low and middle-income countries, largely because of low laboratory capacity coupled with lack of effective surveillance systems. We aimed at establishing the magnitude of antimicrobial resistance among Escherichia coli and Klebsiella pneumoniae carried in the gut of out-patients from pastoralist communities of rural Western Uganda. Methods A cross-sectional study was carried out among pastoralists living in and around the Queen Elizabeth Protected Area (QEPA). Stool samples were collected from individuals from pastoralist communities who presented to the health facilities with fever and/or diarrhea without malaria and delivered to the microbiology laboratory of College of Health Sciences-Makerere University for processing, culture and drug susceptibility testing. Results A total of 300 participants fulfilling the inclusion criteria were recruited into the study. Three hundred stool samples were collected, with 209 yielding organisms of interest. Out of 209 stool samples that were positive, 181 (89%) grew E. coli, 23 (11%) grew K. pneumoniae and five grew Shigella. Generally, high antibiotic resistance patterns were detected among E. coli and K. pneumoniae isolated. High resistance against cotrimoxazole 74%, ampicillin 67%, amoxicillin/clavulanate 37%, and ciprofloxacin 31% was observed among the E. coli. In K. pneumoniae, cotrimoxazole 68% and amoxicillin/clavulanate 46%, were the most resisted antimicrobials. Additionally, 57% and 82% of the E. coli and K. pneumoniae respectively were resistant to at least three classes of the antimicrobials tested. Resistance to carbapenems was not detected among K. pneumoniae and only 0.6% of the E. coli were resistant to carbapenems. Isolates producing ESBLs comprised 12% and 23% of E. coli and K. pneumoniae respectively. Conclusion We demonstrated high antimicrobial resistance, including multidrug resistance, among E. coli and K. pneumoniae isolates from pastoralist out-patients. We recommend a One Health approach to establish the sources and drivers of this problem to inform public health. © 2018 Stanley et al. This is an open access article distributed under the terms of the Creative Commons Attribution License, which permits unrestricted use, distribution, and reproduct…","author":[{"dropping-particle":"","family":"Stanley","given":"I J","non-dropping-particle":"","parse-names":false,"suffix":""},{"dropping-particle":"","family":"Kajumbula","given":"H","non-dropping-particle":"","parse-names":false,"suffix":""},{"dropping-particle":"","family":"Bazira","given":"J","non-dropping-particle":"","parse-names":false,"suffix":""},{"dropping-particle":"","family":"Kansiime","given":"C","non-dropping-particle":"","parse-names":false,"suffix":""},{"dropping-particle":"","family":"Rwego","given":"I B","non-dropping-particle":"","parse-names":false,"suffix":""},{"dropping-particle":"","family":"Asiimwe","given":"B B","non-dropping-particle":"","parse-names":false,"suffix":""}],"container-title":"PLoS One","id":"ITEM-32","issue":"7","issued":{"date-parts":[["2018"]]},"note":"Cited By :1\nExport Date: 7 December 2018","title":"Multidrug resistance among Escherichia coli and Klebsiella pneumoniae carried in the gut of out-patients from pastoralist communities of Kasese district, Uganda","type":"article-journal","volume":"13"},"uris":["http://www.mendeley.com/documents/?uuid=34f86f93-b411-49db-9d44-3c65ffe32606"]}],"mendeley":{"formattedCitation":"&lt;sup&gt;6–37&lt;/sup&gt;","plainTextFormattedCitation":"6–37","previouslyFormattedCitation":"&lt;sup&gt;6,7,16–25,8,26–35,9,36,37,10–15&lt;/sup&gt;"},"properties":{"noteIndex":0},"schema":"https://github.com/citation-style-language/schema/raw/master/csl-citation.json"}</w:instrText>
      </w:r>
      <w:r w:rsidR="00355149">
        <w:rPr>
          <w:rFonts w:ascii="Arial" w:hAnsi="Arial" w:cs="Arial"/>
        </w:rPr>
        <w:fldChar w:fldCharType="separate"/>
      </w:r>
      <w:r w:rsidR="00E6120B" w:rsidRPr="00E6120B">
        <w:rPr>
          <w:rFonts w:ascii="Arial" w:hAnsi="Arial" w:cs="Arial"/>
          <w:noProof/>
          <w:vertAlign w:val="superscript"/>
        </w:rPr>
        <w:t>6–37</w:t>
      </w:r>
      <w:r w:rsidR="00355149">
        <w:rPr>
          <w:rFonts w:ascii="Arial" w:hAnsi="Arial" w:cs="Arial"/>
        </w:rPr>
        <w:fldChar w:fldCharType="end"/>
      </w:r>
      <w:r>
        <w:rPr>
          <w:rFonts w:ascii="Arial" w:hAnsi="Arial" w:cs="Arial"/>
        </w:rPr>
        <w:t xml:space="preserve"> (Figure 1), from 19 countries in </w:t>
      </w:r>
      <w:proofErr w:type="spellStart"/>
      <w:r>
        <w:rPr>
          <w:rFonts w:ascii="Arial" w:hAnsi="Arial" w:cs="Arial"/>
        </w:rPr>
        <w:t>sSA</w:t>
      </w:r>
      <w:proofErr w:type="spellEnd"/>
      <w:r>
        <w:rPr>
          <w:rFonts w:ascii="Arial" w:hAnsi="Arial" w:cs="Arial"/>
        </w:rPr>
        <w:t xml:space="preserve"> (Table 1). </w:t>
      </w:r>
      <w:ins w:id="8" w:author="Rebecca Lester" w:date="2019-04-06T12:23:00Z">
        <w:r w:rsidR="00BE0318">
          <w:rPr>
            <w:rFonts w:ascii="Arial" w:hAnsi="Arial" w:cs="Arial"/>
          </w:rPr>
          <w:t>S</w:t>
        </w:r>
      </w:ins>
      <w:r w:rsidR="0011755D">
        <w:rPr>
          <w:rFonts w:ascii="Arial" w:hAnsi="Arial" w:cs="Arial"/>
        </w:rPr>
        <w:t xml:space="preserve">tudies from </w:t>
      </w:r>
      <w:r>
        <w:rPr>
          <w:rFonts w:ascii="Arial" w:hAnsi="Arial" w:cs="Arial"/>
        </w:rPr>
        <w:t>three countries – Tanzania (n=7), Madagascar (n=4) and Cameroon (n=4) together made up</w:t>
      </w:r>
      <w:r w:rsidR="0011755D">
        <w:rPr>
          <w:rFonts w:ascii="Arial" w:hAnsi="Arial" w:cs="Arial"/>
        </w:rPr>
        <w:t xml:space="preserve"> 15/32 (47%) of the available studies. In total, 8619 participants were included and for 7232/8619 (84%) it was possible to disaggregate the participants into age groups: 4313/7232 (60%) were adults, 2470/7232 (34%) children and 449/7232 (6%) neonates. 2302/8619 (27%) of included participants were community members, 1729/8619 (20%) were outpatients, 2836/8619 (33%) were sampled on admission to hospital, and 1534/8619 (18%) were inpatients. </w:t>
      </w:r>
      <w:r w:rsidR="00D10EFE">
        <w:rPr>
          <w:rFonts w:ascii="Arial" w:hAnsi="Arial" w:cs="Arial"/>
        </w:rPr>
        <w:t xml:space="preserve">6/32 studies were cohort studies; all of these studies followed patients up whilst hospitalised. </w:t>
      </w:r>
      <w:r w:rsidR="00355149">
        <w:rPr>
          <w:rFonts w:ascii="Arial" w:hAnsi="Arial" w:cs="Arial"/>
        </w:rPr>
        <w:t>Details of the microbiological testing procedures are shown in Table S1 in the supplementary appendix.</w:t>
      </w:r>
    </w:p>
    <w:p w14:paraId="60E276BB" w14:textId="77777777" w:rsidR="00730D69" w:rsidRDefault="00730D69" w:rsidP="001D6079">
      <w:pPr>
        <w:spacing w:line="360" w:lineRule="auto"/>
        <w:rPr>
          <w:rFonts w:ascii="Arial" w:hAnsi="Arial" w:cs="Arial"/>
        </w:rPr>
      </w:pPr>
      <w:r>
        <w:rPr>
          <w:rFonts w:ascii="Arial" w:hAnsi="Arial" w:cs="Arial"/>
          <w:noProof/>
        </w:rPr>
        <w:lastRenderedPageBreak/>
        <w:drawing>
          <wp:inline distT="0" distB="0" distL="0" distR="0" wp14:anchorId="67418CCA" wp14:editId="58C30F74">
            <wp:extent cx="5680226" cy="3924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sma_diag.pdf"/>
                    <pic:cNvPicPr/>
                  </pic:nvPicPr>
                  <pic:blipFill rotWithShape="1">
                    <a:blip r:embed="rId9">
                      <a:extLst>
                        <a:ext uri="{28A0092B-C50C-407E-A947-70E740481C1C}">
                          <a14:useLocalDpi xmlns:a14="http://schemas.microsoft.com/office/drawing/2010/main" val="0"/>
                        </a:ext>
                      </a:extLst>
                    </a:blip>
                    <a:srcRect t="20499" b="30523"/>
                    <a:stretch/>
                  </pic:blipFill>
                  <pic:spPr bwMode="auto">
                    <a:xfrm>
                      <a:off x="0" y="0"/>
                      <a:ext cx="5727701" cy="3956797"/>
                    </a:xfrm>
                    <a:prstGeom prst="rect">
                      <a:avLst/>
                    </a:prstGeom>
                    <a:ln>
                      <a:noFill/>
                    </a:ln>
                    <a:extLst>
                      <a:ext uri="{53640926-AAD7-44D8-BBD7-CCE9431645EC}">
                        <a14:shadowObscured xmlns:a14="http://schemas.microsoft.com/office/drawing/2010/main"/>
                      </a:ext>
                    </a:extLst>
                  </pic:spPr>
                </pic:pic>
              </a:graphicData>
            </a:graphic>
          </wp:inline>
        </w:drawing>
      </w:r>
    </w:p>
    <w:p w14:paraId="6AF1BDC5" w14:textId="4D9E34EA" w:rsidR="00730D69" w:rsidRDefault="00730D69" w:rsidP="001D6079">
      <w:pPr>
        <w:spacing w:line="360" w:lineRule="auto"/>
        <w:rPr>
          <w:rFonts w:ascii="Arial" w:hAnsi="Arial" w:cs="Arial"/>
        </w:rPr>
      </w:pPr>
      <w:r>
        <w:rPr>
          <w:rFonts w:ascii="Arial" w:hAnsi="Arial" w:cs="Arial"/>
        </w:rPr>
        <w:t>Figure 1: Flow chart of included studies.</w:t>
      </w:r>
    </w:p>
    <w:p w14:paraId="4960E699" w14:textId="3B01A93E" w:rsidR="00412480" w:rsidRDefault="00412480" w:rsidP="001D6079">
      <w:pPr>
        <w:spacing w:line="360" w:lineRule="auto"/>
        <w:rPr>
          <w:rFonts w:ascii="Arial" w:hAnsi="Arial" w:cs="Arial"/>
        </w:rPr>
      </w:pPr>
    </w:p>
    <w:p w14:paraId="7C1D279A" w14:textId="1F0B345E" w:rsidR="00412480" w:rsidRDefault="00412480" w:rsidP="00412480">
      <w:pPr>
        <w:spacing w:line="360" w:lineRule="auto"/>
        <w:rPr>
          <w:rFonts w:ascii="Arial" w:hAnsi="Arial" w:cs="Arial"/>
        </w:rPr>
      </w:pPr>
      <w:r>
        <w:rPr>
          <w:rFonts w:ascii="Arial" w:hAnsi="Arial" w:cs="Arial"/>
        </w:rPr>
        <w:t>The</w:t>
      </w:r>
      <w:r w:rsidR="00B42B57">
        <w:rPr>
          <w:rFonts w:ascii="Arial" w:hAnsi="Arial" w:cs="Arial"/>
        </w:rPr>
        <w:t xml:space="preserve"> results of the</w:t>
      </w:r>
      <w:r>
        <w:rPr>
          <w:rFonts w:ascii="Arial" w:hAnsi="Arial" w:cs="Arial"/>
        </w:rPr>
        <w:t xml:space="preserve"> risk of bias </w:t>
      </w:r>
      <w:r w:rsidR="00B42B57">
        <w:rPr>
          <w:rFonts w:ascii="Arial" w:hAnsi="Arial" w:cs="Arial"/>
        </w:rPr>
        <w:t xml:space="preserve">assessment </w:t>
      </w:r>
      <w:r w:rsidR="002F7547">
        <w:rPr>
          <w:rFonts w:ascii="Arial" w:hAnsi="Arial" w:cs="Arial"/>
        </w:rPr>
        <w:t xml:space="preserve">are </w:t>
      </w:r>
      <w:r w:rsidR="00B42B57">
        <w:rPr>
          <w:rFonts w:ascii="Arial" w:hAnsi="Arial" w:cs="Arial"/>
        </w:rPr>
        <w:t>shown in Supplementary Table X. The most notable potential for biased ESBL-E prevalence estimates</w:t>
      </w:r>
      <w:r w:rsidR="00963C25">
        <w:rPr>
          <w:rFonts w:ascii="Arial" w:hAnsi="Arial" w:cs="Arial"/>
        </w:rPr>
        <w:t>,</w:t>
      </w:r>
      <w:r w:rsidR="00B42B57">
        <w:rPr>
          <w:rFonts w:ascii="Arial" w:hAnsi="Arial" w:cs="Arial"/>
        </w:rPr>
        <w:t xml:space="preserve"> resulted from selection of study populations</w:t>
      </w:r>
      <w:r w:rsidR="005435F6">
        <w:rPr>
          <w:rFonts w:ascii="Arial" w:hAnsi="Arial" w:cs="Arial"/>
        </w:rPr>
        <w:t xml:space="preserve"> recruiting from community settings</w:t>
      </w:r>
      <w:r w:rsidR="00B42B57">
        <w:rPr>
          <w:rFonts w:ascii="Arial" w:hAnsi="Arial" w:cs="Arial"/>
        </w:rPr>
        <w:t xml:space="preserve">. </w:t>
      </w:r>
      <w:r>
        <w:rPr>
          <w:rFonts w:ascii="Arial" w:hAnsi="Arial" w:cs="Arial"/>
        </w:rPr>
        <w:t>Several studies recruited a selected group such as pregnant women, street children, or food handlers in schools and as such are likely to produce a biased estimate of community prevalence.</w:t>
      </w:r>
    </w:p>
    <w:p w14:paraId="2F69C75B" w14:textId="4B999D31" w:rsidR="00350A6A" w:rsidRDefault="00350A6A" w:rsidP="00412480">
      <w:pPr>
        <w:spacing w:line="360" w:lineRule="auto"/>
        <w:rPr>
          <w:rFonts w:ascii="Arial" w:hAnsi="Arial" w:cs="Arial"/>
        </w:rPr>
      </w:pPr>
    </w:p>
    <w:p w14:paraId="168847A4" w14:textId="77777777" w:rsidR="004C0808" w:rsidRDefault="004C0808" w:rsidP="004C0808">
      <w:pPr>
        <w:spacing w:line="360" w:lineRule="auto"/>
        <w:rPr>
          <w:rFonts w:ascii="Arial" w:hAnsi="Arial" w:cs="Arial"/>
        </w:rPr>
      </w:pPr>
    </w:p>
    <w:p w14:paraId="19738541" w14:textId="77777777" w:rsidR="004C0808" w:rsidRDefault="004C0808" w:rsidP="004C0808">
      <w:pPr>
        <w:spacing w:line="360" w:lineRule="auto"/>
        <w:rPr>
          <w:rFonts w:ascii="Arial" w:hAnsi="Arial" w:cs="Arial"/>
        </w:rPr>
      </w:pPr>
    </w:p>
    <w:p w14:paraId="6ABBF211" w14:textId="77777777" w:rsidR="004C0808" w:rsidRDefault="004C0808" w:rsidP="004C0808">
      <w:pPr>
        <w:spacing w:line="360" w:lineRule="auto"/>
        <w:rPr>
          <w:rFonts w:ascii="Arial" w:hAnsi="Arial" w:cs="Arial"/>
        </w:rPr>
      </w:pPr>
    </w:p>
    <w:p w14:paraId="0CFFECF4" w14:textId="77777777" w:rsidR="004C0808" w:rsidRDefault="004C0808" w:rsidP="004C0808">
      <w:pPr>
        <w:spacing w:line="360" w:lineRule="auto"/>
        <w:rPr>
          <w:rFonts w:ascii="Arial" w:hAnsi="Arial" w:cs="Arial"/>
        </w:rPr>
      </w:pPr>
    </w:p>
    <w:p w14:paraId="45BCEE0C" w14:textId="77777777" w:rsidR="004C0808" w:rsidRDefault="004C0808" w:rsidP="004C0808">
      <w:pPr>
        <w:spacing w:line="360" w:lineRule="auto"/>
        <w:rPr>
          <w:rFonts w:ascii="Arial" w:hAnsi="Arial" w:cs="Arial"/>
        </w:rPr>
      </w:pPr>
    </w:p>
    <w:p w14:paraId="3B77BB7C" w14:textId="5FE3EB0B" w:rsidR="004C0808" w:rsidRDefault="004C0808" w:rsidP="004C0808">
      <w:pPr>
        <w:spacing w:line="360" w:lineRule="auto"/>
        <w:rPr>
          <w:rFonts w:ascii="Arial" w:hAnsi="Arial" w:cs="Arial"/>
        </w:rPr>
        <w:sectPr w:rsidR="004C0808" w:rsidSect="001D6079">
          <w:pgSz w:w="11900" w:h="16840"/>
          <w:pgMar w:top="1440" w:right="1440" w:bottom="1440" w:left="1440" w:header="720" w:footer="720" w:gutter="0"/>
          <w:lnNumType w:countBy="1" w:restart="continuous"/>
          <w:cols w:space="720"/>
          <w:docGrid w:linePitch="360"/>
        </w:sectPr>
      </w:pPr>
    </w:p>
    <w:tbl>
      <w:tblPr>
        <w:tblW w:w="14312" w:type="dxa"/>
        <w:tblLayout w:type="fixed"/>
        <w:tblLook w:val="04A0" w:firstRow="1" w:lastRow="0" w:firstColumn="1" w:lastColumn="0" w:noHBand="0" w:noVBand="1"/>
      </w:tblPr>
      <w:tblGrid>
        <w:gridCol w:w="2122"/>
        <w:gridCol w:w="745"/>
        <w:gridCol w:w="1097"/>
        <w:gridCol w:w="1560"/>
        <w:gridCol w:w="1275"/>
        <w:gridCol w:w="4317"/>
        <w:gridCol w:w="1070"/>
        <w:gridCol w:w="1417"/>
        <w:gridCol w:w="709"/>
      </w:tblGrid>
      <w:tr w:rsidR="00D10EFE" w:rsidRPr="0028278E" w14:paraId="4B3A3B8C" w14:textId="77777777" w:rsidTr="00D10EFE">
        <w:trPr>
          <w:trHeight w:val="68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60603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lastRenderedPageBreak/>
              <w:t>Study</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3B57BB2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Year Pub.</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2FB2ADC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Study Period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74C1FF3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Country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167C85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Study Type</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157DFE8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Inclusion</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1D9A9F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Age group</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4FE38B7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Median age</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67693C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p>
        </w:tc>
      </w:tr>
      <w:tr w:rsidR="00D10EFE" w:rsidRPr="0028278E" w14:paraId="47EAE72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40B35D7"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Ruppe</w:t>
            </w:r>
            <w:proofErr w:type="spellEnd"/>
            <w:r w:rsidRPr="00D10EFE">
              <w:rPr>
                <w:rFonts w:ascii="Arial" w:hAnsi="Arial" w:cs="Arial"/>
                <w:color w:val="000000"/>
                <w:sz w:val="20"/>
                <w:szCs w:val="20"/>
              </w:rPr>
              <w:t xml:space="preserve"> 2009</w:t>
            </w:r>
          </w:p>
        </w:tc>
        <w:tc>
          <w:tcPr>
            <w:tcW w:w="745" w:type="dxa"/>
            <w:tcBorders>
              <w:top w:val="nil"/>
              <w:left w:val="nil"/>
              <w:bottom w:val="single" w:sz="4" w:space="0" w:color="auto"/>
              <w:right w:val="single" w:sz="4" w:space="0" w:color="auto"/>
            </w:tcBorders>
            <w:shd w:val="clear" w:color="auto" w:fill="auto"/>
            <w:vAlign w:val="center"/>
            <w:hideMark/>
          </w:tcPr>
          <w:p w14:paraId="0D1D33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nil"/>
              <w:left w:val="nil"/>
              <w:bottom w:val="single" w:sz="4" w:space="0" w:color="auto"/>
              <w:right w:val="single" w:sz="4" w:space="0" w:color="auto"/>
            </w:tcBorders>
            <w:shd w:val="clear" w:color="auto" w:fill="auto"/>
            <w:vAlign w:val="center"/>
            <w:hideMark/>
          </w:tcPr>
          <w:p w14:paraId="345255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1560" w:type="dxa"/>
            <w:tcBorders>
              <w:top w:val="nil"/>
              <w:left w:val="nil"/>
              <w:bottom w:val="single" w:sz="4" w:space="0" w:color="auto"/>
              <w:right w:val="single" w:sz="4" w:space="0" w:color="auto"/>
            </w:tcBorders>
            <w:shd w:val="clear" w:color="auto" w:fill="auto"/>
            <w:vAlign w:val="center"/>
            <w:hideMark/>
          </w:tcPr>
          <w:p w14:paraId="55AC709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Senegal</w:t>
            </w:r>
          </w:p>
        </w:tc>
        <w:tc>
          <w:tcPr>
            <w:tcW w:w="1275" w:type="dxa"/>
            <w:tcBorders>
              <w:top w:val="nil"/>
              <w:left w:val="nil"/>
              <w:bottom w:val="single" w:sz="4" w:space="0" w:color="auto"/>
              <w:right w:val="single" w:sz="4" w:space="0" w:color="auto"/>
            </w:tcBorders>
            <w:shd w:val="clear" w:color="auto" w:fill="auto"/>
            <w:vAlign w:val="center"/>
            <w:hideMark/>
          </w:tcPr>
          <w:p w14:paraId="5367F59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644BC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in village sel</w:t>
            </w:r>
            <w:r>
              <w:rPr>
                <w:rFonts w:ascii="Arial" w:hAnsi="Arial" w:cs="Arial"/>
                <w:color w:val="000000"/>
                <w:sz w:val="20"/>
                <w:szCs w:val="20"/>
              </w:rPr>
              <w:t>e</w:t>
            </w:r>
            <w:r w:rsidRPr="00D10EFE">
              <w:rPr>
                <w:rFonts w:ascii="Arial" w:hAnsi="Arial" w:cs="Arial"/>
                <w:color w:val="000000"/>
                <w:sz w:val="20"/>
                <w:szCs w:val="20"/>
              </w:rPr>
              <w:t>cted for remoteness</w:t>
            </w:r>
          </w:p>
        </w:tc>
        <w:tc>
          <w:tcPr>
            <w:tcW w:w="1070" w:type="dxa"/>
            <w:tcBorders>
              <w:top w:val="nil"/>
              <w:left w:val="nil"/>
              <w:bottom w:val="single" w:sz="4" w:space="0" w:color="auto"/>
              <w:right w:val="single" w:sz="4" w:space="0" w:color="auto"/>
            </w:tcBorders>
            <w:shd w:val="clear" w:color="auto" w:fill="auto"/>
            <w:vAlign w:val="center"/>
            <w:hideMark/>
          </w:tcPr>
          <w:p w14:paraId="25EE382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EED01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6.9yr*</w:t>
            </w:r>
          </w:p>
        </w:tc>
        <w:tc>
          <w:tcPr>
            <w:tcW w:w="709" w:type="dxa"/>
            <w:tcBorders>
              <w:top w:val="nil"/>
              <w:left w:val="nil"/>
              <w:bottom w:val="single" w:sz="4" w:space="0" w:color="auto"/>
              <w:right w:val="single" w:sz="4" w:space="0" w:color="auto"/>
            </w:tcBorders>
            <w:shd w:val="clear" w:color="auto" w:fill="auto"/>
            <w:vAlign w:val="center"/>
            <w:hideMark/>
          </w:tcPr>
          <w:p w14:paraId="25584F6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w:t>
            </w:r>
          </w:p>
        </w:tc>
      </w:tr>
      <w:tr w:rsidR="00D10EFE" w:rsidRPr="0028278E" w14:paraId="3363AC61"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19B1A61F"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Tande</w:t>
            </w:r>
            <w:proofErr w:type="spellEnd"/>
            <w:r w:rsidRPr="00D10EFE">
              <w:rPr>
                <w:rFonts w:ascii="Arial" w:hAnsi="Arial" w:cs="Arial"/>
                <w:color w:val="000000"/>
                <w:sz w:val="20"/>
                <w:szCs w:val="20"/>
              </w:rPr>
              <w:t xml:space="preserve"> 2009</w:t>
            </w:r>
          </w:p>
        </w:tc>
        <w:tc>
          <w:tcPr>
            <w:tcW w:w="745" w:type="dxa"/>
            <w:tcBorders>
              <w:top w:val="single" w:sz="4" w:space="0" w:color="auto"/>
              <w:left w:val="nil"/>
              <w:right w:val="single" w:sz="4" w:space="0" w:color="auto"/>
            </w:tcBorders>
            <w:shd w:val="clear" w:color="auto" w:fill="auto"/>
            <w:vAlign w:val="center"/>
            <w:hideMark/>
          </w:tcPr>
          <w:p w14:paraId="4F3EB18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097" w:type="dxa"/>
            <w:tcBorders>
              <w:top w:val="single" w:sz="4" w:space="0" w:color="auto"/>
              <w:left w:val="nil"/>
              <w:right w:val="single" w:sz="4" w:space="0" w:color="auto"/>
            </w:tcBorders>
            <w:shd w:val="clear" w:color="auto" w:fill="auto"/>
            <w:vAlign w:val="center"/>
            <w:hideMark/>
          </w:tcPr>
          <w:p w14:paraId="332D5F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2003</w:t>
            </w:r>
          </w:p>
        </w:tc>
        <w:tc>
          <w:tcPr>
            <w:tcW w:w="1560" w:type="dxa"/>
            <w:tcBorders>
              <w:top w:val="single" w:sz="4" w:space="0" w:color="auto"/>
              <w:left w:val="nil"/>
              <w:right w:val="single" w:sz="4" w:space="0" w:color="auto"/>
            </w:tcBorders>
            <w:shd w:val="clear" w:color="auto" w:fill="auto"/>
            <w:vAlign w:val="center"/>
            <w:hideMark/>
          </w:tcPr>
          <w:p w14:paraId="6EBD908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Mali</w:t>
            </w:r>
          </w:p>
        </w:tc>
        <w:tc>
          <w:tcPr>
            <w:tcW w:w="1275" w:type="dxa"/>
            <w:tcBorders>
              <w:top w:val="single" w:sz="4" w:space="0" w:color="auto"/>
              <w:left w:val="nil"/>
              <w:right w:val="single" w:sz="4" w:space="0" w:color="auto"/>
            </w:tcBorders>
            <w:shd w:val="clear" w:color="auto" w:fill="auto"/>
            <w:vAlign w:val="center"/>
            <w:hideMark/>
          </w:tcPr>
          <w:p w14:paraId="795E427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right w:val="single" w:sz="4" w:space="0" w:color="auto"/>
            </w:tcBorders>
            <w:shd w:val="clear" w:color="auto" w:fill="auto"/>
            <w:vAlign w:val="center"/>
            <w:hideMark/>
          </w:tcPr>
          <w:p w14:paraId="30299F2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Orphanage children</w:t>
            </w:r>
          </w:p>
        </w:tc>
        <w:tc>
          <w:tcPr>
            <w:tcW w:w="1070" w:type="dxa"/>
            <w:tcBorders>
              <w:top w:val="single" w:sz="4" w:space="0" w:color="auto"/>
              <w:left w:val="nil"/>
              <w:right w:val="single" w:sz="4" w:space="0" w:color="auto"/>
            </w:tcBorders>
            <w:shd w:val="clear" w:color="auto" w:fill="auto"/>
            <w:vAlign w:val="center"/>
            <w:hideMark/>
          </w:tcPr>
          <w:p w14:paraId="47CAC09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right w:val="single" w:sz="4" w:space="0" w:color="auto"/>
            </w:tcBorders>
            <w:shd w:val="clear" w:color="auto" w:fill="auto"/>
            <w:vAlign w:val="center"/>
            <w:hideMark/>
          </w:tcPr>
          <w:p w14:paraId="484AD6D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right w:val="single" w:sz="4" w:space="0" w:color="auto"/>
            </w:tcBorders>
            <w:shd w:val="clear" w:color="auto" w:fill="auto"/>
            <w:vAlign w:val="center"/>
            <w:hideMark/>
          </w:tcPr>
          <w:p w14:paraId="7A1FDCB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38</w:t>
            </w:r>
          </w:p>
        </w:tc>
      </w:tr>
      <w:tr w:rsidR="00D10EFE" w:rsidRPr="0028278E" w14:paraId="4E264087"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1D8D2CB"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461B6926"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249DA18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4E49D5BD"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0199818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790A4DD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Orphanage staff</w:t>
            </w:r>
          </w:p>
        </w:tc>
        <w:tc>
          <w:tcPr>
            <w:tcW w:w="1070" w:type="dxa"/>
            <w:tcBorders>
              <w:top w:val="nil"/>
              <w:left w:val="nil"/>
              <w:bottom w:val="single" w:sz="4" w:space="0" w:color="auto"/>
              <w:right w:val="single" w:sz="4" w:space="0" w:color="auto"/>
            </w:tcBorders>
            <w:shd w:val="clear" w:color="auto" w:fill="auto"/>
            <w:vAlign w:val="center"/>
            <w:hideMark/>
          </w:tcPr>
          <w:p w14:paraId="1B59F7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586EA4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3D6451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w:t>
            </w:r>
          </w:p>
        </w:tc>
      </w:tr>
      <w:tr w:rsidR="00D10EFE" w:rsidRPr="0028278E" w14:paraId="0BACB6DA"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2C865076"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Andriatahina</w:t>
            </w:r>
            <w:proofErr w:type="spellEnd"/>
            <w:r w:rsidRPr="00D10EFE">
              <w:rPr>
                <w:rFonts w:ascii="Arial" w:hAnsi="Arial" w:cs="Arial"/>
                <w:color w:val="000000"/>
                <w:sz w:val="20"/>
                <w:szCs w:val="20"/>
              </w:rPr>
              <w:t xml:space="preserve"> 2010</w:t>
            </w:r>
          </w:p>
        </w:tc>
        <w:tc>
          <w:tcPr>
            <w:tcW w:w="745" w:type="dxa"/>
            <w:tcBorders>
              <w:top w:val="nil"/>
              <w:left w:val="nil"/>
              <w:bottom w:val="nil"/>
              <w:right w:val="single" w:sz="4" w:space="0" w:color="auto"/>
            </w:tcBorders>
            <w:shd w:val="clear" w:color="auto" w:fill="auto"/>
            <w:vAlign w:val="center"/>
            <w:hideMark/>
          </w:tcPr>
          <w:p w14:paraId="37C99B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097" w:type="dxa"/>
            <w:tcBorders>
              <w:top w:val="nil"/>
              <w:left w:val="nil"/>
              <w:bottom w:val="nil"/>
              <w:right w:val="single" w:sz="4" w:space="0" w:color="auto"/>
            </w:tcBorders>
            <w:shd w:val="clear" w:color="auto" w:fill="auto"/>
            <w:vAlign w:val="center"/>
            <w:hideMark/>
          </w:tcPr>
          <w:p w14:paraId="4C5BA4C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2008</w:t>
            </w:r>
          </w:p>
        </w:tc>
        <w:tc>
          <w:tcPr>
            <w:tcW w:w="1560" w:type="dxa"/>
            <w:tcBorders>
              <w:top w:val="nil"/>
              <w:left w:val="nil"/>
              <w:bottom w:val="nil"/>
              <w:right w:val="single" w:sz="4" w:space="0" w:color="auto"/>
            </w:tcBorders>
            <w:shd w:val="clear" w:color="auto" w:fill="auto"/>
            <w:vAlign w:val="center"/>
            <w:hideMark/>
          </w:tcPr>
          <w:p w14:paraId="72CCF8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nil"/>
              <w:right w:val="single" w:sz="4" w:space="0" w:color="auto"/>
            </w:tcBorders>
            <w:shd w:val="clear" w:color="auto" w:fill="auto"/>
            <w:vAlign w:val="center"/>
            <w:hideMark/>
          </w:tcPr>
          <w:p w14:paraId="3C54E6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nil"/>
              <w:right w:val="single" w:sz="4" w:space="0" w:color="auto"/>
            </w:tcBorders>
            <w:shd w:val="clear" w:color="auto" w:fill="auto"/>
            <w:vAlign w:val="center"/>
            <w:hideMark/>
          </w:tcPr>
          <w:p w14:paraId="201916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7D8AA93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4B8A07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38.3m</w:t>
            </w:r>
          </w:p>
        </w:tc>
        <w:tc>
          <w:tcPr>
            <w:tcW w:w="709" w:type="dxa"/>
            <w:tcBorders>
              <w:top w:val="nil"/>
              <w:left w:val="nil"/>
              <w:bottom w:val="nil"/>
              <w:right w:val="single" w:sz="4" w:space="0" w:color="auto"/>
            </w:tcBorders>
            <w:shd w:val="clear" w:color="auto" w:fill="auto"/>
            <w:vAlign w:val="center"/>
            <w:hideMark/>
          </w:tcPr>
          <w:p w14:paraId="094DE0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244</w:t>
            </w:r>
          </w:p>
        </w:tc>
      </w:tr>
      <w:tr w:rsidR="00D10EFE" w:rsidRPr="0028278E" w14:paraId="552E6030"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BEF880F"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Herindrainy</w:t>
            </w:r>
            <w:proofErr w:type="spellEnd"/>
            <w:r w:rsidRPr="00D10EFE">
              <w:rPr>
                <w:rFonts w:ascii="Arial" w:hAnsi="Arial" w:cs="Arial"/>
                <w:color w:val="000000"/>
                <w:sz w:val="20"/>
                <w:szCs w:val="20"/>
              </w:rPr>
              <w:t xml:space="preserve"> 2011</w:t>
            </w:r>
          </w:p>
        </w:tc>
        <w:tc>
          <w:tcPr>
            <w:tcW w:w="745" w:type="dxa"/>
            <w:tcBorders>
              <w:top w:val="single" w:sz="4" w:space="0" w:color="auto"/>
              <w:left w:val="nil"/>
              <w:bottom w:val="nil"/>
              <w:right w:val="single" w:sz="4" w:space="0" w:color="auto"/>
            </w:tcBorders>
            <w:shd w:val="clear" w:color="auto" w:fill="auto"/>
            <w:vAlign w:val="center"/>
            <w:hideMark/>
          </w:tcPr>
          <w:p w14:paraId="2F43908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single" w:sz="4" w:space="0" w:color="auto"/>
              <w:left w:val="nil"/>
              <w:bottom w:val="nil"/>
              <w:right w:val="single" w:sz="4" w:space="0" w:color="auto"/>
            </w:tcBorders>
            <w:shd w:val="clear" w:color="auto" w:fill="auto"/>
            <w:vAlign w:val="center"/>
            <w:hideMark/>
          </w:tcPr>
          <w:p w14:paraId="4E0B4B7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nil"/>
              <w:bottom w:val="nil"/>
              <w:right w:val="single" w:sz="4" w:space="0" w:color="auto"/>
            </w:tcBorders>
            <w:shd w:val="clear" w:color="auto" w:fill="auto"/>
            <w:vAlign w:val="center"/>
            <w:hideMark/>
          </w:tcPr>
          <w:p w14:paraId="225A698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single" w:sz="4" w:space="0" w:color="auto"/>
              <w:left w:val="nil"/>
              <w:bottom w:val="nil"/>
              <w:right w:val="single" w:sz="4" w:space="0" w:color="auto"/>
            </w:tcBorders>
            <w:shd w:val="clear" w:color="auto" w:fill="auto"/>
            <w:vAlign w:val="center"/>
            <w:hideMark/>
          </w:tcPr>
          <w:p w14:paraId="018EFEF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65D90A6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 centre attendees</w:t>
            </w:r>
          </w:p>
        </w:tc>
        <w:tc>
          <w:tcPr>
            <w:tcW w:w="1070" w:type="dxa"/>
            <w:tcBorders>
              <w:top w:val="single" w:sz="4" w:space="0" w:color="auto"/>
              <w:left w:val="nil"/>
              <w:bottom w:val="nil"/>
              <w:right w:val="single" w:sz="4" w:space="0" w:color="auto"/>
            </w:tcBorders>
            <w:shd w:val="clear" w:color="auto" w:fill="auto"/>
            <w:vAlign w:val="center"/>
            <w:hideMark/>
          </w:tcPr>
          <w:p w14:paraId="5271BB4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7029B91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0BAF0A6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306</w:t>
            </w:r>
          </w:p>
        </w:tc>
      </w:tr>
      <w:tr w:rsidR="00D10EFE" w:rsidRPr="0028278E" w14:paraId="4A2BD06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F2D04AD"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2D1948A0"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3E03EBA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3773609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604D90A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1AB2D33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 centre attendees</w:t>
            </w:r>
          </w:p>
        </w:tc>
        <w:tc>
          <w:tcPr>
            <w:tcW w:w="1070" w:type="dxa"/>
            <w:tcBorders>
              <w:top w:val="nil"/>
              <w:left w:val="nil"/>
              <w:bottom w:val="single" w:sz="4" w:space="0" w:color="auto"/>
              <w:right w:val="single" w:sz="4" w:space="0" w:color="auto"/>
            </w:tcBorders>
            <w:shd w:val="clear" w:color="auto" w:fill="auto"/>
            <w:vAlign w:val="center"/>
            <w:hideMark/>
          </w:tcPr>
          <w:p w14:paraId="595DFDE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05E2A31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6296B1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147</w:t>
            </w:r>
          </w:p>
        </w:tc>
      </w:tr>
      <w:tr w:rsidR="00D10EFE" w:rsidRPr="0028278E" w14:paraId="5505A66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DE7F2D7"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Woerther</w:t>
            </w:r>
            <w:proofErr w:type="spellEnd"/>
            <w:r w:rsidRPr="00D10EFE">
              <w:rPr>
                <w:rFonts w:ascii="Arial" w:hAnsi="Arial" w:cs="Arial"/>
                <w:color w:val="000000"/>
                <w:sz w:val="20"/>
                <w:szCs w:val="20"/>
              </w:rPr>
              <w:t xml:space="preserve"> 2011</w:t>
            </w:r>
          </w:p>
        </w:tc>
        <w:tc>
          <w:tcPr>
            <w:tcW w:w="745" w:type="dxa"/>
            <w:tcBorders>
              <w:top w:val="nil"/>
              <w:left w:val="nil"/>
              <w:bottom w:val="single" w:sz="4" w:space="0" w:color="auto"/>
              <w:right w:val="single" w:sz="4" w:space="0" w:color="auto"/>
            </w:tcBorders>
            <w:shd w:val="clear" w:color="auto" w:fill="auto"/>
            <w:vAlign w:val="center"/>
            <w:hideMark/>
          </w:tcPr>
          <w:p w14:paraId="165BE4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w:t>
            </w:r>
          </w:p>
        </w:tc>
        <w:tc>
          <w:tcPr>
            <w:tcW w:w="1097" w:type="dxa"/>
            <w:tcBorders>
              <w:top w:val="nil"/>
              <w:left w:val="nil"/>
              <w:bottom w:val="single" w:sz="4" w:space="0" w:color="auto"/>
              <w:right w:val="single" w:sz="4" w:space="0" w:color="auto"/>
            </w:tcBorders>
            <w:shd w:val="clear" w:color="auto" w:fill="auto"/>
            <w:vAlign w:val="center"/>
            <w:hideMark/>
          </w:tcPr>
          <w:p w14:paraId="5E5F4CC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2007-08</w:t>
            </w:r>
          </w:p>
        </w:tc>
        <w:tc>
          <w:tcPr>
            <w:tcW w:w="1560" w:type="dxa"/>
            <w:tcBorders>
              <w:top w:val="nil"/>
              <w:left w:val="nil"/>
              <w:bottom w:val="single" w:sz="4" w:space="0" w:color="auto"/>
              <w:right w:val="single" w:sz="4" w:space="0" w:color="auto"/>
            </w:tcBorders>
            <w:shd w:val="clear" w:color="auto" w:fill="auto"/>
            <w:vAlign w:val="center"/>
            <w:hideMark/>
          </w:tcPr>
          <w:p w14:paraId="091263E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Niger</w:t>
            </w:r>
          </w:p>
        </w:tc>
        <w:tc>
          <w:tcPr>
            <w:tcW w:w="1275" w:type="dxa"/>
            <w:tcBorders>
              <w:top w:val="nil"/>
              <w:left w:val="nil"/>
              <w:bottom w:val="single" w:sz="4" w:space="0" w:color="auto"/>
              <w:right w:val="single" w:sz="4" w:space="0" w:color="auto"/>
            </w:tcBorders>
            <w:shd w:val="clear" w:color="auto" w:fill="auto"/>
            <w:vAlign w:val="center"/>
            <w:hideMark/>
          </w:tcPr>
          <w:p w14:paraId="218EC84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7DA5B98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with SAM, inpatients</w:t>
            </w:r>
          </w:p>
        </w:tc>
        <w:tc>
          <w:tcPr>
            <w:tcW w:w="1070" w:type="dxa"/>
            <w:tcBorders>
              <w:top w:val="nil"/>
              <w:left w:val="nil"/>
              <w:bottom w:val="single" w:sz="4" w:space="0" w:color="auto"/>
              <w:right w:val="single" w:sz="4" w:space="0" w:color="auto"/>
            </w:tcBorders>
            <w:shd w:val="clear" w:color="auto" w:fill="auto"/>
            <w:vAlign w:val="center"/>
            <w:hideMark/>
          </w:tcPr>
          <w:p w14:paraId="59CAA42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4E07D2E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16.3m*</w:t>
            </w:r>
          </w:p>
        </w:tc>
        <w:tc>
          <w:tcPr>
            <w:tcW w:w="709" w:type="dxa"/>
            <w:tcBorders>
              <w:top w:val="nil"/>
              <w:left w:val="nil"/>
              <w:bottom w:val="single" w:sz="4" w:space="0" w:color="auto"/>
              <w:right w:val="single" w:sz="4" w:space="0" w:color="auto"/>
            </w:tcBorders>
            <w:shd w:val="clear" w:color="auto" w:fill="auto"/>
            <w:vAlign w:val="center"/>
            <w:hideMark/>
          </w:tcPr>
          <w:p w14:paraId="1D3353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55</w:t>
            </w:r>
          </w:p>
        </w:tc>
      </w:tr>
      <w:tr w:rsidR="00D10EFE" w:rsidRPr="0028278E" w14:paraId="372DD01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4CCF230"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Albrechtova</w:t>
            </w:r>
            <w:proofErr w:type="spellEnd"/>
            <w:r w:rsidRPr="00D10EFE">
              <w:rPr>
                <w:rFonts w:ascii="Arial" w:hAnsi="Arial" w:cs="Arial"/>
                <w:color w:val="000000"/>
                <w:sz w:val="20"/>
                <w:szCs w:val="20"/>
              </w:rPr>
              <w:t xml:space="preserve"> 2012</w:t>
            </w:r>
          </w:p>
        </w:tc>
        <w:tc>
          <w:tcPr>
            <w:tcW w:w="745" w:type="dxa"/>
            <w:tcBorders>
              <w:top w:val="nil"/>
              <w:left w:val="nil"/>
              <w:bottom w:val="single" w:sz="4" w:space="0" w:color="auto"/>
              <w:right w:val="single" w:sz="4" w:space="0" w:color="auto"/>
            </w:tcBorders>
            <w:shd w:val="clear" w:color="auto" w:fill="auto"/>
            <w:vAlign w:val="center"/>
            <w:hideMark/>
          </w:tcPr>
          <w:p w14:paraId="55740D8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nil"/>
              <w:left w:val="nil"/>
              <w:bottom w:val="single" w:sz="4" w:space="0" w:color="auto"/>
              <w:right w:val="single" w:sz="4" w:space="0" w:color="auto"/>
            </w:tcBorders>
            <w:shd w:val="clear" w:color="auto" w:fill="auto"/>
            <w:vAlign w:val="center"/>
            <w:hideMark/>
          </w:tcPr>
          <w:p w14:paraId="6038CC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nil"/>
              <w:left w:val="nil"/>
              <w:bottom w:val="single" w:sz="4" w:space="0" w:color="auto"/>
              <w:right w:val="single" w:sz="4" w:space="0" w:color="auto"/>
            </w:tcBorders>
            <w:shd w:val="clear" w:color="auto" w:fill="auto"/>
            <w:vAlign w:val="center"/>
            <w:hideMark/>
          </w:tcPr>
          <w:p w14:paraId="7E0C913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Kenya</w:t>
            </w:r>
          </w:p>
        </w:tc>
        <w:tc>
          <w:tcPr>
            <w:tcW w:w="1275" w:type="dxa"/>
            <w:tcBorders>
              <w:top w:val="nil"/>
              <w:left w:val="nil"/>
              <w:bottom w:val="single" w:sz="4" w:space="0" w:color="auto"/>
              <w:right w:val="single" w:sz="4" w:space="0" w:color="auto"/>
            </w:tcBorders>
            <w:shd w:val="clear" w:color="auto" w:fill="auto"/>
            <w:vAlign w:val="center"/>
            <w:hideMark/>
          </w:tcPr>
          <w:p w14:paraId="432AFFA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639FB23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0084D96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0395DE3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77B10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23</w:t>
            </w:r>
          </w:p>
        </w:tc>
      </w:tr>
      <w:tr w:rsidR="00D10EFE" w:rsidRPr="0028278E" w14:paraId="1397FC6C" w14:textId="77777777" w:rsidTr="00D10EFE">
        <w:trPr>
          <w:trHeight w:val="68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941884"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Isendahl</w:t>
            </w:r>
            <w:proofErr w:type="spellEnd"/>
            <w:r w:rsidRPr="00D10EFE">
              <w:rPr>
                <w:rFonts w:ascii="Arial" w:hAnsi="Arial" w:cs="Arial"/>
                <w:color w:val="000000"/>
                <w:sz w:val="20"/>
                <w:szCs w:val="20"/>
              </w:rPr>
              <w:t xml:space="preserve"> 2012</w:t>
            </w:r>
          </w:p>
        </w:tc>
        <w:tc>
          <w:tcPr>
            <w:tcW w:w="745" w:type="dxa"/>
            <w:tcBorders>
              <w:top w:val="nil"/>
              <w:left w:val="nil"/>
              <w:bottom w:val="single" w:sz="4" w:space="0" w:color="auto"/>
              <w:right w:val="single" w:sz="4" w:space="0" w:color="auto"/>
            </w:tcBorders>
            <w:shd w:val="clear" w:color="auto" w:fill="auto"/>
            <w:vAlign w:val="center"/>
            <w:hideMark/>
          </w:tcPr>
          <w:p w14:paraId="137D7D8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nil"/>
              <w:left w:val="nil"/>
              <w:bottom w:val="single" w:sz="4" w:space="0" w:color="auto"/>
              <w:right w:val="single" w:sz="4" w:space="0" w:color="auto"/>
            </w:tcBorders>
            <w:shd w:val="clear" w:color="auto" w:fill="auto"/>
            <w:vAlign w:val="center"/>
            <w:hideMark/>
          </w:tcPr>
          <w:p w14:paraId="5045B4B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nil"/>
              <w:left w:val="nil"/>
              <w:bottom w:val="single" w:sz="4" w:space="0" w:color="auto"/>
              <w:right w:val="single" w:sz="4" w:space="0" w:color="auto"/>
            </w:tcBorders>
            <w:shd w:val="clear" w:color="auto" w:fill="auto"/>
            <w:vAlign w:val="center"/>
            <w:hideMark/>
          </w:tcPr>
          <w:p w14:paraId="1D333A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Guine</w:t>
            </w:r>
            <w:r>
              <w:rPr>
                <w:rFonts w:ascii="Arial" w:hAnsi="Arial" w:cs="Arial"/>
                <w:color w:val="000000"/>
                <w:sz w:val="20"/>
                <w:szCs w:val="20"/>
              </w:rPr>
              <w:t>a</w:t>
            </w:r>
            <w:r w:rsidRPr="00D10EFE">
              <w:rPr>
                <w:rFonts w:ascii="Arial" w:hAnsi="Arial" w:cs="Arial"/>
                <w:color w:val="000000"/>
                <w:sz w:val="20"/>
                <w:szCs w:val="20"/>
              </w:rPr>
              <w:t>-Bissau</w:t>
            </w:r>
          </w:p>
        </w:tc>
        <w:tc>
          <w:tcPr>
            <w:tcW w:w="1275" w:type="dxa"/>
            <w:tcBorders>
              <w:top w:val="nil"/>
              <w:left w:val="nil"/>
              <w:bottom w:val="single" w:sz="4" w:space="0" w:color="auto"/>
              <w:right w:val="single" w:sz="4" w:space="0" w:color="auto"/>
            </w:tcBorders>
            <w:shd w:val="clear" w:color="auto" w:fill="auto"/>
            <w:vAlign w:val="center"/>
            <w:hideMark/>
          </w:tcPr>
          <w:p w14:paraId="514905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795C957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 att. hospital w</w:t>
            </w:r>
            <w:r>
              <w:rPr>
                <w:rFonts w:ascii="Arial" w:hAnsi="Arial" w:cs="Arial"/>
                <w:color w:val="000000"/>
                <w:sz w:val="20"/>
                <w:szCs w:val="20"/>
              </w:rPr>
              <w:t>/</w:t>
            </w:r>
            <w:r w:rsidRPr="00D10EFE">
              <w:rPr>
                <w:rFonts w:ascii="Arial" w:hAnsi="Arial" w:cs="Arial"/>
                <w:color w:val="000000"/>
                <w:sz w:val="20"/>
                <w:szCs w:val="20"/>
              </w:rPr>
              <w:t xml:space="preserve"> fever or tachycardia</w:t>
            </w:r>
          </w:p>
        </w:tc>
        <w:tc>
          <w:tcPr>
            <w:tcW w:w="1070" w:type="dxa"/>
            <w:tcBorders>
              <w:top w:val="nil"/>
              <w:left w:val="nil"/>
              <w:bottom w:val="single" w:sz="4" w:space="0" w:color="auto"/>
              <w:right w:val="single" w:sz="4" w:space="0" w:color="auto"/>
            </w:tcBorders>
            <w:shd w:val="clear" w:color="auto" w:fill="auto"/>
            <w:vAlign w:val="center"/>
            <w:hideMark/>
          </w:tcPr>
          <w:p w14:paraId="6FDDD44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C26C6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66A644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408</w:t>
            </w:r>
          </w:p>
        </w:tc>
      </w:tr>
      <w:tr w:rsidR="00D10EFE" w:rsidRPr="0028278E" w14:paraId="6678CAB3"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48BB6DA9"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Lonchel</w:t>
            </w:r>
            <w:proofErr w:type="spellEnd"/>
            <w:r w:rsidRPr="00D10EFE">
              <w:rPr>
                <w:rFonts w:ascii="Arial" w:hAnsi="Arial" w:cs="Arial"/>
                <w:color w:val="000000"/>
                <w:sz w:val="20"/>
                <w:szCs w:val="20"/>
              </w:rPr>
              <w:t xml:space="preserve"> 2012</w:t>
            </w:r>
          </w:p>
        </w:tc>
        <w:tc>
          <w:tcPr>
            <w:tcW w:w="745" w:type="dxa"/>
            <w:tcBorders>
              <w:top w:val="single" w:sz="4" w:space="0" w:color="auto"/>
              <w:left w:val="single" w:sz="4" w:space="0" w:color="auto"/>
              <w:right w:val="single" w:sz="4" w:space="0" w:color="auto"/>
            </w:tcBorders>
            <w:shd w:val="clear" w:color="auto" w:fill="auto"/>
            <w:vAlign w:val="center"/>
            <w:hideMark/>
          </w:tcPr>
          <w:p w14:paraId="596ACF9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097" w:type="dxa"/>
            <w:tcBorders>
              <w:top w:val="single" w:sz="4" w:space="0" w:color="auto"/>
              <w:left w:val="single" w:sz="4" w:space="0" w:color="auto"/>
              <w:right w:val="single" w:sz="4" w:space="0" w:color="auto"/>
            </w:tcBorders>
            <w:shd w:val="clear" w:color="auto" w:fill="auto"/>
            <w:vAlign w:val="center"/>
            <w:hideMark/>
          </w:tcPr>
          <w:p w14:paraId="71AB0D4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single" w:sz="4" w:space="0" w:color="auto"/>
              <w:left w:val="single" w:sz="4" w:space="0" w:color="auto"/>
              <w:right w:val="single" w:sz="4" w:space="0" w:color="auto"/>
            </w:tcBorders>
            <w:shd w:val="clear" w:color="auto" w:fill="auto"/>
            <w:vAlign w:val="center"/>
            <w:hideMark/>
          </w:tcPr>
          <w:p w14:paraId="4A2A32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single" w:sz="4" w:space="0" w:color="auto"/>
              <w:right w:val="single" w:sz="4" w:space="0" w:color="auto"/>
            </w:tcBorders>
            <w:shd w:val="clear" w:color="auto" w:fill="auto"/>
            <w:vAlign w:val="center"/>
            <w:hideMark/>
          </w:tcPr>
          <w:p w14:paraId="4FD9244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single" w:sz="4" w:space="0" w:color="auto"/>
              <w:right w:val="single" w:sz="4" w:space="0" w:color="auto"/>
            </w:tcBorders>
            <w:shd w:val="clear" w:color="auto" w:fill="auto"/>
            <w:vAlign w:val="center"/>
            <w:hideMark/>
          </w:tcPr>
          <w:p w14:paraId="5851328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Students in the community</w:t>
            </w:r>
          </w:p>
        </w:tc>
        <w:tc>
          <w:tcPr>
            <w:tcW w:w="1070" w:type="dxa"/>
            <w:tcBorders>
              <w:top w:val="single" w:sz="4" w:space="0" w:color="auto"/>
              <w:left w:val="single" w:sz="4" w:space="0" w:color="auto"/>
              <w:right w:val="single" w:sz="4" w:space="0" w:color="auto"/>
            </w:tcBorders>
            <w:shd w:val="clear" w:color="auto" w:fill="auto"/>
            <w:vAlign w:val="center"/>
            <w:hideMark/>
          </w:tcPr>
          <w:p w14:paraId="3E0D09A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single" w:sz="4" w:space="0" w:color="auto"/>
              <w:right w:val="single" w:sz="4" w:space="0" w:color="auto"/>
            </w:tcBorders>
            <w:shd w:val="clear" w:color="auto" w:fill="auto"/>
            <w:vAlign w:val="center"/>
            <w:hideMark/>
          </w:tcPr>
          <w:p w14:paraId="153797D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24.7yr*</w:t>
            </w:r>
          </w:p>
        </w:tc>
        <w:tc>
          <w:tcPr>
            <w:tcW w:w="709" w:type="dxa"/>
            <w:tcBorders>
              <w:top w:val="single" w:sz="4" w:space="0" w:color="auto"/>
              <w:left w:val="single" w:sz="4" w:space="0" w:color="auto"/>
              <w:right w:val="single" w:sz="4" w:space="0" w:color="auto"/>
            </w:tcBorders>
            <w:shd w:val="clear" w:color="auto" w:fill="auto"/>
            <w:vAlign w:val="center"/>
            <w:hideMark/>
          </w:tcPr>
          <w:p w14:paraId="10C812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150</w:t>
            </w:r>
          </w:p>
        </w:tc>
      </w:tr>
      <w:tr w:rsidR="00D10EFE" w:rsidRPr="0028278E" w14:paraId="37C3F52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30517B5" w14:textId="77777777" w:rsidR="00D10EFE" w:rsidRDefault="00D10EFE" w:rsidP="00D10EFE">
            <w:pPr>
              <w:jc w:val="center"/>
              <w:rPr>
                <w:rFonts w:ascii="Arial" w:hAnsi="Arial" w:cs="Arial"/>
                <w:color w:val="000000"/>
                <w:sz w:val="20"/>
                <w:szCs w:val="20"/>
              </w:rPr>
            </w:pPr>
          </w:p>
          <w:p w14:paraId="356B5D10" w14:textId="77777777" w:rsidR="00D10EFE" w:rsidRPr="00D10EFE" w:rsidRDefault="00D10EFE" w:rsidP="00D10EFE">
            <w:pPr>
              <w:jc w:val="center"/>
              <w:rPr>
                <w:rFonts w:ascii="Arial" w:hAnsi="Arial" w:cs="Arial"/>
                <w:color w:val="000000"/>
                <w:sz w:val="20"/>
                <w:szCs w:val="20"/>
              </w:rPr>
            </w:pPr>
          </w:p>
        </w:tc>
        <w:tc>
          <w:tcPr>
            <w:tcW w:w="745" w:type="dxa"/>
            <w:tcBorders>
              <w:top w:val="nil"/>
              <w:left w:val="single" w:sz="4" w:space="0" w:color="auto"/>
              <w:bottom w:val="single" w:sz="4" w:space="0" w:color="auto"/>
              <w:right w:val="single" w:sz="4" w:space="0" w:color="auto"/>
            </w:tcBorders>
            <w:shd w:val="clear" w:color="auto" w:fill="auto"/>
            <w:vAlign w:val="center"/>
            <w:hideMark/>
          </w:tcPr>
          <w:p w14:paraId="72DDEE46" w14:textId="77777777" w:rsidR="00D10EFE" w:rsidRPr="00D10EFE" w:rsidRDefault="00D10EFE" w:rsidP="00D10EFE">
            <w:pPr>
              <w:jc w:val="center"/>
              <w:rPr>
                <w:rFonts w:ascii="Arial" w:hAnsi="Arial" w:cs="Arial"/>
                <w:color w:val="000000"/>
                <w:sz w:val="20"/>
                <w:szCs w:val="20"/>
              </w:rPr>
            </w:pPr>
          </w:p>
        </w:tc>
        <w:tc>
          <w:tcPr>
            <w:tcW w:w="1097" w:type="dxa"/>
            <w:tcBorders>
              <w:top w:val="nil"/>
              <w:left w:val="single" w:sz="4" w:space="0" w:color="auto"/>
              <w:bottom w:val="single" w:sz="4" w:space="0" w:color="auto"/>
              <w:right w:val="single" w:sz="4" w:space="0" w:color="auto"/>
            </w:tcBorders>
            <w:shd w:val="clear" w:color="auto" w:fill="auto"/>
            <w:vAlign w:val="center"/>
            <w:hideMark/>
          </w:tcPr>
          <w:p w14:paraId="470AEDDD" w14:textId="77777777" w:rsidR="00D10EFE" w:rsidRPr="00D10EFE" w:rsidRDefault="00D10EFE" w:rsidP="00D10EFE">
            <w:pPr>
              <w:jc w:val="center"/>
              <w:rPr>
                <w:rFonts w:ascii="Arial" w:hAnsi="Arial" w:cs="Arial"/>
                <w:color w:val="000000"/>
                <w:sz w:val="20"/>
                <w:szCs w:val="20"/>
              </w:rPr>
            </w:pPr>
          </w:p>
        </w:tc>
        <w:tc>
          <w:tcPr>
            <w:tcW w:w="1560" w:type="dxa"/>
            <w:tcBorders>
              <w:top w:val="nil"/>
              <w:left w:val="single" w:sz="4" w:space="0" w:color="auto"/>
              <w:bottom w:val="single" w:sz="4" w:space="0" w:color="auto"/>
              <w:right w:val="single" w:sz="4" w:space="0" w:color="auto"/>
            </w:tcBorders>
            <w:shd w:val="clear" w:color="auto" w:fill="auto"/>
            <w:vAlign w:val="center"/>
            <w:hideMark/>
          </w:tcPr>
          <w:p w14:paraId="095409A3" w14:textId="77777777" w:rsidR="00D10EFE" w:rsidRPr="00D10EFE" w:rsidRDefault="00D10EFE" w:rsidP="00D10EFE">
            <w:pPr>
              <w:jc w:val="center"/>
              <w:rPr>
                <w:rFonts w:ascii="Arial" w:hAnsi="Arial" w:cs="Arial"/>
                <w:color w:val="000000"/>
                <w:sz w:val="20"/>
                <w:szCs w:val="20"/>
              </w:rPr>
            </w:pPr>
          </w:p>
        </w:tc>
        <w:tc>
          <w:tcPr>
            <w:tcW w:w="1275" w:type="dxa"/>
            <w:tcBorders>
              <w:top w:val="nil"/>
              <w:left w:val="single" w:sz="4" w:space="0" w:color="auto"/>
              <w:bottom w:val="single" w:sz="4" w:space="0" w:color="auto"/>
              <w:right w:val="single" w:sz="4" w:space="0" w:color="auto"/>
            </w:tcBorders>
            <w:shd w:val="clear" w:color="auto" w:fill="auto"/>
            <w:vAlign w:val="center"/>
            <w:hideMark/>
          </w:tcPr>
          <w:p w14:paraId="7802573A" w14:textId="77777777" w:rsidR="00D10EFE" w:rsidRPr="00D10EFE" w:rsidRDefault="00D10EFE" w:rsidP="00D10EFE">
            <w:pPr>
              <w:jc w:val="center"/>
              <w:rPr>
                <w:rFonts w:ascii="Arial" w:hAnsi="Arial" w:cs="Arial"/>
                <w:color w:val="000000"/>
                <w:sz w:val="20"/>
                <w:szCs w:val="20"/>
              </w:rPr>
            </w:pPr>
          </w:p>
        </w:tc>
        <w:tc>
          <w:tcPr>
            <w:tcW w:w="4317" w:type="dxa"/>
            <w:tcBorders>
              <w:top w:val="nil"/>
              <w:left w:val="single" w:sz="4" w:space="0" w:color="auto"/>
              <w:bottom w:val="single" w:sz="4" w:space="0" w:color="auto"/>
              <w:right w:val="single" w:sz="4" w:space="0" w:color="auto"/>
            </w:tcBorders>
            <w:shd w:val="clear" w:color="auto" w:fill="auto"/>
            <w:vAlign w:val="center"/>
            <w:hideMark/>
          </w:tcPr>
          <w:p w14:paraId="0CD941F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nil"/>
              <w:left w:val="single" w:sz="4" w:space="0" w:color="auto"/>
              <w:bottom w:val="single" w:sz="4" w:space="0" w:color="auto"/>
              <w:right w:val="single" w:sz="4" w:space="0" w:color="auto"/>
            </w:tcBorders>
            <w:shd w:val="clear" w:color="auto" w:fill="auto"/>
            <w:vAlign w:val="center"/>
            <w:hideMark/>
          </w:tcPr>
          <w:p w14:paraId="05C33D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single" w:sz="4" w:space="0" w:color="auto"/>
              <w:bottom w:val="single" w:sz="4" w:space="0" w:color="auto"/>
              <w:right w:val="single" w:sz="4" w:space="0" w:color="auto"/>
            </w:tcBorders>
            <w:shd w:val="clear" w:color="auto" w:fill="auto"/>
            <w:vAlign w:val="center"/>
            <w:hideMark/>
          </w:tcPr>
          <w:p w14:paraId="2E08E8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36.9yr*</w:t>
            </w:r>
          </w:p>
        </w:tc>
        <w:tc>
          <w:tcPr>
            <w:tcW w:w="709" w:type="dxa"/>
            <w:tcBorders>
              <w:top w:val="nil"/>
              <w:left w:val="single" w:sz="4" w:space="0" w:color="auto"/>
              <w:bottom w:val="single" w:sz="4" w:space="0" w:color="auto"/>
              <w:right w:val="single" w:sz="4" w:space="0" w:color="auto"/>
            </w:tcBorders>
            <w:shd w:val="clear" w:color="auto" w:fill="auto"/>
            <w:vAlign w:val="center"/>
            <w:hideMark/>
          </w:tcPr>
          <w:p w14:paraId="26D796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208</w:t>
            </w:r>
          </w:p>
        </w:tc>
      </w:tr>
      <w:tr w:rsidR="00D10EFE" w:rsidRPr="0028278E" w14:paraId="49707D7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739FC016"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Lonchel</w:t>
            </w:r>
            <w:proofErr w:type="spellEnd"/>
            <w:r w:rsidRPr="00D10EFE">
              <w:rPr>
                <w:rFonts w:ascii="Arial" w:hAnsi="Arial" w:cs="Arial"/>
                <w:color w:val="000000"/>
                <w:sz w:val="20"/>
                <w:szCs w:val="20"/>
              </w:rPr>
              <w:t xml:space="preserve"> 2013</w:t>
            </w:r>
          </w:p>
        </w:tc>
        <w:tc>
          <w:tcPr>
            <w:tcW w:w="745" w:type="dxa"/>
            <w:tcBorders>
              <w:top w:val="nil"/>
              <w:left w:val="nil"/>
              <w:bottom w:val="nil"/>
              <w:right w:val="single" w:sz="4" w:space="0" w:color="auto"/>
            </w:tcBorders>
            <w:shd w:val="clear" w:color="auto" w:fill="auto"/>
            <w:vAlign w:val="center"/>
            <w:hideMark/>
          </w:tcPr>
          <w:p w14:paraId="529908A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bottom w:val="nil"/>
              <w:right w:val="single" w:sz="4" w:space="0" w:color="auto"/>
            </w:tcBorders>
            <w:shd w:val="clear" w:color="auto" w:fill="auto"/>
            <w:vAlign w:val="center"/>
            <w:hideMark/>
          </w:tcPr>
          <w:p w14:paraId="53EE91E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2009</w:t>
            </w:r>
          </w:p>
        </w:tc>
        <w:tc>
          <w:tcPr>
            <w:tcW w:w="1560" w:type="dxa"/>
            <w:tcBorders>
              <w:top w:val="nil"/>
              <w:left w:val="nil"/>
              <w:bottom w:val="nil"/>
              <w:right w:val="single" w:sz="4" w:space="0" w:color="auto"/>
            </w:tcBorders>
            <w:shd w:val="clear" w:color="auto" w:fill="auto"/>
            <w:vAlign w:val="center"/>
            <w:hideMark/>
          </w:tcPr>
          <w:p w14:paraId="026099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bottom w:val="nil"/>
              <w:right w:val="single" w:sz="4" w:space="0" w:color="auto"/>
            </w:tcBorders>
            <w:shd w:val="clear" w:color="auto" w:fill="auto"/>
            <w:vAlign w:val="center"/>
            <w:hideMark/>
          </w:tcPr>
          <w:p w14:paraId="4EE4CF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3AE7D72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6B36C5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2F4B0A2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46.8yr*</w:t>
            </w:r>
          </w:p>
        </w:tc>
        <w:tc>
          <w:tcPr>
            <w:tcW w:w="709" w:type="dxa"/>
            <w:tcBorders>
              <w:top w:val="nil"/>
              <w:left w:val="nil"/>
              <w:bottom w:val="nil"/>
              <w:right w:val="single" w:sz="4" w:space="0" w:color="auto"/>
            </w:tcBorders>
            <w:shd w:val="clear" w:color="auto" w:fill="auto"/>
            <w:vAlign w:val="center"/>
            <w:hideMark/>
          </w:tcPr>
          <w:p w14:paraId="6CD1D8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121</w:t>
            </w:r>
          </w:p>
        </w:tc>
      </w:tr>
      <w:tr w:rsidR="00D10EFE" w:rsidRPr="0028278E" w14:paraId="05005140"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B8B1EEA"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Magoue</w:t>
            </w:r>
            <w:proofErr w:type="spellEnd"/>
            <w:r w:rsidRPr="00D10EFE">
              <w:rPr>
                <w:rFonts w:ascii="Arial" w:hAnsi="Arial" w:cs="Arial"/>
                <w:color w:val="000000"/>
                <w:sz w:val="20"/>
                <w:szCs w:val="20"/>
              </w:rPr>
              <w:t xml:space="preserve"> 2013</w:t>
            </w:r>
          </w:p>
        </w:tc>
        <w:tc>
          <w:tcPr>
            <w:tcW w:w="745" w:type="dxa"/>
            <w:tcBorders>
              <w:top w:val="single" w:sz="4" w:space="0" w:color="auto"/>
              <w:left w:val="nil"/>
              <w:bottom w:val="nil"/>
              <w:right w:val="single" w:sz="4" w:space="0" w:color="auto"/>
            </w:tcBorders>
            <w:shd w:val="clear" w:color="auto" w:fill="auto"/>
            <w:vAlign w:val="center"/>
            <w:hideMark/>
          </w:tcPr>
          <w:p w14:paraId="232DF68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single" w:sz="4" w:space="0" w:color="auto"/>
              <w:left w:val="nil"/>
              <w:bottom w:val="nil"/>
              <w:right w:val="single" w:sz="4" w:space="0" w:color="auto"/>
            </w:tcBorders>
            <w:shd w:val="clear" w:color="auto" w:fill="auto"/>
            <w:vAlign w:val="center"/>
            <w:hideMark/>
          </w:tcPr>
          <w:p w14:paraId="3557C59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w:t>
            </w:r>
          </w:p>
        </w:tc>
        <w:tc>
          <w:tcPr>
            <w:tcW w:w="1560" w:type="dxa"/>
            <w:tcBorders>
              <w:top w:val="single" w:sz="4" w:space="0" w:color="auto"/>
              <w:left w:val="nil"/>
              <w:bottom w:val="nil"/>
              <w:right w:val="single" w:sz="4" w:space="0" w:color="auto"/>
            </w:tcBorders>
            <w:shd w:val="clear" w:color="auto" w:fill="auto"/>
            <w:vAlign w:val="center"/>
            <w:hideMark/>
          </w:tcPr>
          <w:p w14:paraId="03448B0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single" w:sz="4" w:space="0" w:color="auto"/>
              <w:left w:val="nil"/>
              <w:bottom w:val="nil"/>
              <w:right w:val="single" w:sz="4" w:space="0" w:color="auto"/>
            </w:tcBorders>
            <w:shd w:val="clear" w:color="auto" w:fill="auto"/>
            <w:vAlign w:val="center"/>
            <w:hideMark/>
          </w:tcPr>
          <w:p w14:paraId="7795419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3402E9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Hospital workers and their families</w:t>
            </w:r>
          </w:p>
        </w:tc>
        <w:tc>
          <w:tcPr>
            <w:tcW w:w="1070" w:type="dxa"/>
            <w:tcBorders>
              <w:top w:val="single" w:sz="4" w:space="0" w:color="auto"/>
              <w:left w:val="nil"/>
              <w:bottom w:val="nil"/>
              <w:right w:val="single" w:sz="4" w:space="0" w:color="auto"/>
            </w:tcBorders>
            <w:shd w:val="clear" w:color="auto" w:fill="auto"/>
            <w:vAlign w:val="center"/>
            <w:hideMark/>
          </w:tcPr>
          <w:p w14:paraId="6ED2E5A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2BC129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2C52F15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87</w:t>
            </w:r>
          </w:p>
        </w:tc>
      </w:tr>
      <w:tr w:rsidR="00D10EFE" w:rsidRPr="0028278E" w14:paraId="19D6F70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7839A6CA"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56C08978"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3366A4A0"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03C6546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AA10227"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3DDC935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520D768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6987FD0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2103621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208</w:t>
            </w:r>
          </w:p>
        </w:tc>
      </w:tr>
      <w:tr w:rsidR="00D10EFE" w:rsidRPr="0028278E" w14:paraId="4D2F25E1"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66D0A0BC"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6CB34587"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347F483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1201A59F"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43B771D"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58556FC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Relatives and carers of inpatients</w:t>
            </w:r>
          </w:p>
        </w:tc>
        <w:tc>
          <w:tcPr>
            <w:tcW w:w="1070" w:type="dxa"/>
            <w:tcBorders>
              <w:top w:val="nil"/>
              <w:left w:val="nil"/>
              <w:bottom w:val="nil"/>
              <w:right w:val="single" w:sz="4" w:space="0" w:color="auto"/>
            </w:tcBorders>
            <w:shd w:val="clear" w:color="auto" w:fill="auto"/>
            <w:vAlign w:val="center"/>
            <w:hideMark/>
          </w:tcPr>
          <w:p w14:paraId="60ADC9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061489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5CF564F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63</w:t>
            </w:r>
          </w:p>
        </w:tc>
      </w:tr>
      <w:tr w:rsidR="00D10EFE" w:rsidRPr="0028278E" w14:paraId="3A71F8C3"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4CD13E3"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6A80BB90"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67A863D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420A4754"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1F5F4BC4"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25EA676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Outpatients</w:t>
            </w:r>
          </w:p>
        </w:tc>
        <w:tc>
          <w:tcPr>
            <w:tcW w:w="1070" w:type="dxa"/>
            <w:tcBorders>
              <w:top w:val="nil"/>
              <w:left w:val="nil"/>
              <w:bottom w:val="single" w:sz="4" w:space="0" w:color="auto"/>
              <w:right w:val="single" w:sz="4" w:space="0" w:color="auto"/>
            </w:tcBorders>
            <w:shd w:val="clear" w:color="auto" w:fill="auto"/>
            <w:vAlign w:val="center"/>
            <w:hideMark/>
          </w:tcPr>
          <w:p w14:paraId="2C8DEC6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5BB218C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5A6D9EC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232</w:t>
            </w:r>
          </w:p>
        </w:tc>
      </w:tr>
      <w:tr w:rsidR="00D10EFE" w:rsidRPr="0028278E" w14:paraId="36345760"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6125F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Schaumburg 2013</w:t>
            </w:r>
          </w:p>
        </w:tc>
        <w:tc>
          <w:tcPr>
            <w:tcW w:w="745" w:type="dxa"/>
            <w:tcBorders>
              <w:top w:val="nil"/>
              <w:left w:val="nil"/>
              <w:bottom w:val="single" w:sz="4" w:space="0" w:color="auto"/>
              <w:right w:val="single" w:sz="4" w:space="0" w:color="auto"/>
            </w:tcBorders>
            <w:shd w:val="clear" w:color="auto" w:fill="auto"/>
            <w:vAlign w:val="center"/>
            <w:hideMark/>
          </w:tcPr>
          <w:p w14:paraId="46FA0F0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097" w:type="dxa"/>
            <w:tcBorders>
              <w:top w:val="nil"/>
              <w:left w:val="nil"/>
              <w:bottom w:val="single" w:sz="4" w:space="0" w:color="auto"/>
              <w:right w:val="single" w:sz="4" w:space="0" w:color="auto"/>
            </w:tcBorders>
            <w:shd w:val="clear" w:color="auto" w:fill="auto"/>
            <w:vAlign w:val="center"/>
            <w:hideMark/>
          </w:tcPr>
          <w:p w14:paraId="021F766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nil"/>
              <w:left w:val="nil"/>
              <w:bottom w:val="single" w:sz="4" w:space="0" w:color="auto"/>
              <w:right w:val="single" w:sz="4" w:space="0" w:color="auto"/>
            </w:tcBorders>
            <w:shd w:val="clear" w:color="auto" w:fill="auto"/>
            <w:vAlign w:val="center"/>
            <w:hideMark/>
          </w:tcPr>
          <w:p w14:paraId="0C0D443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Gabon</w:t>
            </w:r>
          </w:p>
        </w:tc>
        <w:tc>
          <w:tcPr>
            <w:tcW w:w="1275" w:type="dxa"/>
            <w:tcBorders>
              <w:top w:val="nil"/>
              <w:left w:val="nil"/>
              <w:bottom w:val="single" w:sz="4" w:space="0" w:color="auto"/>
              <w:right w:val="single" w:sz="4" w:space="0" w:color="auto"/>
            </w:tcBorders>
            <w:shd w:val="clear" w:color="auto" w:fill="auto"/>
            <w:vAlign w:val="center"/>
            <w:hideMark/>
          </w:tcPr>
          <w:p w14:paraId="73FF288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EC1DFF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Hospital inpatients</w:t>
            </w:r>
          </w:p>
        </w:tc>
        <w:tc>
          <w:tcPr>
            <w:tcW w:w="1070" w:type="dxa"/>
            <w:tcBorders>
              <w:top w:val="nil"/>
              <w:left w:val="nil"/>
              <w:bottom w:val="single" w:sz="4" w:space="0" w:color="auto"/>
              <w:right w:val="single" w:sz="4" w:space="0" w:color="auto"/>
            </w:tcBorders>
            <w:shd w:val="clear" w:color="auto" w:fill="auto"/>
            <w:vAlign w:val="center"/>
            <w:hideMark/>
          </w:tcPr>
          <w:p w14:paraId="0EBA65F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1FE5AC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4917EEE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200</w:t>
            </w:r>
          </w:p>
        </w:tc>
      </w:tr>
      <w:tr w:rsidR="00D10EFE" w:rsidRPr="0028278E" w14:paraId="624A0173" w14:textId="77777777" w:rsidTr="00D10EFE">
        <w:trPr>
          <w:trHeight w:val="340"/>
        </w:trPr>
        <w:tc>
          <w:tcPr>
            <w:tcW w:w="2122" w:type="dxa"/>
            <w:tcBorders>
              <w:top w:val="single" w:sz="4" w:space="0" w:color="auto"/>
              <w:left w:val="single" w:sz="4" w:space="0" w:color="auto"/>
              <w:right w:val="single" w:sz="4" w:space="0" w:color="auto"/>
            </w:tcBorders>
            <w:shd w:val="clear" w:color="auto" w:fill="auto"/>
            <w:vAlign w:val="center"/>
            <w:hideMark/>
          </w:tcPr>
          <w:p w14:paraId="1108E0B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Nelson 2014</w:t>
            </w:r>
          </w:p>
        </w:tc>
        <w:tc>
          <w:tcPr>
            <w:tcW w:w="745" w:type="dxa"/>
            <w:tcBorders>
              <w:top w:val="single" w:sz="4" w:space="0" w:color="auto"/>
              <w:left w:val="nil"/>
              <w:right w:val="single" w:sz="4" w:space="0" w:color="auto"/>
            </w:tcBorders>
            <w:shd w:val="clear" w:color="auto" w:fill="auto"/>
            <w:vAlign w:val="center"/>
            <w:hideMark/>
          </w:tcPr>
          <w:p w14:paraId="1CA149A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097" w:type="dxa"/>
            <w:tcBorders>
              <w:top w:val="single" w:sz="4" w:space="0" w:color="auto"/>
              <w:left w:val="nil"/>
              <w:right w:val="single" w:sz="4" w:space="0" w:color="auto"/>
            </w:tcBorders>
            <w:shd w:val="clear" w:color="auto" w:fill="auto"/>
            <w:vAlign w:val="center"/>
            <w:hideMark/>
          </w:tcPr>
          <w:p w14:paraId="7292A9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single" w:sz="4" w:space="0" w:color="auto"/>
              <w:left w:val="nil"/>
              <w:right w:val="single" w:sz="4" w:space="0" w:color="auto"/>
            </w:tcBorders>
            <w:shd w:val="clear" w:color="auto" w:fill="auto"/>
            <w:vAlign w:val="center"/>
            <w:hideMark/>
          </w:tcPr>
          <w:p w14:paraId="7F7B028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right w:val="single" w:sz="4" w:space="0" w:color="auto"/>
            </w:tcBorders>
            <w:shd w:val="clear" w:color="auto" w:fill="auto"/>
            <w:vAlign w:val="center"/>
            <w:hideMark/>
          </w:tcPr>
          <w:p w14:paraId="2D1C006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single" w:sz="4" w:space="0" w:color="auto"/>
              <w:left w:val="nil"/>
              <w:right w:val="single" w:sz="4" w:space="0" w:color="auto"/>
            </w:tcBorders>
            <w:shd w:val="clear" w:color="auto" w:fill="auto"/>
            <w:vAlign w:val="center"/>
            <w:hideMark/>
          </w:tcPr>
          <w:p w14:paraId="26476A4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and neonates, inpatient</w:t>
            </w:r>
          </w:p>
        </w:tc>
        <w:tc>
          <w:tcPr>
            <w:tcW w:w="1070" w:type="dxa"/>
            <w:tcBorders>
              <w:top w:val="single" w:sz="4" w:space="0" w:color="auto"/>
              <w:left w:val="nil"/>
              <w:right w:val="single" w:sz="4" w:space="0" w:color="auto"/>
            </w:tcBorders>
            <w:shd w:val="clear" w:color="auto" w:fill="auto"/>
            <w:vAlign w:val="center"/>
            <w:hideMark/>
          </w:tcPr>
          <w:p w14:paraId="1CC4BB8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single" w:sz="4" w:space="0" w:color="auto"/>
              <w:left w:val="nil"/>
              <w:right w:val="single" w:sz="4" w:space="0" w:color="auto"/>
            </w:tcBorders>
            <w:shd w:val="clear" w:color="auto" w:fill="auto"/>
            <w:vAlign w:val="center"/>
            <w:hideMark/>
          </w:tcPr>
          <w:p w14:paraId="425AD11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0d</w:t>
            </w:r>
          </w:p>
        </w:tc>
        <w:tc>
          <w:tcPr>
            <w:tcW w:w="709" w:type="dxa"/>
            <w:tcBorders>
              <w:top w:val="single" w:sz="4" w:space="0" w:color="auto"/>
              <w:left w:val="nil"/>
              <w:right w:val="single" w:sz="4" w:space="0" w:color="auto"/>
            </w:tcBorders>
            <w:shd w:val="clear" w:color="auto" w:fill="auto"/>
            <w:vAlign w:val="center"/>
            <w:hideMark/>
          </w:tcPr>
          <w:p w14:paraId="3113DE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126</w:t>
            </w:r>
          </w:p>
        </w:tc>
      </w:tr>
      <w:tr w:rsidR="00D10EFE" w:rsidRPr="0028278E" w14:paraId="38B8425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C26758A"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7A780406"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693F52AA"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3D532098"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39164315"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26184AA2" w14:textId="77777777" w:rsidR="00D10EFE" w:rsidRPr="00D10EFE" w:rsidRDefault="00D10EFE" w:rsidP="00D10EFE">
            <w:pPr>
              <w:jc w:val="center"/>
              <w:rPr>
                <w:rFonts w:ascii="Arial" w:hAnsi="Arial" w:cs="Arial"/>
                <w:color w:val="000000"/>
                <w:sz w:val="20"/>
                <w:szCs w:val="20"/>
              </w:rPr>
            </w:pPr>
          </w:p>
        </w:tc>
        <w:tc>
          <w:tcPr>
            <w:tcW w:w="1070" w:type="dxa"/>
            <w:tcBorders>
              <w:top w:val="nil"/>
              <w:left w:val="nil"/>
              <w:bottom w:val="single" w:sz="4" w:space="0" w:color="auto"/>
              <w:right w:val="single" w:sz="4" w:space="0" w:color="auto"/>
            </w:tcBorders>
            <w:shd w:val="clear" w:color="auto" w:fill="auto"/>
            <w:vAlign w:val="center"/>
            <w:hideMark/>
          </w:tcPr>
          <w:p w14:paraId="0CF3DFB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02D9AE5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26.5yr*</w:t>
            </w:r>
          </w:p>
        </w:tc>
        <w:tc>
          <w:tcPr>
            <w:tcW w:w="709" w:type="dxa"/>
            <w:tcBorders>
              <w:top w:val="nil"/>
              <w:left w:val="nil"/>
              <w:bottom w:val="single" w:sz="4" w:space="0" w:color="auto"/>
              <w:right w:val="single" w:sz="4" w:space="0" w:color="auto"/>
            </w:tcBorders>
            <w:shd w:val="clear" w:color="auto" w:fill="auto"/>
            <w:vAlign w:val="center"/>
            <w:hideMark/>
          </w:tcPr>
          <w:p w14:paraId="74032BE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113</w:t>
            </w:r>
          </w:p>
        </w:tc>
      </w:tr>
      <w:tr w:rsidR="00D10EFE" w:rsidRPr="0028278E" w14:paraId="34E2444E"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0FD6EDE3"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Chereau</w:t>
            </w:r>
            <w:proofErr w:type="spellEnd"/>
            <w:r w:rsidRPr="00D10EFE">
              <w:rPr>
                <w:rFonts w:ascii="Arial" w:hAnsi="Arial" w:cs="Arial"/>
                <w:color w:val="000000"/>
                <w:sz w:val="20"/>
                <w:szCs w:val="20"/>
              </w:rPr>
              <w:t xml:space="preserve"> 2015</w:t>
            </w:r>
          </w:p>
        </w:tc>
        <w:tc>
          <w:tcPr>
            <w:tcW w:w="745" w:type="dxa"/>
            <w:tcBorders>
              <w:top w:val="nil"/>
              <w:left w:val="nil"/>
              <w:bottom w:val="nil"/>
              <w:right w:val="single" w:sz="4" w:space="0" w:color="auto"/>
            </w:tcBorders>
            <w:shd w:val="clear" w:color="auto" w:fill="auto"/>
            <w:vAlign w:val="center"/>
            <w:hideMark/>
          </w:tcPr>
          <w:p w14:paraId="4370D9D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097" w:type="dxa"/>
            <w:tcBorders>
              <w:top w:val="nil"/>
              <w:left w:val="nil"/>
              <w:bottom w:val="nil"/>
              <w:right w:val="single" w:sz="4" w:space="0" w:color="auto"/>
            </w:tcBorders>
            <w:shd w:val="clear" w:color="auto" w:fill="auto"/>
            <w:vAlign w:val="center"/>
            <w:hideMark/>
          </w:tcPr>
          <w:p w14:paraId="5B628F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2013-14</w:t>
            </w:r>
          </w:p>
        </w:tc>
        <w:tc>
          <w:tcPr>
            <w:tcW w:w="1560" w:type="dxa"/>
            <w:tcBorders>
              <w:top w:val="nil"/>
              <w:left w:val="nil"/>
              <w:bottom w:val="nil"/>
              <w:right w:val="single" w:sz="4" w:space="0" w:color="auto"/>
            </w:tcBorders>
            <w:shd w:val="clear" w:color="auto" w:fill="auto"/>
            <w:vAlign w:val="center"/>
            <w:hideMark/>
          </w:tcPr>
          <w:p w14:paraId="6F34C01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nil"/>
              <w:right w:val="single" w:sz="4" w:space="0" w:color="auto"/>
            </w:tcBorders>
            <w:shd w:val="clear" w:color="auto" w:fill="auto"/>
            <w:vAlign w:val="center"/>
            <w:hideMark/>
          </w:tcPr>
          <w:p w14:paraId="55B9E06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56E3F77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in the community</w:t>
            </w:r>
          </w:p>
        </w:tc>
        <w:tc>
          <w:tcPr>
            <w:tcW w:w="1070" w:type="dxa"/>
            <w:tcBorders>
              <w:top w:val="nil"/>
              <w:left w:val="nil"/>
              <w:bottom w:val="nil"/>
              <w:right w:val="single" w:sz="4" w:space="0" w:color="auto"/>
            </w:tcBorders>
            <w:shd w:val="clear" w:color="auto" w:fill="auto"/>
            <w:vAlign w:val="center"/>
            <w:hideMark/>
          </w:tcPr>
          <w:p w14:paraId="029859D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29BBFC0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nil"/>
              <w:left w:val="nil"/>
              <w:bottom w:val="nil"/>
              <w:right w:val="single" w:sz="4" w:space="0" w:color="auto"/>
            </w:tcBorders>
            <w:shd w:val="clear" w:color="auto" w:fill="auto"/>
            <w:vAlign w:val="center"/>
            <w:hideMark/>
          </w:tcPr>
          <w:p w14:paraId="2BC1623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356</w:t>
            </w:r>
          </w:p>
        </w:tc>
      </w:tr>
      <w:tr w:rsidR="00D10EFE" w:rsidRPr="0028278E" w14:paraId="58D0470D"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67633A2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Desta 2016</w:t>
            </w:r>
          </w:p>
        </w:tc>
        <w:tc>
          <w:tcPr>
            <w:tcW w:w="745" w:type="dxa"/>
            <w:tcBorders>
              <w:top w:val="single" w:sz="4" w:space="0" w:color="auto"/>
              <w:left w:val="nil"/>
              <w:bottom w:val="nil"/>
              <w:right w:val="single" w:sz="4" w:space="0" w:color="auto"/>
            </w:tcBorders>
            <w:shd w:val="clear" w:color="auto" w:fill="auto"/>
            <w:vAlign w:val="center"/>
            <w:hideMark/>
          </w:tcPr>
          <w:p w14:paraId="64B9DD0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4960411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2012</w:t>
            </w:r>
          </w:p>
        </w:tc>
        <w:tc>
          <w:tcPr>
            <w:tcW w:w="1560" w:type="dxa"/>
            <w:tcBorders>
              <w:top w:val="single" w:sz="4" w:space="0" w:color="auto"/>
              <w:left w:val="nil"/>
              <w:bottom w:val="nil"/>
              <w:right w:val="single" w:sz="4" w:space="0" w:color="auto"/>
            </w:tcBorders>
            <w:shd w:val="clear" w:color="auto" w:fill="auto"/>
            <w:vAlign w:val="center"/>
            <w:hideMark/>
          </w:tcPr>
          <w:p w14:paraId="0CAEAF8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Eth</w:t>
            </w:r>
            <w:r>
              <w:rPr>
                <w:rFonts w:ascii="Arial" w:hAnsi="Arial" w:cs="Arial"/>
                <w:color w:val="000000"/>
                <w:sz w:val="20"/>
                <w:szCs w:val="20"/>
              </w:rPr>
              <w:t>i</w:t>
            </w:r>
            <w:r w:rsidRPr="00D10EFE">
              <w:rPr>
                <w:rFonts w:ascii="Arial" w:hAnsi="Arial" w:cs="Arial"/>
                <w:color w:val="000000"/>
                <w:sz w:val="20"/>
                <w:szCs w:val="20"/>
              </w:rPr>
              <w:t>opia</w:t>
            </w:r>
          </w:p>
        </w:tc>
        <w:tc>
          <w:tcPr>
            <w:tcW w:w="1275" w:type="dxa"/>
            <w:tcBorders>
              <w:top w:val="single" w:sz="4" w:space="0" w:color="auto"/>
              <w:left w:val="nil"/>
              <w:bottom w:val="nil"/>
              <w:right w:val="single" w:sz="4" w:space="0" w:color="auto"/>
            </w:tcBorders>
            <w:shd w:val="clear" w:color="auto" w:fill="auto"/>
            <w:vAlign w:val="center"/>
            <w:hideMark/>
          </w:tcPr>
          <w:p w14:paraId="2490BE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5FE973B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single" w:sz="4" w:space="0" w:color="auto"/>
              <w:left w:val="nil"/>
              <w:bottom w:val="nil"/>
              <w:right w:val="single" w:sz="4" w:space="0" w:color="auto"/>
            </w:tcBorders>
            <w:shd w:val="clear" w:color="auto" w:fill="auto"/>
            <w:vAlign w:val="center"/>
            <w:hideMark/>
          </w:tcPr>
          <w:p w14:paraId="1A09224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single" w:sz="4" w:space="0" w:color="auto"/>
              <w:left w:val="nil"/>
              <w:bottom w:val="nil"/>
              <w:right w:val="single" w:sz="4" w:space="0" w:color="auto"/>
            </w:tcBorders>
            <w:shd w:val="clear" w:color="auto" w:fill="auto"/>
            <w:vAlign w:val="center"/>
            <w:hideMark/>
          </w:tcPr>
          <w:p w14:paraId="6B75B03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35yr</w:t>
            </w:r>
          </w:p>
        </w:tc>
        <w:tc>
          <w:tcPr>
            <w:tcW w:w="709" w:type="dxa"/>
            <w:tcBorders>
              <w:top w:val="single" w:sz="4" w:space="0" w:color="auto"/>
              <w:left w:val="nil"/>
              <w:bottom w:val="nil"/>
              <w:right w:val="single" w:sz="4" w:space="0" w:color="auto"/>
            </w:tcBorders>
            <w:shd w:val="clear" w:color="auto" w:fill="auto"/>
            <w:vAlign w:val="center"/>
            <w:hideMark/>
          </w:tcPr>
          <w:p w14:paraId="1CF75DA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154</w:t>
            </w:r>
          </w:p>
        </w:tc>
      </w:tr>
      <w:tr w:rsidR="00D10EFE" w:rsidRPr="0028278E" w14:paraId="0126A012" w14:textId="77777777" w:rsidTr="00D10EFE">
        <w:trPr>
          <w:trHeight w:val="340"/>
        </w:trPr>
        <w:tc>
          <w:tcPr>
            <w:tcW w:w="2122" w:type="dxa"/>
            <w:tcBorders>
              <w:top w:val="nil"/>
              <w:left w:val="single" w:sz="4" w:space="0" w:color="auto"/>
              <w:bottom w:val="nil"/>
              <w:right w:val="single" w:sz="4" w:space="0" w:color="auto"/>
            </w:tcBorders>
            <w:shd w:val="clear" w:color="auto" w:fill="auto"/>
            <w:vAlign w:val="center"/>
            <w:hideMark/>
          </w:tcPr>
          <w:p w14:paraId="49429BD5"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nil"/>
              <w:right w:val="single" w:sz="4" w:space="0" w:color="auto"/>
            </w:tcBorders>
            <w:shd w:val="clear" w:color="auto" w:fill="auto"/>
            <w:vAlign w:val="center"/>
            <w:hideMark/>
          </w:tcPr>
          <w:p w14:paraId="1B61199E"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nil"/>
              <w:right w:val="single" w:sz="4" w:space="0" w:color="auto"/>
            </w:tcBorders>
            <w:shd w:val="clear" w:color="auto" w:fill="auto"/>
            <w:vAlign w:val="center"/>
            <w:hideMark/>
          </w:tcPr>
          <w:p w14:paraId="772070B3"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nil"/>
              <w:right w:val="single" w:sz="4" w:space="0" w:color="auto"/>
            </w:tcBorders>
            <w:shd w:val="clear" w:color="auto" w:fill="auto"/>
            <w:vAlign w:val="center"/>
            <w:hideMark/>
          </w:tcPr>
          <w:p w14:paraId="32908CF9"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nil"/>
              <w:right w:val="single" w:sz="4" w:space="0" w:color="auto"/>
            </w:tcBorders>
            <w:shd w:val="clear" w:color="auto" w:fill="auto"/>
            <w:vAlign w:val="center"/>
            <w:hideMark/>
          </w:tcPr>
          <w:p w14:paraId="6E7CEF5E"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nil"/>
              <w:right w:val="single" w:sz="4" w:space="0" w:color="auto"/>
            </w:tcBorders>
            <w:shd w:val="clear" w:color="auto" w:fill="auto"/>
            <w:vAlign w:val="center"/>
            <w:hideMark/>
          </w:tcPr>
          <w:p w14:paraId="49F7CAD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nil"/>
              <w:right w:val="single" w:sz="4" w:space="0" w:color="auto"/>
            </w:tcBorders>
            <w:shd w:val="clear" w:color="auto" w:fill="auto"/>
            <w:vAlign w:val="center"/>
            <w:hideMark/>
          </w:tcPr>
          <w:p w14:paraId="422E080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nil"/>
              <w:right w:val="single" w:sz="4" w:space="0" w:color="auto"/>
            </w:tcBorders>
            <w:shd w:val="clear" w:color="auto" w:fill="auto"/>
            <w:vAlign w:val="center"/>
            <w:hideMark/>
          </w:tcPr>
          <w:p w14:paraId="7AF5DD0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7yr</w:t>
            </w:r>
          </w:p>
        </w:tc>
        <w:tc>
          <w:tcPr>
            <w:tcW w:w="709" w:type="dxa"/>
            <w:tcBorders>
              <w:top w:val="nil"/>
              <w:left w:val="nil"/>
              <w:bottom w:val="nil"/>
              <w:right w:val="single" w:sz="4" w:space="0" w:color="auto"/>
            </w:tcBorders>
            <w:shd w:val="clear" w:color="auto" w:fill="auto"/>
            <w:vAlign w:val="center"/>
            <w:hideMark/>
          </w:tcPr>
          <w:p w14:paraId="452D97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94</w:t>
            </w:r>
          </w:p>
        </w:tc>
      </w:tr>
      <w:tr w:rsidR="00D10EFE" w:rsidRPr="0028278E" w14:paraId="3D68A86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D79646"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06ACDD11"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30A987C1"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2C9C1E4"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41202C4F"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0A509C8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5190D7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3CA762A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9d</w:t>
            </w:r>
          </w:p>
        </w:tc>
        <w:tc>
          <w:tcPr>
            <w:tcW w:w="709" w:type="dxa"/>
            <w:tcBorders>
              <w:top w:val="nil"/>
              <w:left w:val="nil"/>
              <w:bottom w:val="single" w:sz="4" w:space="0" w:color="auto"/>
              <w:right w:val="single" w:sz="4" w:space="0" w:color="auto"/>
            </w:tcBorders>
            <w:shd w:val="clear" w:color="auto" w:fill="auto"/>
            <w:vAlign w:val="center"/>
            <w:hideMark/>
          </w:tcPr>
          <w:p w14:paraId="7C7F5EE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19</w:t>
            </w:r>
          </w:p>
        </w:tc>
      </w:tr>
      <w:tr w:rsidR="00D10EFE" w:rsidRPr="0028278E" w14:paraId="10E71110"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111ADB"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lastRenderedPageBreak/>
              <w:t>Djuikoue</w:t>
            </w:r>
            <w:proofErr w:type="spellEnd"/>
            <w:r w:rsidRPr="00D10EFE">
              <w:rPr>
                <w:rFonts w:ascii="Arial"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7240408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25F8C71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2011-12</w:t>
            </w:r>
          </w:p>
        </w:tc>
        <w:tc>
          <w:tcPr>
            <w:tcW w:w="1560" w:type="dxa"/>
            <w:tcBorders>
              <w:top w:val="nil"/>
              <w:left w:val="nil"/>
              <w:bottom w:val="single" w:sz="4" w:space="0" w:color="auto"/>
              <w:right w:val="single" w:sz="4" w:space="0" w:color="auto"/>
            </w:tcBorders>
            <w:shd w:val="clear" w:color="auto" w:fill="auto"/>
            <w:vAlign w:val="center"/>
            <w:hideMark/>
          </w:tcPr>
          <w:p w14:paraId="53F9EEC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Cameroon</w:t>
            </w:r>
          </w:p>
        </w:tc>
        <w:tc>
          <w:tcPr>
            <w:tcW w:w="1275" w:type="dxa"/>
            <w:tcBorders>
              <w:top w:val="nil"/>
              <w:left w:val="nil"/>
              <w:bottom w:val="single" w:sz="4" w:space="0" w:color="auto"/>
              <w:right w:val="single" w:sz="4" w:space="0" w:color="auto"/>
            </w:tcBorders>
            <w:shd w:val="clear" w:color="auto" w:fill="auto"/>
            <w:vAlign w:val="center"/>
            <w:hideMark/>
          </w:tcPr>
          <w:p w14:paraId="36494D9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353152E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 xml:space="preserve">Outpatient women with </w:t>
            </w:r>
            <w:proofErr w:type="spellStart"/>
            <w:r w:rsidRPr="00D10EFE">
              <w:rPr>
                <w:rFonts w:ascii="Arial" w:hAnsi="Arial" w:cs="Arial"/>
                <w:color w:val="000000"/>
                <w:sz w:val="20"/>
                <w:szCs w:val="20"/>
              </w:rPr>
              <w:t>susp</w:t>
            </w:r>
            <w:proofErr w:type="spellEnd"/>
            <w:r w:rsidRPr="00D10EFE">
              <w:rPr>
                <w:rFonts w:ascii="Arial" w:hAnsi="Arial" w:cs="Arial"/>
                <w:color w:val="000000"/>
                <w:sz w:val="20"/>
                <w:szCs w:val="20"/>
              </w:rPr>
              <w:t>. UTI</w:t>
            </w:r>
          </w:p>
        </w:tc>
        <w:tc>
          <w:tcPr>
            <w:tcW w:w="1070" w:type="dxa"/>
            <w:tcBorders>
              <w:top w:val="nil"/>
              <w:left w:val="nil"/>
              <w:bottom w:val="single" w:sz="4" w:space="0" w:color="auto"/>
              <w:right w:val="single" w:sz="4" w:space="0" w:color="auto"/>
            </w:tcBorders>
            <w:shd w:val="clear" w:color="auto" w:fill="auto"/>
            <w:vAlign w:val="center"/>
            <w:hideMark/>
          </w:tcPr>
          <w:p w14:paraId="4046F7C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7D9BA70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5763209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86</w:t>
            </w:r>
          </w:p>
        </w:tc>
      </w:tr>
      <w:tr w:rsidR="00D10EFE" w:rsidRPr="0028278E" w14:paraId="3E0E8E5D" w14:textId="77777777" w:rsidTr="00D10EFE">
        <w:trPr>
          <w:trHeight w:val="506"/>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B86471E"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Farra</w:t>
            </w:r>
            <w:proofErr w:type="spellEnd"/>
            <w:r w:rsidRPr="00D10EFE">
              <w:rPr>
                <w:rFonts w:ascii="Arial"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3962F52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2462EBC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nil"/>
              <w:left w:val="nil"/>
              <w:bottom w:val="single" w:sz="4" w:space="0" w:color="auto"/>
              <w:right w:val="single" w:sz="4" w:space="0" w:color="auto"/>
            </w:tcBorders>
            <w:shd w:val="clear" w:color="auto" w:fill="auto"/>
            <w:vAlign w:val="center"/>
            <w:hideMark/>
          </w:tcPr>
          <w:p w14:paraId="01FBDD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CAR</w:t>
            </w:r>
          </w:p>
        </w:tc>
        <w:tc>
          <w:tcPr>
            <w:tcW w:w="1275" w:type="dxa"/>
            <w:tcBorders>
              <w:top w:val="nil"/>
              <w:left w:val="nil"/>
              <w:bottom w:val="single" w:sz="4" w:space="0" w:color="auto"/>
              <w:right w:val="single" w:sz="4" w:space="0" w:color="auto"/>
            </w:tcBorders>
            <w:shd w:val="clear" w:color="auto" w:fill="auto"/>
            <w:vAlign w:val="center"/>
            <w:hideMark/>
          </w:tcPr>
          <w:p w14:paraId="3664B82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0FA3F7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Healthy community controls from diarrhoea study</w:t>
            </w:r>
          </w:p>
        </w:tc>
        <w:tc>
          <w:tcPr>
            <w:tcW w:w="1070" w:type="dxa"/>
            <w:tcBorders>
              <w:top w:val="nil"/>
              <w:left w:val="nil"/>
              <w:bottom w:val="single" w:sz="4" w:space="0" w:color="auto"/>
              <w:right w:val="single" w:sz="4" w:space="0" w:color="auto"/>
            </w:tcBorders>
            <w:shd w:val="clear" w:color="auto" w:fill="auto"/>
            <w:vAlign w:val="center"/>
            <w:hideMark/>
          </w:tcPr>
          <w:p w14:paraId="2B625E2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77C3ADE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10.5m</w:t>
            </w:r>
          </w:p>
        </w:tc>
        <w:tc>
          <w:tcPr>
            <w:tcW w:w="709" w:type="dxa"/>
            <w:tcBorders>
              <w:top w:val="nil"/>
              <w:left w:val="nil"/>
              <w:bottom w:val="single" w:sz="4" w:space="0" w:color="auto"/>
              <w:right w:val="single" w:sz="4" w:space="0" w:color="auto"/>
            </w:tcBorders>
            <w:shd w:val="clear" w:color="auto" w:fill="auto"/>
            <w:vAlign w:val="center"/>
            <w:hideMark/>
          </w:tcPr>
          <w:p w14:paraId="28F4452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134</w:t>
            </w:r>
          </w:p>
        </w:tc>
      </w:tr>
      <w:tr w:rsidR="00D10EFE" w:rsidRPr="0028278E" w14:paraId="2DF0C754"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F785668"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Kurz</w:t>
            </w:r>
            <w:proofErr w:type="spellEnd"/>
            <w:r w:rsidRPr="00D10EFE">
              <w:rPr>
                <w:rFonts w:ascii="Arial"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5697BEB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167BE0F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nil"/>
              <w:left w:val="nil"/>
              <w:bottom w:val="single" w:sz="4" w:space="0" w:color="auto"/>
              <w:right w:val="single" w:sz="4" w:space="0" w:color="auto"/>
            </w:tcBorders>
            <w:shd w:val="clear" w:color="auto" w:fill="auto"/>
            <w:vAlign w:val="center"/>
            <w:hideMark/>
          </w:tcPr>
          <w:p w14:paraId="297190C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Rwanda</w:t>
            </w:r>
          </w:p>
        </w:tc>
        <w:tc>
          <w:tcPr>
            <w:tcW w:w="1275" w:type="dxa"/>
            <w:tcBorders>
              <w:top w:val="nil"/>
              <w:left w:val="nil"/>
              <w:bottom w:val="single" w:sz="4" w:space="0" w:color="auto"/>
              <w:right w:val="single" w:sz="4" w:space="0" w:color="auto"/>
            </w:tcBorders>
            <w:shd w:val="clear" w:color="auto" w:fill="auto"/>
            <w:vAlign w:val="center"/>
            <w:hideMark/>
          </w:tcPr>
          <w:p w14:paraId="04CC45F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2BA3D6A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 and one main caregiver</w:t>
            </w:r>
          </w:p>
        </w:tc>
        <w:tc>
          <w:tcPr>
            <w:tcW w:w="1070" w:type="dxa"/>
            <w:tcBorders>
              <w:top w:val="nil"/>
              <w:left w:val="nil"/>
              <w:bottom w:val="single" w:sz="4" w:space="0" w:color="auto"/>
              <w:right w:val="single" w:sz="4" w:space="0" w:color="auto"/>
            </w:tcBorders>
            <w:shd w:val="clear" w:color="auto" w:fill="auto"/>
            <w:vAlign w:val="center"/>
            <w:hideMark/>
          </w:tcPr>
          <w:p w14:paraId="476E0B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63CA4FF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29yr</w:t>
            </w:r>
          </w:p>
        </w:tc>
        <w:tc>
          <w:tcPr>
            <w:tcW w:w="709" w:type="dxa"/>
            <w:tcBorders>
              <w:top w:val="nil"/>
              <w:left w:val="nil"/>
              <w:bottom w:val="single" w:sz="4" w:space="0" w:color="auto"/>
              <w:right w:val="single" w:sz="4" w:space="0" w:color="auto"/>
            </w:tcBorders>
            <w:shd w:val="clear" w:color="auto" w:fill="auto"/>
            <w:vAlign w:val="center"/>
            <w:hideMark/>
          </w:tcPr>
          <w:p w14:paraId="636B7EE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753</w:t>
            </w:r>
          </w:p>
        </w:tc>
      </w:tr>
      <w:tr w:rsidR="00D10EFE" w:rsidRPr="0028278E" w14:paraId="3C3E1CAF"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91B9FB6"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Mshana</w:t>
            </w:r>
            <w:proofErr w:type="spellEnd"/>
            <w:r w:rsidRPr="00D10EFE">
              <w:rPr>
                <w:rFonts w:ascii="Arial" w:hAnsi="Arial" w:cs="Arial"/>
                <w:color w:val="000000"/>
                <w:sz w:val="20"/>
                <w:szCs w:val="20"/>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03CAB37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single" w:sz="4" w:space="0" w:color="auto"/>
              <w:right w:val="single" w:sz="4" w:space="0" w:color="auto"/>
            </w:tcBorders>
            <w:shd w:val="clear" w:color="auto" w:fill="auto"/>
            <w:vAlign w:val="center"/>
            <w:hideMark/>
          </w:tcPr>
          <w:p w14:paraId="125334A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w:t>
            </w:r>
          </w:p>
        </w:tc>
        <w:tc>
          <w:tcPr>
            <w:tcW w:w="1560" w:type="dxa"/>
            <w:tcBorders>
              <w:top w:val="nil"/>
              <w:left w:val="nil"/>
              <w:bottom w:val="single" w:sz="4" w:space="0" w:color="auto"/>
              <w:right w:val="single" w:sz="4" w:space="0" w:color="auto"/>
            </w:tcBorders>
            <w:shd w:val="clear" w:color="auto" w:fill="auto"/>
            <w:vAlign w:val="center"/>
            <w:hideMark/>
          </w:tcPr>
          <w:p w14:paraId="1D18618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B6371D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4112CBC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09204B2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36EF603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nil"/>
              <w:left w:val="nil"/>
              <w:bottom w:val="single" w:sz="4" w:space="0" w:color="auto"/>
              <w:right w:val="single" w:sz="4" w:space="0" w:color="auto"/>
            </w:tcBorders>
            <w:shd w:val="clear" w:color="auto" w:fill="auto"/>
            <w:vAlign w:val="center"/>
            <w:hideMark/>
          </w:tcPr>
          <w:p w14:paraId="184C254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334</w:t>
            </w:r>
          </w:p>
        </w:tc>
      </w:tr>
      <w:tr w:rsidR="00D10EFE" w:rsidRPr="0028278E" w14:paraId="3D22BE13" w14:textId="77777777" w:rsidTr="00D10EFE">
        <w:trPr>
          <w:trHeight w:val="524"/>
        </w:trPr>
        <w:tc>
          <w:tcPr>
            <w:tcW w:w="2122" w:type="dxa"/>
            <w:tcBorders>
              <w:top w:val="nil"/>
              <w:left w:val="single" w:sz="4" w:space="0" w:color="auto"/>
              <w:bottom w:val="nil"/>
              <w:right w:val="single" w:sz="4" w:space="0" w:color="auto"/>
            </w:tcBorders>
            <w:shd w:val="clear" w:color="auto" w:fill="auto"/>
            <w:vAlign w:val="center"/>
            <w:hideMark/>
          </w:tcPr>
          <w:p w14:paraId="35DF38E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Ribeiro 2016</w:t>
            </w:r>
          </w:p>
        </w:tc>
        <w:tc>
          <w:tcPr>
            <w:tcW w:w="745" w:type="dxa"/>
            <w:tcBorders>
              <w:top w:val="nil"/>
              <w:left w:val="nil"/>
              <w:bottom w:val="nil"/>
              <w:right w:val="single" w:sz="4" w:space="0" w:color="auto"/>
            </w:tcBorders>
            <w:shd w:val="clear" w:color="auto" w:fill="auto"/>
            <w:vAlign w:val="center"/>
            <w:hideMark/>
          </w:tcPr>
          <w:p w14:paraId="4F96826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nil"/>
              <w:left w:val="nil"/>
              <w:bottom w:val="nil"/>
              <w:right w:val="single" w:sz="4" w:space="0" w:color="auto"/>
            </w:tcBorders>
            <w:shd w:val="clear" w:color="auto" w:fill="auto"/>
            <w:vAlign w:val="center"/>
            <w:hideMark/>
          </w:tcPr>
          <w:p w14:paraId="5C169C9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2013</w:t>
            </w:r>
          </w:p>
        </w:tc>
        <w:tc>
          <w:tcPr>
            <w:tcW w:w="1560" w:type="dxa"/>
            <w:tcBorders>
              <w:top w:val="nil"/>
              <w:left w:val="nil"/>
              <w:bottom w:val="nil"/>
              <w:right w:val="single" w:sz="4" w:space="0" w:color="auto"/>
            </w:tcBorders>
            <w:shd w:val="clear" w:color="auto" w:fill="auto"/>
            <w:vAlign w:val="center"/>
            <w:hideMark/>
          </w:tcPr>
          <w:p w14:paraId="6A83070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Angola</w:t>
            </w:r>
          </w:p>
        </w:tc>
        <w:tc>
          <w:tcPr>
            <w:tcW w:w="1275" w:type="dxa"/>
            <w:tcBorders>
              <w:top w:val="nil"/>
              <w:left w:val="nil"/>
              <w:bottom w:val="nil"/>
              <w:right w:val="single" w:sz="4" w:space="0" w:color="auto"/>
            </w:tcBorders>
            <w:shd w:val="clear" w:color="auto" w:fill="auto"/>
            <w:vAlign w:val="center"/>
            <w:hideMark/>
          </w:tcPr>
          <w:p w14:paraId="3FB1892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nil"/>
              <w:right w:val="single" w:sz="4" w:space="0" w:color="auto"/>
            </w:tcBorders>
            <w:shd w:val="clear" w:color="auto" w:fill="auto"/>
            <w:vAlign w:val="center"/>
            <w:hideMark/>
          </w:tcPr>
          <w:p w14:paraId="18E6C5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 no antibiotics/hospital exposure last 3 m</w:t>
            </w:r>
          </w:p>
        </w:tc>
        <w:tc>
          <w:tcPr>
            <w:tcW w:w="1070" w:type="dxa"/>
            <w:tcBorders>
              <w:top w:val="nil"/>
              <w:left w:val="nil"/>
              <w:bottom w:val="nil"/>
              <w:right w:val="single" w:sz="4" w:space="0" w:color="auto"/>
            </w:tcBorders>
            <w:shd w:val="clear" w:color="auto" w:fill="auto"/>
            <w:vAlign w:val="center"/>
            <w:hideMark/>
          </w:tcPr>
          <w:p w14:paraId="682B0C2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nil"/>
              <w:right w:val="single" w:sz="4" w:space="0" w:color="auto"/>
            </w:tcBorders>
            <w:shd w:val="clear" w:color="auto" w:fill="auto"/>
            <w:vAlign w:val="center"/>
            <w:hideMark/>
          </w:tcPr>
          <w:p w14:paraId="567E52C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nil"/>
              <w:right w:val="single" w:sz="4" w:space="0" w:color="auto"/>
            </w:tcBorders>
            <w:shd w:val="clear" w:color="auto" w:fill="auto"/>
            <w:vAlign w:val="center"/>
            <w:hideMark/>
          </w:tcPr>
          <w:p w14:paraId="473AFDA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18</w:t>
            </w:r>
          </w:p>
        </w:tc>
      </w:tr>
      <w:tr w:rsidR="00D10EFE" w:rsidRPr="0028278E" w14:paraId="2EB3D821" w14:textId="77777777" w:rsidTr="00D10EFE">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78E2ABC7"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Tellevik</w:t>
            </w:r>
            <w:proofErr w:type="spellEnd"/>
            <w:r w:rsidRPr="00D10EFE">
              <w:rPr>
                <w:rFonts w:ascii="Arial" w:hAnsi="Arial" w:cs="Arial"/>
                <w:color w:val="000000"/>
                <w:sz w:val="20"/>
                <w:szCs w:val="20"/>
              </w:rPr>
              <w:t xml:space="preserve"> 2016</w:t>
            </w:r>
          </w:p>
        </w:tc>
        <w:tc>
          <w:tcPr>
            <w:tcW w:w="745" w:type="dxa"/>
            <w:tcBorders>
              <w:top w:val="single" w:sz="4" w:space="0" w:color="auto"/>
              <w:left w:val="nil"/>
              <w:bottom w:val="nil"/>
              <w:right w:val="single" w:sz="4" w:space="0" w:color="auto"/>
            </w:tcBorders>
            <w:shd w:val="clear" w:color="auto" w:fill="auto"/>
            <w:vAlign w:val="center"/>
            <w:hideMark/>
          </w:tcPr>
          <w:p w14:paraId="2AE4D91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097" w:type="dxa"/>
            <w:tcBorders>
              <w:top w:val="single" w:sz="4" w:space="0" w:color="auto"/>
              <w:left w:val="nil"/>
              <w:bottom w:val="nil"/>
              <w:right w:val="single" w:sz="4" w:space="0" w:color="auto"/>
            </w:tcBorders>
            <w:shd w:val="clear" w:color="auto" w:fill="auto"/>
            <w:vAlign w:val="center"/>
            <w:hideMark/>
          </w:tcPr>
          <w:p w14:paraId="2868510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2010-11</w:t>
            </w:r>
          </w:p>
        </w:tc>
        <w:tc>
          <w:tcPr>
            <w:tcW w:w="1560" w:type="dxa"/>
            <w:tcBorders>
              <w:top w:val="single" w:sz="4" w:space="0" w:color="auto"/>
              <w:left w:val="nil"/>
              <w:bottom w:val="nil"/>
              <w:right w:val="single" w:sz="4" w:space="0" w:color="auto"/>
            </w:tcBorders>
            <w:shd w:val="clear" w:color="auto" w:fill="auto"/>
            <w:vAlign w:val="center"/>
            <w:hideMark/>
          </w:tcPr>
          <w:p w14:paraId="44F9F41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single" w:sz="4" w:space="0" w:color="auto"/>
              <w:left w:val="nil"/>
              <w:bottom w:val="nil"/>
              <w:right w:val="single" w:sz="4" w:space="0" w:color="auto"/>
            </w:tcBorders>
            <w:shd w:val="clear" w:color="auto" w:fill="auto"/>
            <w:vAlign w:val="center"/>
            <w:hideMark/>
          </w:tcPr>
          <w:p w14:paraId="441672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single" w:sz="4" w:space="0" w:color="auto"/>
              <w:left w:val="nil"/>
              <w:bottom w:val="nil"/>
              <w:right w:val="single" w:sz="4" w:space="0" w:color="auto"/>
            </w:tcBorders>
            <w:shd w:val="clear" w:color="auto" w:fill="auto"/>
            <w:vAlign w:val="center"/>
            <w:hideMark/>
          </w:tcPr>
          <w:p w14:paraId="2C419E4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&lt;2yr attending health centre for vaccine</w:t>
            </w:r>
          </w:p>
        </w:tc>
        <w:tc>
          <w:tcPr>
            <w:tcW w:w="1070" w:type="dxa"/>
            <w:tcBorders>
              <w:top w:val="single" w:sz="4" w:space="0" w:color="auto"/>
              <w:left w:val="nil"/>
              <w:bottom w:val="nil"/>
              <w:right w:val="single" w:sz="4" w:space="0" w:color="auto"/>
            </w:tcBorders>
            <w:shd w:val="clear" w:color="auto" w:fill="auto"/>
            <w:vAlign w:val="center"/>
            <w:hideMark/>
          </w:tcPr>
          <w:p w14:paraId="6C626F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single" w:sz="4" w:space="0" w:color="auto"/>
              <w:left w:val="nil"/>
              <w:bottom w:val="nil"/>
              <w:right w:val="single" w:sz="4" w:space="0" w:color="auto"/>
            </w:tcBorders>
            <w:shd w:val="clear" w:color="auto" w:fill="auto"/>
            <w:vAlign w:val="center"/>
            <w:hideMark/>
          </w:tcPr>
          <w:p w14:paraId="175A5E3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single" w:sz="4" w:space="0" w:color="auto"/>
              <w:left w:val="nil"/>
              <w:bottom w:val="nil"/>
              <w:right w:val="single" w:sz="4" w:space="0" w:color="auto"/>
            </w:tcBorders>
            <w:shd w:val="clear" w:color="auto" w:fill="auto"/>
            <w:vAlign w:val="center"/>
            <w:hideMark/>
          </w:tcPr>
          <w:p w14:paraId="00DCB90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250</w:t>
            </w:r>
          </w:p>
        </w:tc>
      </w:tr>
      <w:tr w:rsidR="00D10EFE" w:rsidRPr="0028278E" w14:paraId="47B44E0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4772A81" w14:textId="77777777" w:rsidR="00D10EFE" w:rsidRPr="00D10EFE" w:rsidRDefault="00D10EFE" w:rsidP="00D10EFE">
            <w:pPr>
              <w:jc w:val="center"/>
              <w:rPr>
                <w:rFonts w:ascii="Arial" w:hAnsi="Arial" w:cs="Arial"/>
                <w:color w:val="000000"/>
                <w:sz w:val="20"/>
                <w:szCs w:val="20"/>
              </w:rPr>
            </w:pPr>
          </w:p>
        </w:tc>
        <w:tc>
          <w:tcPr>
            <w:tcW w:w="745" w:type="dxa"/>
            <w:tcBorders>
              <w:top w:val="nil"/>
              <w:left w:val="nil"/>
              <w:bottom w:val="single" w:sz="4" w:space="0" w:color="auto"/>
              <w:right w:val="single" w:sz="4" w:space="0" w:color="auto"/>
            </w:tcBorders>
            <w:shd w:val="clear" w:color="auto" w:fill="auto"/>
            <w:vAlign w:val="center"/>
            <w:hideMark/>
          </w:tcPr>
          <w:p w14:paraId="2AA664E7" w14:textId="77777777" w:rsidR="00D10EFE" w:rsidRPr="00D10EFE" w:rsidRDefault="00D10EFE" w:rsidP="00D10EFE">
            <w:pPr>
              <w:jc w:val="center"/>
              <w:rPr>
                <w:rFonts w:ascii="Arial" w:hAnsi="Arial" w:cs="Arial"/>
                <w:color w:val="000000"/>
                <w:sz w:val="20"/>
                <w:szCs w:val="20"/>
              </w:rPr>
            </w:pPr>
          </w:p>
        </w:tc>
        <w:tc>
          <w:tcPr>
            <w:tcW w:w="1097" w:type="dxa"/>
            <w:tcBorders>
              <w:top w:val="nil"/>
              <w:left w:val="nil"/>
              <w:bottom w:val="single" w:sz="4" w:space="0" w:color="auto"/>
              <w:right w:val="single" w:sz="4" w:space="0" w:color="auto"/>
            </w:tcBorders>
            <w:shd w:val="clear" w:color="auto" w:fill="auto"/>
            <w:vAlign w:val="center"/>
            <w:hideMark/>
          </w:tcPr>
          <w:p w14:paraId="4C79BF65" w14:textId="77777777" w:rsidR="00D10EFE" w:rsidRPr="00D10EFE" w:rsidRDefault="00D10EFE" w:rsidP="00D10EFE">
            <w:pPr>
              <w:jc w:val="center"/>
              <w:rPr>
                <w:rFonts w:ascii="Arial" w:hAnsi="Arial" w:cs="Arial"/>
                <w:color w:val="000000"/>
                <w:sz w:val="20"/>
                <w:szCs w:val="20"/>
              </w:rPr>
            </w:pPr>
          </w:p>
        </w:tc>
        <w:tc>
          <w:tcPr>
            <w:tcW w:w="1560" w:type="dxa"/>
            <w:tcBorders>
              <w:top w:val="nil"/>
              <w:left w:val="nil"/>
              <w:bottom w:val="single" w:sz="4" w:space="0" w:color="auto"/>
              <w:right w:val="single" w:sz="4" w:space="0" w:color="auto"/>
            </w:tcBorders>
            <w:shd w:val="clear" w:color="auto" w:fill="auto"/>
            <w:vAlign w:val="center"/>
            <w:hideMark/>
          </w:tcPr>
          <w:p w14:paraId="75B0587C" w14:textId="77777777" w:rsidR="00D10EFE" w:rsidRPr="00D10EFE" w:rsidRDefault="00D10EFE" w:rsidP="00D10EFE">
            <w:pPr>
              <w:jc w:val="center"/>
              <w:rPr>
                <w:rFonts w:ascii="Arial" w:hAnsi="Arial" w:cs="Arial"/>
                <w:color w:val="000000"/>
                <w:sz w:val="20"/>
                <w:szCs w:val="20"/>
              </w:rPr>
            </w:pPr>
          </w:p>
        </w:tc>
        <w:tc>
          <w:tcPr>
            <w:tcW w:w="1275" w:type="dxa"/>
            <w:tcBorders>
              <w:top w:val="nil"/>
              <w:left w:val="nil"/>
              <w:bottom w:val="single" w:sz="4" w:space="0" w:color="auto"/>
              <w:right w:val="single" w:sz="4" w:space="0" w:color="auto"/>
            </w:tcBorders>
            <w:shd w:val="clear" w:color="auto" w:fill="auto"/>
            <w:vAlign w:val="center"/>
            <w:hideMark/>
          </w:tcPr>
          <w:p w14:paraId="093F823D" w14:textId="77777777" w:rsidR="00D10EFE" w:rsidRPr="00D10EFE" w:rsidRDefault="00D10EFE" w:rsidP="00D10EFE">
            <w:pPr>
              <w:jc w:val="center"/>
              <w:rPr>
                <w:rFonts w:ascii="Arial" w:hAnsi="Arial" w:cs="Arial"/>
                <w:color w:val="000000"/>
                <w:sz w:val="20"/>
                <w:szCs w:val="20"/>
              </w:rPr>
            </w:pPr>
          </w:p>
        </w:tc>
        <w:tc>
          <w:tcPr>
            <w:tcW w:w="4317" w:type="dxa"/>
            <w:tcBorders>
              <w:top w:val="nil"/>
              <w:left w:val="nil"/>
              <w:bottom w:val="single" w:sz="4" w:space="0" w:color="auto"/>
              <w:right w:val="single" w:sz="4" w:space="0" w:color="auto"/>
            </w:tcBorders>
            <w:shd w:val="clear" w:color="auto" w:fill="auto"/>
            <w:vAlign w:val="center"/>
            <w:hideMark/>
          </w:tcPr>
          <w:p w14:paraId="647414E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Inpatients</w:t>
            </w:r>
          </w:p>
        </w:tc>
        <w:tc>
          <w:tcPr>
            <w:tcW w:w="1070" w:type="dxa"/>
            <w:tcBorders>
              <w:top w:val="nil"/>
              <w:left w:val="nil"/>
              <w:bottom w:val="single" w:sz="4" w:space="0" w:color="auto"/>
              <w:right w:val="single" w:sz="4" w:space="0" w:color="auto"/>
            </w:tcBorders>
            <w:shd w:val="clear" w:color="auto" w:fill="auto"/>
            <w:vAlign w:val="center"/>
            <w:hideMark/>
          </w:tcPr>
          <w:p w14:paraId="5453E63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1B2F00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38AFB4B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353</w:t>
            </w:r>
          </w:p>
        </w:tc>
      </w:tr>
      <w:tr w:rsidR="00D10EFE" w:rsidRPr="0028278E" w14:paraId="212111FC"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B217CCA"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Magwenzi</w:t>
            </w:r>
            <w:proofErr w:type="spellEnd"/>
            <w:r w:rsidRPr="00D10EFE">
              <w:rPr>
                <w:rFonts w:ascii="Arial" w:hAnsi="Arial" w:cs="Arial"/>
                <w:color w:val="000000"/>
                <w:sz w:val="20"/>
                <w:szCs w:val="20"/>
              </w:rPr>
              <w:t xml:space="preserve"> 2017</w:t>
            </w:r>
          </w:p>
        </w:tc>
        <w:tc>
          <w:tcPr>
            <w:tcW w:w="745" w:type="dxa"/>
            <w:tcBorders>
              <w:top w:val="nil"/>
              <w:left w:val="nil"/>
              <w:bottom w:val="single" w:sz="4" w:space="0" w:color="auto"/>
              <w:right w:val="single" w:sz="4" w:space="0" w:color="auto"/>
            </w:tcBorders>
            <w:shd w:val="clear" w:color="auto" w:fill="auto"/>
            <w:vAlign w:val="center"/>
            <w:hideMark/>
          </w:tcPr>
          <w:p w14:paraId="7EBD37F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3C18A57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1890C2F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nil"/>
              <w:left w:val="nil"/>
              <w:bottom w:val="single" w:sz="4" w:space="0" w:color="auto"/>
              <w:right w:val="single" w:sz="4" w:space="0" w:color="auto"/>
            </w:tcBorders>
            <w:shd w:val="clear" w:color="auto" w:fill="auto"/>
            <w:vAlign w:val="center"/>
            <w:hideMark/>
          </w:tcPr>
          <w:p w14:paraId="049527F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692A460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Inpatient within 24hr of admission</w:t>
            </w:r>
          </w:p>
        </w:tc>
        <w:tc>
          <w:tcPr>
            <w:tcW w:w="1070" w:type="dxa"/>
            <w:tcBorders>
              <w:top w:val="nil"/>
              <w:left w:val="nil"/>
              <w:bottom w:val="single" w:sz="4" w:space="0" w:color="auto"/>
              <w:right w:val="single" w:sz="4" w:space="0" w:color="auto"/>
            </w:tcBorders>
            <w:shd w:val="clear" w:color="auto" w:fill="auto"/>
            <w:vAlign w:val="center"/>
            <w:hideMark/>
          </w:tcPr>
          <w:p w14:paraId="15CE6A7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AD6455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1.0yr</w:t>
            </w:r>
          </w:p>
        </w:tc>
        <w:tc>
          <w:tcPr>
            <w:tcW w:w="709" w:type="dxa"/>
            <w:tcBorders>
              <w:top w:val="nil"/>
              <w:left w:val="nil"/>
              <w:bottom w:val="single" w:sz="4" w:space="0" w:color="auto"/>
              <w:right w:val="single" w:sz="4" w:space="0" w:color="auto"/>
            </w:tcBorders>
            <w:shd w:val="clear" w:color="auto" w:fill="auto"/>
            <w:vAlign w:val="center"/>
            <w:hideMark/>
          </w:tcPr>
          <w:p w14:paraId="792F281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164</w:t>
            </w:r>
          </w:p>
        </w:tc>
      </w:tr>
      <w:tr w:rsidR="00D10EFE" w:rsidRPr="0028278E" w14:paraId="0E363D4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CBBA32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Moremi 2017</w:t>
            </w:r>
          </w:p>
        </w:tc>
        <w:tc>
          <w:tcPr>
            <w:tcW w:w="745" w:type="dxa"/>
            <w:tcBorders>
              <w:top w:val="nil"/>
              <w:left w:val="nil"/>
              <w:bottom w:val="single" w:sz="4" w:space="0" w:color="auto"/>
              <w:right w:val="single" w:sz="4" w:space="0" w:color="auto"/>
            </w:tcBorders>
            <w:shd w:val="clear" w:color="auto" w:fill="auto"/>
            <w:vAlign w:val="center"/>
            <w:hideMark/>
          </w:tcPr>
          <w:p w14:paraId="156DCD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306DCCE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7F5A5D4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8B9892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0D013C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Street children</w:t>
            </w:r>
          </w:p>
        </w:tc>
        <w:tc>
          <w:tcPr>
            <w:tcW w:w="1070" w:type="dxa"/>
            <w:tcBorders>
              <w:top w:val="nil"/>
              <w:left w:val="nil"/>
              <w:bottom w:val="single" w:sz="4" w:space="0" w:color="auto"/>
              <w:right w:val="single" w:sz="4" w:space="0" w:color="auto"/>
            </w:tcBorders>
            <w:shd w:val="clear" w:color="auto" w:fill="auto"/>
            <w:vAlign w:val="center"/>
            <w:hideMark/>
          </w:tcPr>
          <w:p w14:paraId="1992CAD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F7CCA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14.2yr*</w:t>
            </w:r>
          </w:p>
        </w:tc>
        <w:tc>
          <w:tcPr>
            <w:tcW w:w="709" w:type="dxa"/>
            <w:tcBorders>
              <w:top w:val="nil"/>
              <w:left w:val="nil"/>
              <w:bottom w:val="single" w:sz="4" w:space="0" w:color="auto"/>
              <w:right w:val="single" w:sz="4" w:space="0" w:color="auto"/>
            </w:tcBorders>
            <w:shd w:val="clear" w:color="auto" w:fill="auto"/>
            <w:vAlign w:val="center"/>
            <w:hideMark/>
          </w:tcPr>
          <w:p w14:paraId="617986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107</w:t>
            </w:r>
          </w:p>
        </w:tc>
      </w:tr>
      <w:tr w:rsidR="00D10EFE" w:rsidRPr="0028278E" w14:paraId="602B43B2"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1D95A2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Wilmore 2017</w:t>
            </w:r>
          </w:p>
        </w:tc>
        <w:tc>
          <w:tcPr>
            <w:tcW w:w="745" w:type="dxa"/>
            <w:tcBorders>
              <w:top w:val="nil"/>
              <w:left w:val="nil"/>
              <w:bottom w:val="single" w:sz="4" w:space="0" w:color="auto"/>
              <w:right w:val="single" w:sz="4" w:space="0" w:color="auto"/>
            </w:tcBorders>
            <w:shd w:val="clear" w:color="auto" w:fill="auto"/>
            <w:vAlign w:val="center"/>
            <w:hideMark/>
          </w:tcPr>
          <w:p w14:paraId="1A638A9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097" w:type="dxa"/>
            <w:tcBorders>
              <w:top w:val="nil"/>
              <w:left w:val="nil"/>
              <w:bottom w:val="single" w:sz="4" w:space="0" w:color="auto"/>
              <w:right w:val="single" w:sz="4" w:space="0" w:color="auto"/>
            </w:tcBorders>
            <w:shd w:val="clear" w:color="auto" w:fill="auto"/>
            <w:vAlign w:val="center"/>
            <w:hideMark/>
          </w:tcPr>
          <w:p w14:paraId="77C7A9B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nil"/>
              <w:left w:val="nil"/>
              <w:bottom w:val="single" w:sz="4" w:space="0" w:color="auto"/>
              <w:right w:val="single" w:sz="4" w:space="0" w:color="auto"/>
            </w:tcBorders>
            <w:shd w:val="clear" w:color="auto" w:fill="auto"/>
            <w:vAlign w:val="center"/>
            <w:hideMark/>
          </w:tcPr>
          <w:p w14:paraId="41C62DB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Zimbabwe</w:t>
            </w:r>
          </w:p>
        </w:tc>
        <w:tc>
          <w:tcPr>
            <w:tcW w:w="1275" w:type="dxa"/>
            <w:tcBorders>
              <w:top w:val="nil"/>
              <w:left w:val="nil"/>
              <w:bottom w:val="single" w:sz="4" w:space="0" w:color="auto"/>
              <w:right w:val="single" w:sz="4" w:space="0" w:color="auto"/>
            </w:tcBorders>
            <w:shd w:val="clear" w:color="auto" w:fill="auto"/>
            <w:vAlign w:val="center"/>
            <w:hideMark/>
          </w:tcPr>
          <w:p w14:paraId="6AD593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1E80396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Outpatient, HIV infected, stable on ART</w:t>
            </w:r>
          </w:p>
        </w:tc>
        <w:tc>
          <w:tcPr>
            <w:tcW w:w="1070" w:type="dxa"/>
            <w:tcBorders>
              <w:top w:val="nil"/>
              <w:left w:val="nil"/>
              <w:bottom w:val="single" w:sz="4" w:space="0" w:color="auto"/>
              <w:right w:val="single" w:sz="4" w:space="0" w:color="auto"/>
            </w:tcBorders>
            <w:shd w:val="clear" w:color="auto" w:fill="auto"/>
            <w:vAlign w:val="center"/>
            <w:hideMark/>
          </w:tcPr>
          <w:p w14:paraId="3825FA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24043C2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11yr</w:t>
            </w:r>
          </w:p>
        </w:tc>
        <w:tc>
          <w:tcPr>
            <w:tcW w:w="709" w:type="dxa"/>
            <w:tcBorders>
              <w:top w:val="nil"/>
              <w:left w:val="nil"/>
              <w:bottom w:val="single" w:sz="4" w:space="0" w:color="auto"/>
              <w:right w:val="single" w:sz="4" w:space="0" w:color="auto"/>
            </w:tcBorders>
            <w:shd w:val="clear" w:color="auto" w:fill="auto"/>
            <w:vAlign w:val="center"/>
            <w:hideMark/>
          </w:tcPr>
          <w:p w14:paraId="51846BE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175</w:t>
            </w:r>
          </w:p>
        </w:tc>
      </w:tr>
      <w:tr w:rsidR="00D10EFE" w:rsidRPr="0028278E" w14:paraId="0B2B0AB6"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6D0DCE7"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Chirindze</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45B7709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2966652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hideMark/>
          </w:tcPr>
          <w:p w14:paraId="5844953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Mozambique</w:t>
            </w:r>
          </w:p>
        </w:tc>
        <w:tc>
          <w:tcPr>
            <w:tcW w:w="1275" w:type="dxa"/>
            <w:tcBorders>
              <w:top w:val="nil"/>
              <w:left w:val="nil"/>
              <w:bottom w:val="single" w:sz="4" w:space="0" w:color="auto"/>
              <w:right w:val="single" w:sz="4" w:space="0" w:color="auto"/>
            </w:tcBorders>
            <w:shd w:val="clear" w:color="auto" w:fill="auto"/>
            <w:vAlign w:val="center"/>
            <w:hideMark/>
          </w:tcPr>
          <w:p w14:paraId="5A1E24D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1784A9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Students in the community</w:t>
            </w:r>
          </w:p>
        </w:tc>
        <w:tc>
          <w:tcPr>
            <w:tcW w:w="1070" w:type="dxa"/>
            <w:tcBorders>
              <w:top w:val="nil"/>
              <w:left w:val="nil"/>
              <w:bottom w:val="single" w:sz="4" w:space="0" w:color="auto"/>
              <w:right w:val="single" w:sz="4" w:space="0" w:color="auto"/>
            </w:tcBorders>
            <w:shd w:val="clear" w:color="auto" w:fill="auto"/>
            <w:vAlign w:val="center"/>
            <w:hideMark/>
          </w:tcPr>
          <w:p w14:paraId="0ED2275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2F3C466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36663C7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275</w:t>
            </w:r>
          </w:p>
        </w:tc>
      </w:tr>
      <w:tr w:rsidR="00D10EFE" w:rsidRPr="0028278E" w14:paraId="40135BFE"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D469B4C"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Founou</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68C0686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87247A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nil"/>
              <w:left w:val="nil"/>
              <w:bottom w:val="single" w:sz="4" w:space="0" w:color="auto"/>
              <w:right w:val="single" w:sz="4" w:space="0" w:color="auto"/>
            </w:tcBorders>
            <w:shd w:val="clear" w:color="auto" w:fill="auto"/>
            <w:vAlign w:val="center"/>
            <w:hideMark/>
          </w:tcPr>
          <w:p w14:paraId="1333C4C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South Africa</w:t>
            </w:r>
          </w:p>
        </w:tc>
        <w:tc>
          <w:tcPr>
            <w:tcW w:w="1275" w:type="dxa"/>
            <w:tcBorders>
              <w:top w:val="nil"/>
              <w:left w:val="nil"/>
              <w:bottom w:val="single" w:sz="4" w:space="0" w:color="auto"/>
              <w:right w:val="single" w:sz="4" w:space="0" w:color="auto"/>
            </w:tcBorders>
            <w:shd w:val="clear" w:color="auto" w:fill="auto"/>
            <w:vAlign w:val="center"/>
            <w:hideMark/>
          </w:tcPr>
          <w:p w14:paraId="441020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39B4951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nil"/>
              <w:left w:val="nil"/>
              <w:bottom w:val="single" w:sz="4" w:space="0" w:color="auto"/>
              <w:right w:val="single" w:sz="4" w:space="0" w:color="auto"/>
            </w:tcBorders>
            <w:shd w:val="clear" w:color="auto" w:fill="auto"/>
            <w:vAlign w:val="center"/>
            <w:hideMark/>
          </w:tcPr>
          <w:p w14:paraId="5FC8B97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3280252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791F47D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43</w:t>
            </w:r>
          </w:p>
        </w:tc>
      </w:tr>
      <w:tr w:rsidR="00D10EFE" w:rsidRPr="0028278E" w14:paraId="6CB8DD79"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1BD004E"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Herindrainy</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0AC192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F29432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hideMark/>
          </w:tcPr>
          <w:p w14:paraId="2D01D4A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Madagascar</w:t>
            </w:r>
          </w:p>
        </w:tc>
        <w:tc>
          <w:tcPr>
            <w:tcW w:w="1275" w:type="dxa"/>
            <w:tcBorders>
              <w:top w:val="nil"/>
              <w:left w:val="nil"/>
              <w:bottom w:val="single" w:sz="4" w:space="0" w:color="auto"/>
              <w:right w:val="single" w:sz="4" w:space="0" w:color="auto"/>
            </w:tcBorders>
            <w:shd w:val="clear" w:color="auto" w:fill="auto"/>
            <w:vAlign w:val="center"/>
            <w:hideMark/>
          </w:tcPr>
          <w:p w14:paraId="3A471D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54EF7D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Pregnant women at delivery (home/facility)</w:t>
            </w:r>
          </w:p>
        </w:tc>
        <w:tc>
          <w:tcPr>
            <w:tcW w:w="1070" w:type="dxa"/>
            <w:tcBorders>
              <w:top w:val="nil"/>
              <w:left w:val="nil"/>
              <w:bottom w:val="single" w:sz="4" w:space="0" w:color="auto"/>
              <w:right w:val="single" w:sz="4" w:space="0" w:color="auto"/>
            </w:tcBorders>
            <w:shd w:val="clear" w:color="auto" w:fill="auto"/>
            <w:vAlign w:val="center"/>
            <w:hideMark/>
          </w:tcPr>
          <w:p w14:paraId="5187FAE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8B1686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26yr*</w:t>
            </w:r>
          </w:p>
        </w:tc>
        <w:tc>
          <w:tcPr>
            <w:tcW w:w="709" w:type="dxa"/>
            <w:tcBorders>
              <w:top w:val="nil"/>
              <w:left w:val="nil"/>
              <w:bottom w:val="single" w:sz="4" w:space="0" w:color="auto"/>
              <w:right w:val="single" w:sz="4" w:space="0" w:color="auto"/>
            </w:tcBorders>
            <w:shd w:val="clear" w:color="auto" w:fill="auto"/>
            <w:vAlign w:val="center"/>
            <w:hideMark/>
          </w:tcPr>
          <w:p w14:paraId="78FF144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275</w:t>
            </w:r>
          </w:p>
        </w:tc>
      </w:tr>
      <w:tr w:rsidR="00D10EFE" w:rsidRPr="0028278E" w14:paraId="2B95C3A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B155F79"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Katakweba</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4DFC69D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67744DF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2011-13</w:t>
            </w:r>
          </w:p>
        </w:tc>
        <w:tc>
          <w:tcPr>
            <w:tcW w:w="1560" w:type="dxa"/>
            <w:tcBorders>
              <w:top w:val="nil"/>
              <w:left w:val="nil"/>
              <w:bottom w:val="single" w:sz="4" w:space="0" w:color="auto"/>
              <w:right w:val="single" w:sz="4" w:space="0" w:color="auto"/>
            </w:tcBorders>
            <w:shd w:val="clear" w:color="auto" w:fill="auto"/>
            <w:vAlign w:val="center"/>
            <w:hideMark/>
          </w:tcPr>
          <w:p w14:paraId="73E0E5A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15D75CD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021057E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Community members</w:t>
            </w:r>
          </w:p>
        </w:tc>
        <w:tc>
          <w:tcPr>
            <w:tcW w:w="1070" w:type="dxa"/>
            <w:tcBorders>
              <w:top w:val="nil"/>
              <w:left w:val="nil"/>
              <w:bottom w:val="single" w:sz="4" w:space="0" w:color="auto"/>
              <w:right w:val="single" w:sz="4" w:space="0" w:color="auto"/>
            </w:tcBorders>
            <w:shd w:val="clear" w:color="auto" w:fill="auto"/>
            <w:vAlign w:val="center"/>
            <w:hideMark/>
          </w:tcPr>
          <w:p w14:paraId="4809FA0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41CAFEE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23A27CA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70</w:t>
            </w:r>
          </w:p>
        </w:tc>
      </w:tr>
      <w:tr w:rsidR="00D10EFE" w:rsidRPr="0028278E" w14:paraId="1BE3BA29"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B7EB59B"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Marando</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3709C50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0CD8E0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2016</w:t>
            </w:r>
          </w:p>
        </w:tc>
        <w:tc>
          <w:tcPr>
            <w:tcW w:w="1560" w:type="dxa"/>
            <w:tcBorders>
              <w:top w:val="nil"/>
              <w:left w:val="nil"/>
              <w:bottom w:val="single" w:sz="4" w:space="0" w:color="auto"/>
              <w:right w:val="single" w:sz="4" w:space="0" w:color="auto"/>
            </w:tcBorders>
            <w:shd w:val="clear" w:color="auto" w:fill="auto"/>
            <w:vAlign w:val="center"/>
            <w:hideMark/>
          </w:tcPr>
          <w:p w14:paraId="77210737"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491EB9BF"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3AC8BC7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Neonates with sepsis</w:t>
            </w:r>
          </w:p>
        </w:tc>
        <w:tc>
          <w:tcPr>
            <w:tcW w:w="1070" w:type="dxa"/>
            <w:tcBorders>
              <w:top w:val="nil"/>
              <w:left w:val="nil"/>
              <w:bottom w:val="single" w:sz="4" w:space="0" w:color="auto"/>
              <w:right w:val="single" w:sz="4" w:space="0" w:color="auto"/>
            </w:tcBorders>
            <w:shd w:val="clear" w:color="auto" w:fill="auto"/>
            <w:vAlign w:val="center"/>
            <w:hideMark/>
          </w:tcPr>
          <w:p w14:paraId="41F2E02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Neonate</w:t>
            </w:r>
          </w:p>
        </w:tc>
        <w:tc>
          <w:tcPr>
            <w:tcW w:w="1417" w:type="dxa"/>
            <w:tcBorders>
              <w:top w:val="nil"/>
              <w:left w:val="nil"/>
              <w:bottom w:val="single" w:sz="4" w:space="0" w:color="auto"/>
              <w:right w:val="single" w:sz="4" w:space="0" w:color="auto"/>
            </w:tcBorders>
            <w:shd w:val="clear" w:color="auto" w:fill="auto"/>
            <w:vAlign w:val="center"/>
            <w:hideMark/>
          </w:tcPr>
          <w:p w14:paraId="1D8EC1A4"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6d</w:t>
            </w:r>
          </w:p>
        </w:tc>
        <w:tc>
          <w:tcPr>
            <w:tcW w:w="709" w:type="dxa"/>
            <w:tcBorders>
              <w:top w:val="nil"/>
              <w:left w:val="nil"/>
              <w:bottom w:val="single" w:sz="4" w:space="0" w:color="auto"/>
              <w:right w:val="single" w:sz="4" w:space="0" w:color="auto"/>
            </w:tcBorders>
            <w:shd w:val="clear" w:color="auto" w:fill="auto"/>
            <w:vAlign w:val="center"/>
            <w:hideMark/>
          </w:tcPr>
          <w:p w14:paraId="08A779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304</w:t>
            </w:r>
          </w:p>
        </w:tc>
      </w:tr>
      <w:tr w:rsidR="00D10EFE" w:rsidRPr="0028278E" w14:paraId="6110EBF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A6980E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Moremi 2018</w:t>
            </w:r>
          </w:p>
        </w:tc>
        <w:tc>
          <w:tcPr>
            <w:tcW w:w="745" w:type="dxa"/>
            <w:tcBorders>
              <w:top w:val="nil"/>
              <w:left w:val="nil"/>
              <w:bottom w:val="single" w:sz="4" w:space="0" w:color="auto"/>
              <w:right w:val="single" w:sz="4" w:space="0" w:color="auto"/>
            </w:tcBorders>
            <w:shd w:val="clear" w:color="auto" w:fill="auto"/>
            <w:vAlign w:val="center"/>
            <w:hideMark/>
          </w:tcPr>
          <w:p w14:paraId="0C83C9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6CCB58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2014-15</w:t>
            </w:r>
          </w:p>
        </w:tc>
        <w:tc>
          <w:tcPr>
            <w:tcW w:w="1560" w:type="dxa"/>
            <w:tcBorders>
              <w:top w:val="nil"/>
              <w:left w:val="nil"/>
              <w:bottom w:val="single" w:sz="4" w:space="0" w:color="auto"/>
              <w:right w:val="single" w:sz="4" w:space="0" w:color="auto"/>
            </w:tcBorders>
            <w:shd w:val="clear" w:color="auto" w:fill="auto"/>
            <w:vAlign w:val="center"/>
            <w:hideMark/>
          </w:tcPr>
          <w:p w14:paraId="665DD47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Tanzania</w:t>
            </w:r>
          </w:p>
        </w:tc>
        <w:tc>
          <w:tcPr>
            <w:tcW w:w="1275" w:type="dxa"/>
            <w:tcBorders>
              <w:top w:val="nil"/>
              <w:left w:val="nil"/>
              <w:bottom w:val="single" w:sz="4" w:space="0" w:color="auto"/>
              <w:right w:val="single" w:sz="4" w:space="0" w:color="auto"/>
            </w:tcBorders>
            <w:shd w:val="clear" w:color="auto" w:fill="auto"/>
            <w:vAlign w:val="center"/>
            <w:hideMark/>
          </w:tcPr>
          <w:p w14:paraId="38AD995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Cohort</w:t>
            </w:r>
          </w:p>
        </w:tc>
        <w:tc>
          <w:tcPr>
            <w:tcW w:w="4317" w:type="dxa"/>
            <w:tcBorders>
              <w:top w:val="nil"/>
              <w:left w:val="nil"/>
              <w:bottom w:val="single" w:sz="4" w:space="0" w:color="auto"/>
              <w:right w:val="single" w:sz="4" w:space="0" w:color="auto"/>
            </w:tcBorders>
            <w:shd w:val="clear" w:color="auto" w:fill="auto"/>
            <w:vAlign w:val="center"/>
            <w:hideMark/>
          </w:tcPr>
          <w:p w14:paraId="76DFDDCA"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On hospital admission</w:t>
            </w:r>
          </w:p>
        </w:tc>
        <w:tc>
          <w:tcPr>
            <w:tcW w:w="1070" w:type="dxa"/>
            <w:tcBorders>
              <w:top w:val="nil"/>
              <w:left w:val="nil"/>
              <w:bottom w:val="single" w:sz="4" w:space="0" w:color="auto"/>
              <w:right w:val="single" w:sz="4" w:space="0" w:color="auto"/>
            </w:tcBorders>
            <w:shd w:val="clear" w:color="auto" w:fill="auto"/>
            <w:vAlign w:val="center"/>
            <w:hideMark/>
          </w:tcPr>
          <w:p w14:paraId="054C8A0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64578A3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D5DC31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930</w:t>
            </w:r>
          </w:p>
        </w:tc>
      </w:tr>
      <w:tr w:rsidR="00D10EFE" w:rsidRPr="0028278E" w14:paraId="70F9ECD4" w14:textId="77777777" w:rsidTr="00D10EFE">
        <w:trPr>
          <w:trHeight w:val="68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138600E"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Nikema</w:t>
            </w:r>
            <w:proofErr w:type="spellEnd"/>
            <w:r w:rsidRPr="00D10EFE">
              <w:rPr>
                <w:rFonts w:ascii="Arial" w:hAnsi="Arial" w:cs="Arial"/>
                <w:color w:val="000000"/>
                <w:sz w:val="20"/>
                <w:szCs w:val="20"/>
              </w:rPr>
              <w:t xml:space="preserve"> </w:t>
            </w:r>
            <w:proofErr w:type="spellStart"/>
            <w:r w:rsidRPr="00D10EFE">
              <w:rPr>
                <w:rFonts w:ascii="Arial" w:hAnsi="Arial" w:cs="Arial"/>
                <w:color w:val="000000"/>
                <w:sz w:val="20"/>
                <w:szCs w:val="20"/>
              </w:rPr>
              <w:t>Pessinaba</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4AC9DB5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3CEF914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2015-16</w:t>
            </w:r>
          </w:p>
        </w:tc>
        <w:tc>
          <w:tcPr>
            <w:tcW w:w="1560" w:type="dxa"/>
            <w:tcBorders>
              <w:top w:val="nil"/>
              <w:left w:val="nil"/>
              <w:bottom w:val="single" w:sz="4" w:space="0" w:color="auto"/>
              <w:right w:val="single" w:sz="4" w:space="0" w:color="auto"/>
            </w:tcBorders>
            <w:shd w:val="clear" w:color="auto" w:fill="auto"/>
            <w:vAlign w:val="center"/>
            <w:hideMark/>
          </w:tcPr>
          <w:p w14:paraId="4DA575B6"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Togo</w:t>
            </w:r>
          </w:p>
        </w:tc>
        <w:tc>
          <w:tcPr>
            <w:tcW w:w="1275" w:type="dxa"/>
            <w:tcBorders>
              <w:top w:val="nil"/>
              <w:left w:val="nil"/>
              <w:bottom w:val="single" w:sz="4" w:space="0" w:color="auto"/>
              <w:right w:val="single" w:sz="4" w:space="0" w:color="auto"/>
            </w:tcBorders>
            <w:shd w:val="clear" w:color="auto" w:fill="auto"/>
            <w:vAlign w:val="center"/>
            <w:hideMark/>
          </w:tcPr>
          <w:p w14:paraId="5FA198F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575168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&lt;5</w:t>
            </w:r>
            <w:r w:rsidR="00C3281C">
              <w:rPr>
                <w:rFonts w:ascii="Arial" w:hAnsi="Arial" w:cs="Arial"/>
                <w:color w:val="000000"/>
                <w:sz w:val="20"/>
                <w:szCs w:val="20"/>
              </w:rPr>
              <w:t xml:space="preserve">yr </w:t>
            </w:r>
            <w:r w:rsidRPr="00D10EFE">
              <w:rPr>
                <w:rFonts w:ascii="Arial" w:hAnsi="Arial" w:cs="Arial"/>
                <w:color w:val="000000"/>
                <w:sz w:val="20"/>
                <w:szCs w:val="20"/>
              </w:rPr>
              <w:t>with febrile gastroenteritis</w:t>
            </w:r>
          </w:p>
        </w:tc>
        <w:tc>
          <w:tcPr>
            <w:tcW w:w="1070" w:type="dxa"/>
            <w:tcBorders>
              <w:top w:val="nil"/>
              <w:left w:val="nil"/>
              <w:bottom w:val="single" w:sz="4" w:space="0" w:color="auto"/>
              <w:right w:val="single" w:sz="4" w:space="0" w:color="auto"/>
            </w:tcBorders>
            <w:shd w:val="clear" w:color="auto" w:fill="auto"/>
            <w:vAlign w:val="center"/>
            <w:hideMark/>
          </w:tcPr>
          <w:p w14:paraId="07ED8BF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Children</w:t>
            </w:r>
          </w:p>
        </w:tc>
        <w:tc>
          <w:tcPr>
            <w:tcW w:w="1417" w:type="dxa"/>
            <w:tcBorders>
              <w:top w:val="nil"/>
              <w:left w:val="nil"/>
              <w:bottom w:val="single" w:sz="4" w:space="0" w:color="auto"/>
              <w:right w:val="single" w:sz="4" w:space="0" w:color="auto"/>
            </w:tcBorders>
            <w:shd w:val="clear" w:color="auto" w:fill="auto"/>
            <w:vAlign w:val="center"/>
            <w:hideMark/>
          </w:tcPr>
          <w:p w14:paraId="3F1E42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N</w:t>
            </w:r>
            <w:r>
              <w:rPr>
                <w:rFonts w:ascii="Arial" w:hAnsi="Arial" w:cs="Arial"/>
                <w:color w:val="000000"/>
                <w:sz w:val="20"/>
                <w:szCs w:val="20"/>
              </w:rPr>
              <w:t>R</w:t>
            </w:r>
          </w:p>
        </w:tc>
        <w:tc>
          <w:tcPr>
            <w:tcW w:w="709" w:type="dxa"/>
            <w:tcBorders>
              <w:top w:val="nil"/>
              <w:left w:val="nil"/>
              <w:bottom w:val="single" w:sz="4" w:space="0" w:color="auto"/>
              <w:right w:val="single" w:sz="4" w:space="0" w:color="auto"/>
            </w:tcBorders>
            <w:shd w:val="clear" w:color="auto" w:fill="auto"/>
            <w:vAlign w:val="center"/>
            <w:hideMark/>
          </w:tcPr>
          <w:p w14:paraId="06F1453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81</w:t>
            </w:r>
          </w:p>
        </w:tc>
      </w:tr>
      <w:tr w:rsidR="00D10EFE" w:rsidRPr="0028278E" w14:paraId="4ADD32F1" w14:textId="77777777" w:rsidTr="00D10EFE">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EFF7FA5" w14:textId="77777777" w:rsidR="00D10EFE" w:rsidRPr="00D10EFE" w:rsidRDefault="00D10EFE" w:rsidP="00D10EFE">
            <w:pPr>
              <w:jc w:val="center"/>
              <w:rPr>
                <w:rFonts w:ascii="Arial" w:hAnsi="Arial" w:cs="Arial"/>
                <w:color w:val="000000"/>
                <w:sz w:val="20"/>
                <w:szCs w:val="20"/>
              </w:rPr>
            </w:pPr>
            <w:proofErr w:type="spellStart"/>
            <w:r w:rsidRPr="00D10EFE">
              <w:rPr>
                <w:rFonts w:ascii="Arial" w:hAnsi="Arial" w:cs="Arial"/>
                <w:color w:val="000000"/>
                <w:sz w:val="20"/>
                <w:szCs w:val="20"/>
              </w:rPr>
              <w:t>Sanneh</w:t>
            </w:r>
            <w:proofErr w:type="spellEnd"/>
            <w:r w:rsidRPr="00D10EFE">
              <w:rPr>
                <w:rFonts w:ascii="Arial" w:hAnsi="Arial" w:cs="Arial"/>
                <w:color w:val="000000"/>
                <w:sz w:val="20"/>
                <w:szCs w:val="20"/>
              </w:rPr>
              <w:t xml:space="preserve"> 2018</w:t>
            </w:r>
          </w:p>
        </w:tc>
        <w:tc>
          <w:tcPr>
            <w:tcW w:w="745" w:type="dxa"/>
            <w:tcBorders>
              <w:top w:val="nil"/>
              <w:left w:val="nil"/>
              <w:bottom w:val="single" w:sz="4" w:space="0" w:color="auto"/>
              <w:right w:val="single" w:sz="4" w:space="0" w:color="auto"/>
            </w:tcBorders>
            <w:shd w:val="clear" w:color="auto" w:fill="auto"/>
            <w:vAlign w:val="center"/>
            <w:hideMark/>
          </w:tcPr>
          <w:p w14:paraId="6AD0B5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63DE69E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2015</w:t>
            </w:r>
          </w:p>
        </w:tc>
        <w:tc>
          <w:tcPr>
            <w:tcW w:w="1560" w:type="dxa"/>
            <w:tcBorders>
              <w:top w:val="nil"/>
              <w:left w:val="nil"/>
              <w:bottom w:val="single" w:sz="4" w:space="0" w:color="auto"/>
              <w:right w:val="single" w:sz="4" w:space="0" w:color="auto"/>
            </w:tcBorders>
            <w:shd w:val="clear" w:color="auto" w:fill="auto"/>
            <w:vAlign w:val="center"/>
            <w:hideMark/>
          </w:tcPr>
          <w:p w14:paraId="6690C15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The Gambia</w:t>
            </w:r>
          </w:p>
        </w:tc>
        <w:tc>
          <w:tcPr>
            <w:tcW w:w="1275" w:type="dxa"/>
            <w:tcBorders>
              <w:top w:val="nil"/>
              <w:left w:val="nil"/>
              <w:bottom w:val="single" w:sz="4" w:space="0" w:color="auto"/>
              <w:right w:val="single" w:sz="4" w:space="0" w:color="auto"/>
            </w:tcBorders>
            <w:shd w:val="clear" w:color="auto" w:fill="auto"/>
            <w:vAlign w:val="center"/>
            <w:hideMark/>
          </w:tcPr>
          <w:p w14:paraId="5A570AD0"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5846BB55"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Food handlers in schools</w:t>
            </w:r>
          </w:p>
        </w:tc>
        <w:tc>
          <w:tcPr>
            <w:tcW w:w="1070" w:type="dxa"/>
            <w:tcBorders>
              <w:top w:val="nil"/>
              <w:left w:val="nil"/>
              <w:bottom w:val="single" w:sz="4" w:space="0" w:color="auto"/>
              <w:right w:val="single" w:sz="4" w:space="0" w:color="auto"/>
            </w:tcBorders>
            <w:shd w:val="clear" w:color="auto" w:fill="auto"/>
            <w:vAlign w:val="center"/>
            <w:hideMark/>
          </w:tcPr>
          <w:p w14:paraId="2C8D89B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Adults</w:t>
            </w:r>
          </w:p>
        </w:tc>
        <w:tc>
          <w:tcPr>
            <w:tcW w:w="1417" w:type="dxa"/>
            <w:tcBorders>
              <w:top w:val="nil"/>
              <w:left w:val="nil"/>
              <w:bottom w:val="single" w:sz="4" w:space="0" w:color="auto"/>
              <w:right w:val="single" w:sz="4" w:space="0" w:color="auto"/>
            </w:tcBorders>
            <w:shd w:val="clear" w:color="auto" w:fill="auto"/>
            <w:vAlign w:val="center"/>
            <w:hideMark/>
          </w:tcPr>
          <w:p w14:paraId="4CE80EA9"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37yr*</w:t>
            </w:r>
          </w:p>
        </w:tc>
        <w:tc>
          <w:tcPr>
            <w:tcW w:w="709" w:type="dxa"/>
            <w:tcBorders>
              <w:top w:val="nil"/>
              <w:left w:val="nil"/>
              <w:bottom w:val="single" w:sz="4" w:space="0" w:color="auto"/>
              <w:right w:val="single" w:sz="4" w:space="0" w:color="auto"/>
            </w:tcBorders>
            <w:shd w:val="clear" w:color="auto" w:fill="auto"/>
            <w:vAlign w:val="center"/>
            <w:hideMark/>
          </w:tcPr>
          <w:p w14:paraId="7D874E8B"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565</w:t>
            </w:r>
          </w:p>
        </w:tc>
      </w:tr>
      <w:tr w:rsidR="00D10EFE" w:rsidRPr="0028278E" w14:paraId="4C1B8225" w14:textId="77777777" w:rsidTr="00D10EFE">
        <w:trPr>
          <w:trHeight w:val="836"/>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2F8188D"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Stanley 2018</w:t>
            </w:r>
          </w:p>
        </w:tc>
        <w:tc>
          <w:tcPr>
            <w:tcW w:w="745" w:type="dxa"/>
            <w:tcBorders>
              <w:top w:val="nil"/>
              <w:left w:val="nil"/>
              <w:bottom w:val="single" w:sz="4" w:space="0" w:color="auto"/>
              <w:right w:val="single" w:sz="4" w:space="0" w:color="auto"/>
            </w:tcBorders>
            <w:shd w:val="clear" w:color="auto" w:fill="auto"/>
            <w:vAlign w:val="center"/>
            <w:hideMark/>
          </w:tcPr>
          <w:p w14:paraId="22D29A43"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2018</w:t>
            </w:r>
          </w:p>
        </w:tc>
        <w:tc>
          <w:tcPr>
            <w:tcW w:w="1097" w:type="dxa"/>
            <w:tcBorders>
              <w:top w:val="nil"/>
              <w:left w:val="nil"/>
              <w:bottom w:val="single" w:sz="4" w:space="0" w:color="auto"/>
              <w:right w:val="single" w:sz="4" w:space="0" w:color="auto"/>
            </w:tcBorders>
            <w:shd w:val="clear" w:color="auto" w:fill="auto"/>
            <w:vAlign w:val="center"/>
            <w:hideMark/>
          </w:tcPr>
          <w:p w14:paraId="0474C94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2017</w:t>
            </w:r>
          </w:p>
        </w:tc>
        <w:tc>
          <w:tcPr>
            <w:tcW w:w="1560" w:type="dxa"/>
            <w:tcBorders>
              <w:top w:val="nil"/>
              <w:left w:val="nil"/>
              <w:bottom w:val="single" w:sz="4" w:space="0" w:color="auto"/>
              <w:right w:val="single" w:sz="4" w:space="0" w:color="auto"/>
            </w:tcBorders>
            <w:shd w:val="clear" w:color="auto" w:fill="auto"/>
            <w:vAlign w:val="center"/>
            <w:hideMark/>
          </w:tcPr>
          <w:p w14:paraId="0F5B0AA1"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Uganda</w:t>
            </w:r>
          </w:p>
        </w:tc>
        <w:tc>
          <w:tcPr>
            <w:tcW w:w="1275" w:type="dxa"/>
            <w:tcBorders>
              <w:top w:val="nil"/>
              <w:left w:val="nil"/>
              <w:bottom w:val="single" w:sz="4" w:space="0" w:color="auto"/>
              <w:right w:val="single" w:sz="4" w:space="0" w:color="auto"/>
            </w:tcBorders>
            <w:shd w:val="clear" w:color="auto" w:fill="auto"/>
            <w:vAlign w:val="center"/>
            <w:hideMark/>
          </w:tcPr>
          <w:p w14:paraId="32B387CC"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Cross sec.</w:t>
            </w:r>
          </w:p>
        </w:tc>
        <w:tc>
          <w:tcPr>
            <w:tcW w:w="4317" w:type="dxa"/>
            <w:tcBorders>
              <w:top w:val="nil"/>
              <w:left w:val="nil"/>
              <w:bottom w:val="single" w:sz="4" w:space="0" w:color="auto"/>
              <w:right w:val="single" w:sz="4" w:space="0" w:color="auto"/>
            </w:tcBorders>
            <w:shd w:val="clear" w:color="auto" w:fill="auto"/>
            <w:vAlign w:val="center"/>
            <w:hideMark/>
          </w:tcPr>
          <w:p w14:paraId="2C6D77A0" w14:textId="232D1E82"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Participants who reared animals, attending health facility with a fever and/or diarrh</w:t>
            </w:r>
            <w:ins w:id="9" w:author="Rebecca Lester" w:date="2019-04-06T12:34:00Z">
              <w:r w:rsidR="009F0140">
                <w:rPr>
                  <w:rFonts w:ascii="Arial" w:hAnsi="Arial" w:cs="Arial"/>
                  <w:color w:val="000000"/>
                  <w:sz w:val="20"/>
                  <w:szCs w:val="20"/>
                </w:rPr>
                <w:t>o</w:t>
              </w:r>
            </w:ins>
            <w:r w:rsidRPr="00D10EFE">
              <w:rPr>
                <w:rFonts w:ascii="Arial" w:hAnsi="Arial" w:cs="Arial"/>
                <w:color w:val="000000"/>
                <w:sz w:val="20"/>
                <w:szCs w:val="20"/>
              </w:rPr>
              <w:t>ea but without malaria</w:t>
            </w:r>
          </w:p>
        </w:tc>
        <w:tc>
          <w:tcPr>
            <w:tcW w:w="1070" w:type="dxa"/>
            <w:tcBorders>
              <w:top w:val="nil"/>
              <w:left w:val="nil"/>
              <w:bottom w:val="single" w:sz="4" w:space="0" w:color="auto"/>
              <w:right w:val="single" w:sz="4" w:space="0" w:color="auto"/>
            </w:tcBorders>
            <w:shd w:val="clear" w:color="auto" w:fill="auto"/>
            <w:vAlign w:val="center"/>
            <w:hideMark/>
          </w:tcPr>
          <w:p w14:paraId="7E92F8C8"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both</w:t>
            </w:r>
          </w:p>
        </w:tc>
        <w:tc>
          <w:tcPr>
            <w:tcW w:w="1417" w:type="dxa"/>
            <w:tcBorders>
              <w:top w:val="nil"/>
              <w:left w:val="nil"/>
              <w:bottom w:val="single" w:sz="4" w:space="0" w:color="auto"/>
              <w:right w:val="single" w:sz="4" w:space="0" w:color="auto"/>
            </w:tcBorders>
            <w:shd w:val="clear" w:color="auto" w:fill="auto"/>
            <w:vAlign w:val="center"/>
            <w:hideMark/>
          </w:tcPr>
          <w:p w14:paraId="675F11AE"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21.7yr*</w:t>
            </w:r>
          </w:p>
        </w:tc>
        <w:tc>
          <w:tcPr>
            <w:tcW w:w="709" w:type="dxa"/>
            <w:tcBorders>
              <w:top w:val="nil"/>
              <w:left w:val="nil"/>
              <w:bottom w:val="single" w:sz="4" w:space="0" w:color="auto"/>
              <w:right w:val="single" w:sz="4" w:space="0" w:color="auto"/>
            </w:tcBorders>
            <w:shd w:val="clear" w:color="auto" w:fill="auto"/>
            <w:vAlign w:val="center"/>
            <w:hideMark/>
          </w:tcPr>
          <w:p w14:paraId="45363852" w14:textId="77777777" w:rsidR="00D10EFE" w:rsidRPr="00D10EFE" w:rsidRDefault="00D10EFE" w:rsidP="00D10EFE">
            <w:pPr>
              <w:jc w:val="center"/>
              <w:rPr>
                <w:rFonts w:ascii="Arial" w:hAnsi="Arial" w:cs="Arial"/>
                <w:color w:val="000000"/>
                <w:sz w:val="20"/>
                <w:szCs w:val="20"/>
              </w:rPr>
            </w:pPr>
            <w:r w:rsidRPr="00D10EFE">
              <w:rPr>
                <w:rFonts w:ascii="Arial" w:hAnsi="Arial" w:cs="Arial"/>
                <w:color w:val="000000"/>
                <w:sz w:val="20"/>
                <w:szCs w:val="20"/>
              </w:rPr>
              <w:t>300</w:t>
            </w:r>
          </w:p>
        </w:tc>
      </w:tr>
    </w:tbl>
    <w:p w14:paraId="565CB5E8" w14:textId="77777777" w:rsidR="00C3281C" w:rsidRDefault="00D10EFE" w:rsidP="001D6079">
      <w:pPr>
        <w:spacing w:line="360" w:lineRule="auto"/>
        <w:rPr>
          <w:rFonts w:ascii="Arial" w:hAnsi="Arial" w:cs="Arial"/>
        </w:rPr>
        <w:sectPr w:rsidR="00C3281C" w:rsidSect="00D10EFE">
          <w:pgSz w:w="16840" w:h="11900" w:orient="landscape"/>
          <w:pgMar w:top="1440" w:right="1440" w:bottom="1440" w:left="1440" w:header="720" w:footer="720" w:gutter="0"/>
          <w:lnNumType w:countBy="1" w:restart="continuous"/>
          <w:cols w:space="720"/>
          <w:docGrid w:linePitch="360"/>
        </w:sectPr>
      </w:pPr>
      <w:r>
        <w:rPr>
          <w:rFonts w:ascii="Arial" w:hAnsi="Arial" w:cs="Arial"/>
        </w:rPr>
        <w:t xml:space="preserve">Table 1: Details of included studies. CAR = Central African Republic; ART = antiretroviral therapy; UTI = urinary tract infection; NR = not reported. </w:t>
      </w:r>
      <w:proofErr w:type="spellStart"/>
      <w:r>
        <w:rPr>
          <w:rFonts w:ascii="Arial" w:hAnsi="Arial" w:cs="Arial"/>
        </w:rPr>
        <w:t>yr</w:t>
      </w:r>
      <w:proofErr w:type="spellEnd"/>
      <w:r>
        <w:rPr>
          <w:rFonts w:ascii="Arial" w:hAnsi="Arial" w:cs="Arial"/>
        </w:rPr>
        <w:t xml:space="preserve"> = year; m = months, d = days, hr = hours. * = mean rather than median</w:t>
      </w:r>
    </w:p>
    <w:p w14:paraId="3DBB77C6" w14:textId="569292D8" w:rsidR="00D10EFE" w:rsidRDefault="00C3281C" w:rsidP="001D6079">
      <w:pPr>
        <w:spacing w:line="360" w:lineRule="auto"/>
        <w:rPr>
          <w:rFonts w:ascii="Arial" w:hAnsi="Arial" w:cs="Arial"/>
        </w:rPr>
      </w:pPr>
      <w:r>
        <w:rPr>
          <w:rFonts w:ascii="Arial" w:hAnsi="Arial" w:cs="Arial"/>
        </w:rPr>
        <w:lastRenderedPageBreak/>
        <w:t>Overall ESBL</w:t>
      </w:r>
      <w:r w:rsidR="004C0808">
        <w:rPr>
          <w:rFonts w:ascii="Arial" w:hAnsi="Arial" w:cs="Arial"/>
        </w:rPr>
        <w:t>-E</w:t>
      </w:r>
      <w:r>
        <w:rPr>
          <w:rFonts w:ascii="Arial" w:hAnsi="Arial" w:cs="Arial"/>
        </w:rPr>
        <w:t xml:space="preserve"> carriage prevalence was extremely heterogeneous </w:t>
      </w:r>
      <w:r w:rsidR="00BB3A7A">
        <w:rPr>
          <w:rFonts w:ascii="Arial" w:hAnsi="Arial" w:cs="Arial"/>
        </w:rPr>
        <w:t xml:space="preserve">across studies </w:t>
      </w:r>
      <w:r>
        <w:rPr>
          <w:rFonts w:ascii="Arial" w:hAnsi="Arial" w:cs="Arial"/>
        </w:rPr>
        <w:t>ranging from 5-</w:t>
      </w:r>
      <w:r w:rsidR="00BB3A7A">
        <w:rPr>
          <w:rFonts w:ascii="Arial" w:hAnsi="Arial" w:cs="Arial"/>
        </w:rPr>
        <w:t xml:space="preserve">84% </w:t>
      </w:r>
      <w:r w:rsidR="00C713C2">
        <w:rPr>
          <w:rFonts w:ascii="Arial" w:hAnsi="Arial" w:cs="Arial"/>
        </w:rPr>
        <w:t xml:space="preserve">with no trend by year </w:t>
      </w:r>
      <w:r w:rsidR="009F0140">
        <w:rPr>
          <w:rFonts w:ascii="Arial" w:hAnsi="Arial" w:cs="Arial"/>
        </w:rPr>
        <w:t xml:space="preserve">of publication </w:t>
      </w:r>
      <w:r w:rsidR="00BB3A7A">
        <w:rPr>
          <w:rFonts w:ascii="Arial" w:hAnsi="Arial" w:cs="Arial"/>
        </w:rPr>
        <w:t>(</w:t>
      </w:r>
      <w:r w:rsidR="00412480">
        <w:rPr>
          <w:rFonts w:ascii="Arial" w:hAnsi="Arial" w:cs="Arial"/>
        </w:rPr>
        <w:t>S</w:t>
      </w:r>
      <w:r w:rsidR="00BB3A7A">
        <w:rPr>
          <w:rFonts w:ascii="Arial" w:hAnsi="Arial" w:cs="Arial"/>
        </w:rPr>
        <w:t xml:space="preserve">upplementary </w:t>
      </w:r>
      <w:r w:rsidR="00412480">
        <w:rPr>
          <w:rFonts w:ascii="Arial" w:hAnsi="Arial" w:cs="Arial"/>
        </w:rPr>
        <w:t>F</w:t>
      </w:r>
      <w:r w:rsidR="00BB3A7A">
        <w:rPr>
          <w:rFonts w:ascii="Arial" w:hAnsi="Arial" w:cs="Arial"/>
        </w:rPr>
        <w:t>igure S1). Some heterogeneity was explained by location of sampling (Figure</w:t>
      </w:r>
      <w:r w:rsidR="00C713C2">
        <w:rPr>
          <w:rFonts w:ascii="Arial" w:hAnsi="Arial" w:cs="Arial"/>
        </w:rPr>
        <w:t>s</w:t>
      </w:r>
      <w:r w:rsidR="00BB3A7A">
        <w:rPr>
          <w:rFonts w:ascii="Arial" w:hAnsi="Arial" w:cs="Arial"/>
        </w:rPr>
        <w:t xml:space="preserve"> 2</w:t>
      </w:r>
      <w:r w:rsidR="00C713C2">
        <w:rPr>
          <w:rFonts w:ascii="Arial" w:hAnsi="Arial" w:cs="Arial"/>
        </w:rPr>
        <w:t xml:space="preserve"> </w:t>
      </w:r>
      <w:r w:rsidR="00E6120B">
        <w:rPr>
          <w:rFonts w:ascii="Arial" w:hAnsi="Arial" w:cs="Arial"/>
        </w:rPr>
        <w:t>and S</w:t>
      </w:r>
      <w:r w:rsidR="002F7547">
        <w:rPr>
          <w:rFonts w:ascii="Arial" w:hAnsi="Arial" w:cs="Arial"/>
        </w:rPr>
        <w:t xml:space="preserve">upplementary </w:t>
      </w:r>
      <w:r w:rsidR="00E6120B">
        <w:rPr>
          <w:rFonts w:ascii="Arial" w:hAnsi="Arial" w:cs="Arial"/>
        </w:rPr>
        <w:t>F</w:t>
      </w:r>
      <w:r w:rsidR="002F7547">
        <w:rPr>
          <w:rFonts w:ascii="Arial" w:hAnsi="Arial" w:cs="Arial"/>
        </w:rPr>
        <w:t xml:space="preserve">igure </w:t>
      </w:r>
      <w:r w:rsidR="00E6120B">
        <w:rPr>
          <w:rFonts w:ascii="Arial" w:hAnsi="Arial" w:cs="Arial"/>
        </w:rPr>
        <w:t>S</w:t>
      </w:r>
      <w:r w:rsidR="002F7547">
        <w:rPr>
          <w:rFonts w:ascii="Arial" w:hAnsi="Arial" w:cs="Arial"/>
        </w:rPr>
        <w:t>2</w:t>
      </w:r>
      <w:r w:rsidR="00BB3A7A">
        <w:rPr>
          <w:rFonts w:ascii="Arial" w:hAnsi="Arial" w:cs="Arial"/>
        </w:rPr>
        <w:t>): inpatients tended to have the highest carriage prevalence with community members the least. There was no clear difference in prevalence between neonates, children or adults (</w:t>
      </w:r>
      <w:r w:rsidR="00E6120B">
        <w:rPr>
          <w:rFonts w:ascii="Arial" w:hAnsi="Arial" w:cs="Arial"/>
        </w:rPr>
        <w:t>Supplementary Figure S2</w:t>
      </w:r>
      <w:r w:rsidR="00BB3A7A">
        <w:rPr>
          <w:rFonts w:ascii="Arial" w:hAnsi="Arial" w:cs="Arial"/>
        </w:rPr>
        <w:t xml:space="preserve">). </w:t>
      </w:r>
      <w:r w:rsidR="00412480">
        <w:rPr>
          <w:rFonts w:ascii="Arial" w:hAnsi="Arial" w:cs="Arial"/>
        </w:rPr>
        <w:t>Pooled summary estimates were therefore calculated for community members (18% [95% CI 11-28%]), outpatients (27%  [95% CI 14-44%]), inpatients on hospital admission (30% [95% CI 23-39%]) and inpatients (55%</w:t>
      </w:r>
      <w:r w:rsidR="00350A6A">
        <w:rPr>
          <w:rFonts w:ascii="Arial" w:hAnsi="Arial" w:cs="Arial"/>
        </w:rPr>
        <w:t xml:space="preserve"> [95% CI 49-60%]), though in each stratum significant heterogeneity remained (I</w:t>
      </w:r>
      <w:r w:rsidR="00350A6A" w:rsidRPr="00350A6A">
        <w:rPr>
          <w:rFonts w:ascii="Arial" w:hAnsi="Arial" w:cs="Arial"/>
          <w:vertAlign w:val="superscript"/>
        </w:rPr>
        <w:t>2</w:t>
      </w:r>
      <w:r w:rsidR="00350A6A">
        <w:rPr>
          <w:rFonts w:ascii="Arial" w:hAnsi="Arial" w:cs="Arial"/>
          <w:vertAlign w:val="superscript"/>
        </w:rPr>
        <w:t xml:space="preserve"> </w:t>
      </w:r>
      <w:r w:rsidR="00350A6A">
        <w:rPr>
          <w:rFonts w:ascii="Arial" w:hAnsi="Arial" w:cs="Arial"/>
        </w:rPr>
        <w:t>76-97%) so these summary estimates should be treated with caution (Figure 3).</w:t>
      </w:r>
    </w:p>
    <w:p w14:paraId="4EC93A93" w14:textId="6BE0280E" w:rsidR="00350A6A" w:rsidRDefault="00350A6A" w:rsidP="001D6079">
      <w:pPr>
        <w:spacing w:line="360" w:lineRule="auto"/>
        <w:rPr>
          <w:rFonts w:ascii="Arial" w:hAnsi="Arial" w:cs="Arial"/>
        </w:rPr>
      </w:pPr>
    </w:p>
    <w:p w14:paraId="116D8DCF" w14:textId="4EC33875" w:rsidR="00350A6A" w:rsidRDefault="009F0140" w:rsidP="001D6079">
      <w:pPr>
        <w:spacing w:line="360" w:lineRule="auto"/>
        <w:rPr>
          <w:rFonts w:ascii="Arial" w:hAnsi="Arial" w:cs="Arial"/>
        </w:rPr>
      </w:pPr>
      <w:r>
        <w:rPr>
          <w:rFonts w:ascii="Arial" w:hAnsi="Arial" w:cs="Arial"/>
        </w:rPr>
        <w:t>Two-thirds (</w:t>
      </w:r>
      <w:r w:rsidR="00350A6A">
        <w:rPr>
          <w:rFonts w:ascii="Arial" w:hAnsi="Arial" w:cs="Arial"/>
        </w:rPr>
        <w:t>21/32</w:t>
      </w:r>
      <w:r>
        <w:rPr>
          <w:rFonts w:ascii="Arial" w:hAnsi="Arial" w:cs="Arial"/>
        </w:rPr>
        <w:t>) of</w:t>
      </w:r>
      <w:r w:rsidR="00350A6A">
        <w:rPr>
          <w:rFonts w:ascii="Arial" w:hAnsi="Arial" w:cs="Arial"/>
        </w:rPr>
        <w:t xml:space="preserve"> studies performed an analysis to identify factors associated with ESBL</w:t>
      </w:r>
      <w:r w:rsidR="00EF7915">
        <w:rPr>
          <w:rFonts w:ascii="Arial" w:hAnsi="Arial" w:cs="Arial"/>
        </w:rPr>
        <w:t>-E</w:t>
      </w:r>
      <w:r w:rsidR="00350A6A">
        <w:rPr>
          <w:rFonts w:ascii="Arial" w:hAnsi="Arial" w:cs="Arial"/>
        </w:rPr>
        <w:t xml:space="preserve"> carriage (Table 2). Prior hospitalisation </w:t>
      </w:r>
      <w:r w:rsidR="008E3F4B">
        <w:rPr>
          <w:rFonts w:ascii="Arial" w:hAnsi="Arial" w:cs="Arial"/>
        </w:rPr>
        <w:t>was assessed as a risk factor in 13 studies, and a statistically significant association found in 4/13, with odds ratios of 2.1-8.5</w:t>
      </w:r>
      <w:r>
        <w:rPr>
          <w:rFonts w:ascii="Arial" w:hAnsi="Arial" w:cs="Arial"/>
        </w:rPr>
        <w:t>. A</w:t>
      </w:r>
      <w:r w:rsidR="008E3F4B">
        <w:rPr>
          <w:rFonts w:ascii="Arial" w:hAnsi="Arial" w:cs="Arial"/>
        </w:rPr>
        <w:t>ntimicrobial exposure was assessed in 13 studies, and a statistically significant association found in 5/13 with odds ratios of 1.6-27.0. Using water from a borehole and boiling water before drinking were found to be associated with a lower prevalence of ESBL</w:t>
      </w:r>
      <w:r w:rsidR="00EF7915">
        <w:rPr>
          <w:rFonts w:ascii="Arial" w:hAnsi="Arial" w:cs="Arial"/>
        </w:rPr>
        <w:t>-E</w:t>
      </w:r>
      <w:r w:rsidR="008E3F4B">
        <w:rPr>
          <w:rFonts w:ascii="Arial" w:hAnsi="Arial" w:cs="Arial"/>
        </w:rPr>
        <w:t xml:space="preserve"> colonisation in two different studies. One study found that a higher socio-economic status was associated with a lower ESBL</w:t>
      </w:r>
      <w:r w:rsidR="00EF7915">
        <w:rPr>
          <w:rFonts w:ascii="Arial" w:hAnsi="Arial" w:cs="Arial"/>
        </w:rPr>
        <w:t>-E</w:t>
      </w:r>
      <w:r w:rsidR="008E3F4B">
        <w:rPr>
          <w:rFonts w:ascii="Arial" w:hAnsi="Arial" w:cs="Arial"/>
        </w:rPr>
        <w:t xml:space="preserve"> prevalence, and one the opposite. </w:t>
      </w:r>
      <w:r w:rsidR="00AD0C29">
        <w:rPr>
          <w:rFonts w:ascii="Arial" w:hAnsi="Arial" w:cs="Arial"/>
        </w:rPr>
        <w:t>Only two studies addressed the association between HIV status and ESBL</w:t>
      </w:r>
      <w:r w:rsidR="00EF7915">
        <w:rPr>
          <w:rFonts w:ascii="Arial" w:hAnsi="Arial" w:cs="Arial"/>
        </w:rPr>
        <w:t>-E</w:t>
      </w:r>
      <w:r w:rsidR="00AD0C29">
        <w:rPr>
          <w:rFonts w:ascii="Arial" w:hAnsi="Arial" w:cs="Arial"/>
        </w:rPr>
        <w:t xml:space="preserve"> colonisation status; one, in adults found no association, whereas the other, in children, found a strong association.</w:t>
      </w:r>
      <w:r w:rsidR="00735C7B">
        <w:rPr>
          <w:rFonts w:ascii="Arial" w:hAnsi="Arial" w:cs="Arial"/>
        </w:rPr>
        <w:t xml:space="preserve"> Only one study assessed the association between animals in the home as ESBL</w:t>
      </w:r>
      <w:r w:rsidR="00EF7915">
        <w:rPr>
          <w:rFonts w:ascii="Arial" w:hAnsi="Arial" w:cs="Arial"/>
        </w:rPr>
        <w:t>-E</w:t>
      </w:r>
      <w:r w:rsidR="00735C7B">
        <w:rPr>
          <w:rFonts w:ascii="Arial" w:hAnsi="Arial" w:cs="Arial"/>
        </w:rPr>
        <w:t xml:space="preserve"> carriage, finding no association.</w:t>
      </w:r>
    </w:p>
    <w:p w14:paraId="41D87B45" w14:textId="71CB9679" w:rsidR="00AD0C29" w:rsidRDefault="00AD0C29" w:rsidP="001D6079">
      <w:pPr>
        <w:spacing w:line="360" w:lineRule="auto"/>
        <w:rPr>
          <w:rFonts w:ascii="Arial" w:hAnsi="Arial" w:cs="Arial"/>
        </w:rPr>
      </w:pPr>
    </w:p>
    <w:p w14:paraId="2A588DA7" w14:textId="046ABFDA" w:rsidR="00AD0C29" w:rsidRPr="00350A6A" w:rsidRDefault="00AD0C29" w:rsidP="001D6079">
      <w:pPr>
        <w:spacing w:line="360" w:lineRule="auto"/>
        <w:rPr>
          <w:rFonts w:ascii="Arial" w:hAnsi="Arial" w:cs="Arial"/>
        </w:rPr>
      </w:pPr>
      <w:r>
        <w:rPr>
          <w:rFonts w:ascii="Arial" w:hAnsi="Arial" w:cs="Arial"/>
        </w:rPr>
        <w:t xml:space="preserve">Of the </w:t>
      </w:r>
      <w:r w:rsidR="00570F1E">
        <w:rPr>
          <w:rFonts w:ascii="Arial" w:hAnsi="Arial" w:cs="Arial"/>
        </w:rPr>
        <w:t xml:space="preserve">6 </w:t>
      </w:r>
      <w:r>
        <w:rPr>
          <w:rFonts w:ascii="Arial" w:hAnsi="Arial" w:cs="Arial"/>
        </w:rPr>
        <w:t>cohort</w:t>
      </w:r>
      <w:r w:rsidR="00570F1E">
        <w:rPr>
          <w:rFonts w:ascii="Arial" w:hAnsi="Arial" w:cs="Arial"/>
        </w:rPr>
        <w:t xml:space="preserve"> studies, all sampled participants on admission to hospital and </w:t>
      </w:r>
      <w:r w:rsidR="004C0808">
        <w:rPr>
          <w:rFonts w:ascii="Arial" w:hAnsi="Arial" w:cs="Arial"/>
        </w:rPr>
        <w:t>on discharge, a median 5.6-8 days later, and found an increase in ESBL</w:t>
      </w:r>
      <w:r w:rsidR="00EF7915">
        <w:rPr>
          <w:rFonts w:ascii="Arial" w:hAnsi="Arial" w:cs="Arial"/>
        </w:rPr>
        <w:t>-E</w:t>
      </w:r>
      <w:r w:rsidR="004C0808">
        <w:rPr>
          <w:rFonts w:ascii="Arial" w:hAnsi="Arial" w:cs="Arial"/>
        </w:rPr>
        <w:t xml:space="preserve"> carriage prevalence between the two sampling points (Table 3). No study longitudinally sampled ESBL carriage in the community, either in community dwellers or in those discharged from hospital.</w:t>
      </w:r>
    </w:p>
    <w:p w14:paraId="3B276ABA" w14:textId="77777777" w:rsidR="00412480" w:rsidRDefault="00412480" w:rsidP="001D6079">
      <w:pPr>
        <w:spacing w:line="360" w:lineRule="auto"/>
        <w:rPr>
          <w:rFonts w:ascii="Arial" w:hAnsi="Arial" w:cs="Arial"/>
        </w:rPr>
      </w:pPr>
    </w:p>
    <w:p w14:paraId="5BEEAF62" w14:textId="369C657F" w:rsidR="00730D69" w:rsidRDefault="00730D69" w:rsidP="001D6079">
      <w:pPr>
        <w:spacing w:line="360" w:lineRule="auto"/>
        <w:rPr>
          <w:rFonts w:ascii="Arial" w:hAnsi="Arial" w:cs="Arial"/>
        </w:rPr>
      </w:pPr>
    </w:p>
    <w:p w14:paraId="04C661EB" w14:textId="77777777" w:rsidR="00BB3A7A" w:rsidRDefault="00BB3A7A" w:rsidP="001D6079">
      <w:pPr>
        <w:spacing w:line="360" w:lineRule="auto"/>
        <w:rPr>
          <w:rFonts w:ascii="Arial" w:hAnsi="Arial" w:cs="Arial"/>
        </w:rPr>
      </w:pPr>
    </w:p>
    <w:p w14:paraId="49A7387B" w14:textId="54CDF46A" w:rsidR="00BB3A7A" w:rsidRDefault="00E6120B" w:rsidP="001D6079">
      <w:pPr>
        <w:spacing w:line="360" w:lineRule="auto"/>
        <w:rPr>
          <w:rFonts w:ascii="Arial" w:hAnsi="Arial" w:cs="Arial"/>
        </w:rPr>
      </w:pPr>
      <w:r>
        <w:rPr>
          <w:rFonts w:ascii="Arial" w:hAnsi="Arial" w:cs="Arial"/>
          <w:noProof/>
        </w:rPr>
        <w:lastRenderedPageBreak/>
        <w:drawing>
          <wp:inline distT="0" distB="0" distL="0" distR="0" wp14:anchorId="7C265C39" wp14:editId="72532FEC">
            <wp:extent cx="5305425" cy="7523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st_plot.pdf"/>
                    <pic:cNvPicPr/>
                  </pic:nvPicPr>
                  <pic:blipFill rotWithShape="1">
                    <a:blip r:embed="rId10">
                      <a:extLst>
                        <a:ext uri="{28A0092B-C50C-407E-A947-70E740481C1C}">
                          <a14:useLocalDpi xmlns:a14="http://schemas.microsoft.com/office/drawing/2010/main" val="0"/>
                        </a:ext>
                      </a:extLst>
                    </a:blip>
                    <a:srcRect t="8527" b="6383"/>
                    <a:stretch/>
                  </pic:blipFill>
                  <pic:spPr bwMode="auto">
                    <a:xfrm>
                      <a:off x="0" y="0"/>
                      <a:ext cx="5318760" cy="7542910"/>
                    </a:xfrm>
                    <a:prstGeom prst="rect">
                      <a:avLst/>
                    </a:prstGeom>
                    <a:ln>
                      <a:noFill/>
                    </a:ln>
                    <a:extLst>
                      <a:ext uri="{53640926-AAD7-44D8-BBD7-CCE9431645EC}">
                        <a14:shadowObscured xmlns:a14="http://schemas.microsoft.com/office/drawing/2010/main"/>
                      </a:ext>
                    </a:extLst>
                  </pic:spPr>
                </pic:pic>
              </a:graphicData>
            </a:graphic>
          </wp:inline>
        </w:drawing>
      </w:r>
    </w:p>
    <w:p w14:paraId="2F2EA4CB" w14:textId="1C7777A7" w:rsidR="00C713C2" w:rsidRDefault="00C713C2" w:rsidP="001D6079">
      <w:pPr>
        <w:spacing w:line="360" w:lineRule="auto"/>
        <w:rPr>
          <w:rFonts w:ascii="Arial" w:hAnsi="Arial" w:cs="Arial"/>
        </w:rPr>
      </w:pPr>
      <w:r>
        <w:rPr>
          <w:rFonts w:ascii="Arial" w:hAnsi="Arial" w:cs="Arial"/>
        </w:rPr>
        <w:t xml:space="preserve">Figure 3: ESBL carriage by study with pooled random effect </w:t>
      </w:r>
      <w:r w:rsidR="004F3567">
        <w:rPr>
          <w:rFonts w:ascii="Arial" w:hAnsi="Arial" w:cs="Arial"/>
        </w:rPr>
        <w:t xml:space="preserve">summary </w:t>
      </w:r>
      <w:r>
        <w:rPr>
          <w:rFonts w:ascii="Arial" w:hAnsi="Arial" w:cs="Arial"/>
        </w:rPr>
        <w:t xml:space="preserve">estimates stratified by location of </w:t>
      </w:r>
      <w:commentRangeStart w:id="10"/>
      <w:r>
        <w:rPr>
          <w:rFonts w:ascii="Arial" w:hAnsi="Arial" w:cs="Arial"/>
        </w:rPr>
        <w:t>sampling</w:t>
      </w:r>
      <w:commentRangeEnd w:id="10"/>
      <w:r w:rsidR="0009107D">
        <w:rPr>
          <w:rStyle w:val="CommentReference"/>
        </w:rPr>
        <w:commentReference w:id="10"/>
      </w:r>
      <w:r>
        <w:rPr>
          <w:rFonts w:ascii="Arial" w:hAnsi="Arial" w:cs="Arial"/>
        </w:rPr>
        <w:t>.</w:t>
      </w:r>
    </w:p>
    <w:p w14:paraId="2E35F4B2" w14:textId="04BC87AF" w:rsidR="00350A6A" w:rsidRDefault="00350A6A" w:rsidP="001D6079">
      <w:pPr>
        <w:spacing w:line="360" w:lineRule="auto"/>
        <w:rPr>
          <w:rFonts w:ascii="Arial" w:hAnsi="Arial" w:cs="Arial"/>
        </w:rPr>
      </w:pPr>
    </w:p>
    <w:p w14:paraId="4FAE0204" w14:textId="77777777" w:rsidR="00E6120B" w:rsidRDefault="00E6120B" w:rsidP="001D6079">
      <w:pPr>
        <w:spacing w:line="360" w:lineRule="auto"/>
        <w:rPr>
          <w:rFonts w:ascii="Arial" w:hAnsi="Arial" w:cs="Arial"/>
        </w:rPr>
      </w:pPr>
    </w:p>
    <w:tbl>
      <w:tblPr>
        <w:tblW w:w="9249" w:type="dxa"/>
        <w:tblInd w:w="-607" w:type="dxa"/>
        <w:tblLook w:val="04A0" w:firstRow="1" w:lastRow="0" w:firstColumn="1" w:lastColumn="0" w:noHBand="0" w:noVBand="1"/>
      </w:tblPr>
      <w:tblGrid>
        <w:gridCol w:w="1350"/>
        <w:gridCol w:w="2612"/>
        <w:gridCol w:w="1039"/>
        <w:gridCol w:w="2405"/>
        <w:gridCol w:w="1843"/>
      </w:tblGrid>
      <w:tr w:rsidR="00412480" w:rsidRPr="00412480" w14:paraId="03053FF8" w14:textId="77777777" w:rsidTr="00412480">
        <w:trPr>
          <w:trHeight w:val="340"/>
        </w:trPr>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B3514C"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lastRenderedPageBreak/>
              <w:t>Study</w:t>
            </w:r>
          </w:p>
        </w:tc>
        <w:tc>
          <w:tcPr>
            <w:tcW w:w="2612" w:type="dxa"/>
            <w:tcBorders>
              <w:top w:val="single" w:sz="4" w:space="0" w:color="auto"/>
              <w:left w:val="nil"/>
              <w:bottom w:val="single" w:sz="4" w:space="0" w:color="auto"/>
              <w:right w:val="single" w:sz="4" w:space="0" w:color="auto"/>
            </w:tcBorders>
            <w:shd w:val="clear" w:color="auto" w:fill="auto"/>
            <w:vAlign w:val="center"/>
            <w:hideMark/>
          </w:tcPr>
          <w:p w14:paraId="114289A2"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Risk factors assessed</w:t>
            </w:r>
          </w:p>
        </w:tc>
        <w:tc>
          <w:tcPr>
            <w:tcW w:w="1039" w:type="dxa"/>
            <w:tcBorders>
              <w:top w:val="single" w:sz="4" w:space="0" w:color="auto"/>
              <w:left w:val="nil"/>
              <w:bottom w:val="single" w:sz="4" w:space="0" w:color="auto"/>
              <w:right w:val="single" w:sz="4" w:space="0" w:color="auto"/>
            </w:tcBorders>
            <w:shd w:val="clear" w:color="auto" w:fill="auto"/>
            <w:vAlign w:val="center"/>
            <w:hideMark/>
          </w:tcPr>
          <w:p w14:paraId="40A6C818"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Analysis</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59571C0E"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Significant risk factors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7DDC2F08" w14:textId="77777777" w:rsidR="00412480" w:rsidRPr="00412480" w:rsidRDefault="00412480" w:rsidP="00412480">
            <w:pPr>
              <w:jc w:val="center"/>
              <w:rPr>
                <w:rFonts w:ascii="Arial" w:hAnsi="Arial" w:cs="Arial"/>
                <w:b/>
                <w:bCs/>
                <w:color w:val="000000"/>
                <w:sz w:val="20"/>
                <w:szCs w:val="20"/>
              </w:rPr>
            </w:pPr>
            <w:r w:rsidRPr="00412480">
              <w:rPr>
                <w:rFonts w:ascii="Arial" w:hAnsi="Arial" w:cs="Arial"/>
                <w:b/>
                <w:bCs/>
                <w:color w:val="000000"/>
                <w:sz w:val="20"/>
                <w:szCs w:val="20"/>
              </w:rPr>
              <w:t>Odds ratio (95% CI)</w:t>
            </w:r>
          </w:p>
        </w:tc>
      </w:tr>
      <w:tr w:rsidR="00412480" w:rsidRPr="00412480" w14:paraId="5070956A"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7B73BC85"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Tande</w:t>
            </w:r>
            <w:proofErr w:type="spellEnd"/>
            <w:r w:rsidRPr="00412480">
              <w:rPr>
                <w:rFonts w:ascii="Arial" w:hAnsi="Arial" w:cs="Arial"/>
                <w:color w:val="000000"/>
                <w:sz w:val="20"/>
                <w:szCs w:val="20"/>
              </w:rPr>
              <w:t xml:space="preserve"> 2009</w:t>
            </w:r>
          </w:p>
        </w:tc>
        <w:tc>
          <w:tcPr>
            <w:tcW w:w="2612" w:type="dxa"/>
            <w:tcBorders>
              <w:top w:val="nil"/>
              <w:left w:val="nil"/>
              <w:bottom w:val="single" w:sz="4" w:space="0" w:color="auto"/>
              <w:right w:val="single" w:sz="4" w:space="0" w:color="auto"/>
            </w:tcBorders>
            <w:shd w:val="clear" w:color="auto" w:fill="auto"/>
            <w:vAlign w:val="center"/>
            <w:hideMark/>
          </w:tcPr>
          <w:p w14:paraId="221439B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Adults with direct contact with the children in orphanage</w:t>
            </w:r>
          </w:p>
        </w:tc>
        <w:tc>
          <w:tcPr>
            <w:tcW w:w="1039" w:type="dxa"/>
            <w:tcBorders>
              <w:top w:val="nil"/>
              <w:left w:val="nil"/>
              <w:bottom w:val="single" w:sz="4" w:space="0" w:color="auto"/>
              <w:right w:val="single" w:sz="4" w:space="0" w:color="auto"/>
            </w:tcBorders>
            <w:shd w:val="clear" w:color="auto" w:fill="auto"/>
            <w:vAlign w:val="center"/>
            <w:hideMark/>
          </w:tcPr>
          <w:p w14:paraId="7CF64A7C"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0F947BA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Contact with orphanage children</w:t>
            </w:r>
          </w:p>
        </w:tc>
        <w:tc>
          <w:tcPr>
            <w:tcW w:w="1843" w:type="dxa"/>
            <w:tcBorders>
              <w:top w:val="nil"/>
              <w:left w:val="nil"/>
              <w:bottom w:val="single" w:sz="4" w:space="0" w:color="auto"/>
              <w:right w:val="single" w:sz="4" w:space="0" w:color="auto"/>
            </w:tcBorders>
            <w:shd w:val="clear" w:color="auto" w:fill="auto"/>
            <w:vAlign w:val="center"/>
            <w:hideMark/>
          </w:tcPr>
          <w:p w14:paraId="4E593C7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19.7 (3.2 - 201.3)</w:t>
            </w:r>
          </w:p>
        </w:tc>
      </w:tr>
      <w:tr w:rsidR="00412480" w:rsidRPr="00412480" w14:paraId="67D01397"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A20DF99"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Andriatahina</w:t>
            </w:r>
            <w:proofErr w:type="spellEnd"/>
            <w:r w:rsidRPr="00412480">
              <w:rPr>
                <w:rFonts w:ascii="Arial" w:hAnsi="Arial" w:cs="Arial"/>
                <w:color w:val="000000"/>
                <w:sz w:val="20"/>
                <w:szCs w:val="20"/>
              </w:rPr>
              <w:t xml:space="preserve"> 2010</w:t>
            </w:r>
          </w:p>
        </w:tc>
        <w:tc>
          <w:tcPr>
            <w:tcW w:w="2612" w:type="dxa"/>
            <w:tcBorders>
              <w:top w:val="nil"/>
              <w:left w:val="nil"/>
              <w:bottom w:val="single" w:sz="4" w:space="0" w:color="auto"/>
              <w:right w:val="single" w:sz="4" w:space="0" w:color="auto"/>
            </w:tcBorders>
            <w:shd w:val="clear" w:color="auto" w:fill="auto"/>
            <w:vAlign w:val="center"/>
            <w:hideMark/>
          </w:tcPr>
          <w:p w14:paraId="2A2EAD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patient origin (home vs health facility),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or hospitalisation last 30days, admitting dx, infection on admission</w:t>
            </w:r>
          </w:p>
        </w:tc>
        <w:tc>
          <w:tcPr>
            <w:tcW w:w="1039" w:type="dxa"/>
            <w:tcBorders>
              <w:top w:val="nil"/>
              <w:left w:val="nil"/>
              <w:bottom w:val="single" w:sz="4" w:space="0" w:color="auto"/>
              <w:right w:val="single" w:sz="4" w:space="0" w:color="auto"/>
            </w:tcBorders>
            <w:shd w:val="clear" w:color="auto" w:fill="auto"/>
            <w:vAlign w:val="center"/>
            <w:hideMark/>
          </w:tcPr>
          <w:p w14:paraId="5BB4757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350B7C6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Hospitalisation last 30d</w:t>
            </w:r>
          </w:p>
        </w:tc>
        <w:tc>
          <w:tcPr>
            <w:tcW w:w="1843" w:type="dxa"/>
            <w:tcBorders>
              <w:top w:val="nil"/>
              <w:left w:val="nil"/>
              <w:bottom w:val="single" w:sz="4" w:space="0" w:color="auto"/>
              <w:right w:val="single" w:sz="4" w:space="0" w:color="auto"/>
            </w:tcBorders>
            <w:shd w:val="clear" w:color="auto" w:fill="auto"/>
            <w:vAlign w:val="center"/>
            <w:hideMark/>
          </w:tcPr>
          <w:p w14:paraId="14B1106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7.4 (2.9-18.3)</w:t>
            </w:r>
          </w:p>
        </w:tc>
      </w:tr>
      <w:tr w:rsidR="00412480" w:rsidRPr="00412480" w14:paraId="18ABE3BC"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48C7A92"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Herindrainy</w:t>
            </w:r>
            <w:proofErr w:type="spellEnd"/>
            <w:r w:rsidRPr="00412480">
              <w:rPr>
                <w:rFonts w:ascii="Arial" w:hAnsi="Arial" w:cs="Arial"/>
                <w:color w:val="000000"/>
                <w:sz w:val="20"/>
                <w:szCs w:val="20"/>
              </w:rPr>
              <w:t xml:space="preserve"> 2011</w:t>
            </w:r>
          </w:p>
        </w:tc>
        <w:tc>
          <w:tcPr>
            <w:tcW w:w="2612" w:type="dxa"/>
            <w:tcBorders>
              <w:top w:val="nil"/>
              <w:left w:val="nil"/>
              <w:bottom w:val="single" w:sz="4" w:space="0" w:color="auto"/>
              <w:right w:val="single" w:sz="4" w:space="0" w:color="auto"/>
            </w:tcBorders>
            <w:shd w:val="clear" w:color="auto" w:fill="auto"/>
            <w:vAlign w:val="center"/>
            <w:hideMark/>
          </w:tcPr>
          <w:p w14:paraId="0C47106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SES, no. of rooms occupied, ratio </w:t>
            </w:r>
            <w:proofErr w:type="spellStart"/>
            <w:r w:rsidRPr="00412480">
              <w:rPr>
                <w:rFonts w:ascii="Arial" w:hAnsi="Arial" w:cs="Arial"/>
                <w:color w:val="000000"/>
                <w:sz w:val="20"/>
                <w:szCs w:val="20"/>
              </w:rPr>
              <w:t>occupants:room</w:t>
            </w:r>
            <w:proofErr w:type="spellEnd"/>
          </w:p>
        </w:tc>
        <w:tc>
          <w:tcPr>
            <w:tcW w:w="1039" w:type="dxa"/>
            <w:tcBorders>
              <w:top w:val="nil"/>
              <w:left w:val="nil"/>
              <w:bottom w:val="single" w:sz="4" w:space="0" w:color="auto"/>
              <w:right w:val="single" w:sz="4" w:space="0" w:color="auto"/>
            </w:tcBorders>
            <w:shd w:val="clear" w:color="auto" w:fill="auto"/>
            <w:vAlign w:val="center"/>
            <w:hideMark/>
          </w:tcPr>
          <w:p w14:paraId="1D4CFF5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2DEC3766" w14:textId="2C04C0C2"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Occupation </w:t>
            </w:r>
            <w:r>
              <w:rPr>
                <w:rFonts w:ascii="Arial" w:hAnsi="Arial" w:cs="Arial"/>
                <w:color w:val="000000"/>
                <w:sz w:val="20"/>
                <w:szCs w:val="20"/>
              </w:rPr>
              <w:t>HH</w:t>
            </w:r>
            <w:r w:rsidRPr="00412480">
              <w:rPr>
                <w:rFonts w:ascii="Arial" w:hAnsi="Arial" w:cs="Arial"/>
                <w:color w:val="000000"/>
                <w:sz w:val="20"/>
                <w:szCs w:val="20"/>
              </w:rPr>
              <w:t xml:space="preserve"> head unemployed vs manager</w:t>
            </w:r>
          </w:p>
        </w:tc>
        <w:tc>
          <w:tcPr>
            <w:tcW w:w="1843" w:type="dxa"/>
            <w:tcBorders>
              <w:top w:val="nil"/>
              <w:left w:val="nil"/>
              <w:bottom w:val="single" w:sz="4" w:space="0" w:color="auto"/>
              <w:right w:val="single" w:sz="4" w:space="0" w:color="auto"/>
            </w:tcBorders>
            <w:shd w:val="clear" w:color="auto" w:fill="auto"/>
            <w:vAlign w:val="center"/>
            <w:hideMark/>
          </w:tcPr>
          <w:p w14:paraId="5A15FD8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9.1 (1.6-53.9) </w:t>
            </w:r>
          </w:p>
        </w:tc>
      </w:tr>
      <w:tr w:rsidR="00412480" w:rsidRPr="00412480" w14:paraId="06067D6A"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54C65E9"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Isendahl</w:t>
            </w:r>
            <w:proofErr w:type="spellEnd"/>
            <w:r w:rsidRPr="00412480">
              <w:rPr>
                <w:rFonts w:ascii="Arial" w:hAnsi="Arial" w:cs="Arial"/>
                <w:color w:val="000000"/>
                <w:sz w:val="20"/>
                <w:szCs w:val="20"/>
              </w:rPr>
              <w:t xml:space="preserve"> 2012</w:t>
            </w:r>
          </w:p>
        </w:tc>
        <w:tc>
          <w:tcPr>
            <w:tcW w:w="2612" w:type="dxa"/>
            <w:tcBorders>
              <w:top w:val="nil"/>
              <w:left w:val="nil"/>
              <w:bottom w:val="single" w:sz="4" w:space="0" w:color="auto"/>
              <w:right w:val="single" w:sz="4" w:space="0" w:color="auto"/>
            </w:tcBorders>
            <w:shd w:val="clear" w:color="auto" w:fill="auto"/>
            <w:vAlign w:val="center"/>
            <w:hideMark/>
          </w:tcPr>
          <w:p w14:paraId="2EEE617B" w14:textId="4783BDCE"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weight, MUAC, breastfeeding, bedsharing, children in </w:t>
            </w:r>
            <w:r>
              <w:rPr>
                <w:rFonts w:ascii="Arial" w:hAnsi="Arial" w:cs="Arial"/>
                <w:color w:val="000000"/>
                <w:sz w:val="20"/>
                <w:szCs w:val="20"/>
              </w:rPr>
              <w:t>HH</w:t>
            </w:r>
            <w:r w:rsidRPr="00412480">
              <w:rPr>
                <w:rFonts w:ascii="Arial" w:hAnsi="Arial" w:cs="Arial"/>
                <w:color w:val="000000"/>
                <w:sz w:val="20"/>
                <w:szCs w:val="20"/>
              </w:rPr>
              <w:t xml:space="preserve">,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hospitalisation</w:t>
            </w:r>
          </w:p>
        </w:tc>
        <w:tc>
          <w:tcPr>
            <w:tcW w:w="1039" w:type="dxa"/>
            <w:tcBorders>
              <w:top w:val="nil"/>
              <w:left w:val="nil"/>
              <w:bottom w:val="single" w:sz="4" w:space="0" w:color="auto"/>
              <w:right w:val="single" w:sz="4" w:space="0" w:color="auto"/>
            </w:tcBorders>
            <w:shd w:val="clear" w:color="auto" w:fill="auto"/>
            <w:vAlign w:val="center"/>
            <w:hideMark/>
          </w:tcPr>
          <w:p w14:paraId="0A1E6A41"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4BDEE66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Bedsharing</w:t>
            </w:r>
          </w:p>
        </w:tc>
        <w:tc>
          <w:tcPr>
            <w:tcW w:w="1843" w:type="dxa"/>
            <w:tcBorders>
              <w:top w:val="nil"/>
              <w:left w:val="nil"/>
              <w:bottom w:val="single" w:sz="4" w:space="0" w:color="auto"/>
              <w:right w:val="single" w:sz="4" w:space="0" w:color="auto"/>
            </w:tcBorders>
            <w:shd w:val="clear" w:color="auto" w:fill="auto"/>
            <w:vAlign w:val="center"/>
            <w:hideMark/>
          </w:tcPr>
          <w:p w14:paraId="413AC0E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1.9 (1.0 - 3.4)</w:t>
            </w:r>
          </w:p>
        </w:tc>
      </w:tr>
      <w:tr w:rsidR="00412480" w:rsidRPr="00412480" w14:paraId="674EC3F2"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20600C8"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Lonchel</w:t>
            </w:r>
            <w:proofErr w:type="spellEnd"/>
            <w:r w:rsidRPr="00412480">
              <w:rPr>
                <w:rFonts w:ascii="Arial" w:hAnsi="Arial" w:cs="Arial"/>
                <w:color w:val="000000"/>
                <w:sz w:val="20"/>
                <w:szCs w:val="20"/>
              </w:rPr>
              <w:t xml:space="preserve">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7B58D8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hospital, </w:t>
            </w:r>
            <w:proofErr w:type="spellStart"/>
            <w:r w:rsidRPr="00412480">
              <w:rPr>
                <w:rFonts w:ascii="Arial" w:hAnsi="Arial" w:cs="Arial"/>
                <w:color w:val="000000"/>
                <w:sz w:val="20"/>
                <w:szCs w:val="20"/>
              </w:rPr>
              <w:t>diagnois</w:t>
            </w:r>
            <w:proofErr w:type="spellEnd"/>
            <w:r w:rsidRPr="00412480">
              <w:rPr>
                <w:rFonts w:ascii="Arial" w:hAnsi="Arial" w:cs="Arial"/>
                <w:color w:val="000000"/>
                <w:sz w:val="20"/>
                <w:szCs w:val="20"/>
              </w:rPr>
              <w:t xml:space="preserve">,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hospitalisation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A67BA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185B9B7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Hospitalisation during the previous year</w:t>
            </w:r>
          </w:p>
        </w:tc>
        <w:tc>
          <w:tcPr>
            <w:tcW w:w="1843" w:type="dxa"/>
            <w:tcBorders>
              <w:top w:val="nil"/>
              <w:left w:val="nil"/>
              <w:bottom w:val="nil"/>
              <w:right w:val="single" w:sz="4" w:space="0" w:color="auto"/>
            </w:tcBorders>
            <w:shd w:val="clear" w:color="auto" w:fill="auto"/>
            <w:vAlign w:val="center"/>
            <w:hideMark/>
          </w:tcPr>
          <w:p w14:paraId="0D67EF2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4.13 (1.37–12.78)</w:t>
            </w:r>
          </w:p>
        </w:tc>
      </w:tr>
      <w:tr w:rsidR="00412480" w:rsidRPr="00412480" w14:paraId="1CB02730"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3C002C4"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0836E99B"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DAC8EF7"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1FF5614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Admission with infection</w:t>
            </w:r>
          </w:p>
        </w:tc>
        <w:tc>
          <w:tcPr>
            <w:tcW w:w="1843" w:type="dxa"/>
            <w:tcBorders>
              <w:top w:val="nil"/>
              <w:left w:val="nil"/>
              <w:bottom w:val="nil"/>
              <w:right w:val="single" w:sz="4" w:space="0" w:color="auto"/>
            </w:tcBorders>
            <w:shd w:val="clear" w:color="auto" w:fill="auto"/>
            <w:vAlign w:val="center"/>
            <w:hideMark/>
          </w:tcPr>
          <w:p w14:paraId="23A219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0.30 (0.10–0.82)</w:t>
            </w:r>
          </w:p>
        </w:tc>
      </w:tr>
      <w:tr w:rsidR="00412480" w:rsidRPr="00412480" w14:paraId="44229C93"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2CDC1BFA"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32A20DC"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23B65F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4BC4CBD1" w14:textId="650B9375"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Intermediate vs tertiary hospital</w:t>
            </w:r>
          </w:p>
        </w:tc>
        <w:tc>
          <w:tcPr>
            <w:tcW w:w="1843" w:type="dxa"/>
            <w:tcBorders>
              <w:top w:val="nil"/>
              <w:left w:val="nil"/>
              <w:bottom w:val="single" w:sz="4" w:space="0" w:color="auto"/>
              <w:right w:val="single" w:sz="4" w:space="0" w:color="auto"/>
            </w:tcBorders>
            <w:shd w:val="clear" w:color="auto" w:fill="auto"/>
            <w:vAlign w:val="center"/>
            <w:hideMark/>
          </w:tcPr>
          <w:p w14:paraId="57CBE52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4.10 (1.77–9.59)</w:t>
            </w:r>
          </w:p>
        </w:tc>
      </w:tr>
      <w:tr w:rsidR="00412480" w:rsidRPr="00412480" w14:paraId="46D1A973"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EDD8EF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Schaumburg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4C2723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hospitalisation, residence, sex, diagnosis,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2A4BC1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4D1825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&lt;=5</w:t>
            </w:r>
          </w:p>
        </w:tc>
        <w:tc>
          <w:tcPr>
            <w:tcW w:w="1843" w:type="dxa"/>
            <w:tcBorders>
              <w:top w:val="nil"/>
              <w:left w:val="nil"/>
              <w:bottom w:val="nil"/>
              <w:right w:val="single" w:sz="4" w:space="0" w:color="auto"/>
            </w:tcBorders>
            <w:shd w:val="clear" w:color="auto" w:fill="auto"/>
            <w:vAlign w:val="center"/>
            <w:hideMark/>
          </w:tcPr>
          <w:p w14:paraId="748253B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2.2 (1.1–4.8)</w:t>
            </w:r>
          </w:p>
        </w:tc>
      </w:tr>
      <w:tr w:rsidR="00412480" w:rsidRPr="00412480" w14:paraId="6AC7934C"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745E6A94"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52BACBE"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578EF453"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2240054C" w14:textId="77777777" w:rsidR="00412480" w:rsidRPr="00412480" w:rsidRDefault="00412480" w:rsidP="00412480">
            <w:pPr>
              <w:jc w:val="center"/>
              <w:rPr>
                <w:rFonts w:ascii="Arial" w:hAnsi="Arial" w:cs="Arial"/>
                <w:color w:val="000000"/>
                <w:sz w:val="20"/>
                <w:szCs w:val="20"/>
              </w:rPr>
            </w:pPr>
            <w:proofErr w:type="gramStart"/>
            <w:r w:rsidRPr="00412480">
              <w:rPr>
                <w:rFonts w:ascii="Arial" w:hAnsi="Arial" w:cs="Arial"/>
                <w:color w:val="000000"/>
                <w:sz w:val="20"/>
                <w:szCs w:val="20"/>
              </w:rPr>
              <w:t>Hospitalization  5</w:t>
            </w:r>
            <w:proofErr w:type="gramEnd"/>
            <w:r w:rsidRPr="00412480">
              <w:rPr>
                <w:rFonts w:ascii="Arial" w:hAnsi="Arial" w:cs="Arial"/>
                <w:color w:val="000000"/>
                <w:sz w:val="20"/>
                <w:szCs w:val="20"/>
              </w:rPr>
              <w:t>–7 days vs &lt; 5</w:t>
            </w:r>
          </w:p>
        </w:tc>
        <w:tc>
          <w:tcPr>
            <w:tcW w:w="1843" w:type="dxa"/>
            <w:tcBorders>
              <w:top w:val="nil"/>
              <w:left w:val="nil"/>
              <w:bottom w:val="nil"/>
              <w:right w:val="single" w:sz="4" w:space="0" w:color="auto"/>
            </w:tcBorders>
            <w:shd w:val="clear" w:color="auto" w:fill="auto"/>
            <w:vAlign w:val="center"/>
            <w:hideMark/>
          </w:tcPr>
          <w:p w14:paraId="0D17F2B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5.1 (1.6–18.4)</w:t>
            </w:r>
          </w:p>
        </w:tc>
      </w:tr>
      <w:tr w:rsidR="00412480" w:rsidRPr="00412480" w14:paraId="6464979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056AC0A0"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B6C70E5"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A33F8E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76E180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Hospitalization for ≥7 days vs &lt; 5</w:t>
            </w:r>
          </w:p>
        </w:tc>
        <w:tc>
          <w:tcPr>
            <w:tcW w:w="1843" w:type="dxa"/>
            <w:tcBorders>
              <w:top w:val="nil"/>
              <w:left w:val="nil"/>
              <w:bottom w:val="nil"/>
              <w:right w:val="single" w:sz="4" w:space="0" w:color="auto"/>
            </w:tcBorders>
            <w:shd w:val="clear" w:color="auto" w:fill="auto"/>
            <w:vAlign w:val="center"/>
            <w:hideMark/>
          </w:tcPr>
          <w:p w14:paraId="43FD38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30.6 (5.8–566.0)</w:t>
            </w:r>
          </w:p>
        </w:tc>
      </w:tr>
      <w:tr w:rsidR="00412480" w:rsidRPr="00412480" w14:paraId="12036BA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0218649C"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7CD86599"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4BE8FE1"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6DA2678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Hospital stay during the past 12 months</w:t>
            </w:r>
          </w:p>
        </w:tc>
        <w:tc>
          <w:tcPr>
            <w:tcW w:w="1843" w:type="dxa"/>
            <w:tcBorders>
              <w:top w:val="nil"/>
              <w:left w:val="nil"/>
              <w:bottom w:val="single" w:sz="4" w:space="0" w:color="auto"/>
              <w:right w:val="single" w:sz="4" w:space="0" w:color="auto"/>
            </w:tcBorders>
            <w:shd w:val="clear" w:color="auto" w:fill="auto"/>
            <w:vAlign w:val="center"/>
            <w:hideMark/>
          </w:tcPr>
          <w:p w14:paraId="0A69A59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2.1 (1.1–4.0)</w:t>
            </w:r>
          </w:p>
        </w:tc>
      </w:tr>
      <w:tr w:rsidR="00412480" w:rsidRPr="00412480" w14:paraId="0DEE3C42" w14:textId="77777777" w:rsidTr="00412480">
        <w:trPr>
          <w:trHeight w:val="68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845A38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Nelson 2014</w:t>
            </w:r>
          </w:p>
        </w:tc>
        <w:tc>
          <w:tcPr>
            <w:tcW w:w="2612" w:type="dxa"/>
            <w:tcBorders>
              <w:top w:val="nil"/>
              <w:left w:val="nil"/>
              <w:bottom w:val="nil"/>
              <w:right w:val="single" w:sz="4" w:space="0" w:color="auto"/>
            </w:tcBorders>
            <w:shd w:val="clear" w:color="auto" w:fill="auto"/>
            <w:vAlign w:val="center"/>
            <w:hideMark/>
          </w:tcPr>
          <w:p w14:paraId="12A0802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For neonates: Gestation, birthweight, gender, delivery method, ward,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32609ABA"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nil"/>
              <w:right w:val="single" w:sz="4" w:space="0" w:color="auto"/>
            </w:tcBorders>
            <w:shd w:val="clear" w:color="auto" w:fill="auto"/>
            <w:vAlign w:val="center"/>
            <w:hideMark/>
          </w:tcPr>
          <w:p w14:paraId="3F1CAD82" w14:textId="08621876"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Antibiotic use</w:t>
            </w:r>
          </w:p>
        </w:tc>
        <w:tc>
          <w:tcPr>
            <w:tcW w:w="1843" w:type="dxa"/>
            <w:tcBorders>
              <w:top w:val="nil"/>
              <w:left w:val="nil"/>
              <w:bottom w:val="nil"/>
              <w:right w:val="single" w:sz="4" w:space="0" w:color="auto"/>
            </w:tcBorders>
            <w:shd w:val="clear" w:color="auto" w:fill="auto"/>
            <w:vAlign w:val="center"/>
            <w:hideMark/>
          </w:tcPr>
          <w:p w14:paraId="4A39293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10.8 (0.6 - </w:t>
            </w:r>
            <w:proofErr w:type="gramStart"/>
            <w:r w:rsidRPr="00412480">
              <w:rPr>
                <w:rFonts w:ascii="Arial" w:hAnsi="Arial" w:cs="Arial"/>
                <w:color w:val="000000"/>
                <w:sz w:val="20"/>
                <w:szCs w:val="20"/>
              </w:rPr>
              <w:t>186)*</w:t>
            </w:r>
            <w:proofErr w:type="gramEnd"/>
          </w:p>
        </w:tc>
      </w:tr>
      <w:tr w:rsidR="00412480" w:rsidRPr="00412480" w14:paraId="48602BAB" w14:textId="77777777" w:rsidTr="00412480">
        <w:trPr>
          <w:trHeight w:val="1020"/>
        </w:trPr>
        <w:tc>
          <w:tcPr>
            <w:tcW w:w="1350" w:type="dxa"/>
            <w:vMerge/>
            <w:tcBorders>
              <w:top w:val="nil"/>
              <w:left w:val="single" w:sz="4" w:space="0" w:color="auto"/>
              <w:bottom w:val="single" w:sz="4" w:space="0" w:color="000000"/>
              <w:right w:val="single" w:sz="4" w:space="0" w:color="auto"/>
            </w:tcBorders>
            <w:vAlign w:val="center"/>
            <w:hideMark/>
          </w:tcPr>
          <w:p w14:paraId="078A6255" w14:textId="77777777" w:rsidR="00412480" w:rsidRPr="00412480" w:rsidRDefault="00412480" w:rsidP="00412480">
            <w:pPr>
              <w:rPr>
                <w:rFonts w:ascii="Arial" w:hAnsi="Arial" w:cs="Arial"/>
                <w:color w:val="000000"/>
                <w:sz w:val="20"/>
                <w:szCs w:val="20"/>
              </w:rPr>
            </w:pPr>
          </w:p>
        </w:tc>
        <w:tc>
          <w:tcPr>
            <w:tcW w:w="2612" w:type="dxa"/>
            <w:tcBorders>
              <w:top w:val="nil"/>
              <w:left w:val="nil"/>
              <w:bottom w:val="single" w:sz="4" w:space="0" w:color="auto"/>
              <w:right w:val="single" w:sz="4" w:space="0" w:color="auto"/>
            </w:tcBorders>
            <w:shd w:val="clear" w:color="auto" w:fill="auto"/>
            <w:vAlign w:val="center"/>
            <w:hideMark/>
          </w:tcPr>
          <w:p w14:paraId="62EB0CC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For mothers: Delivery mode, admission within 30d,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30d, current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catheter, HIV status</w:t>
            </w:r>
          </w:p>
        </w:tc>
        <w:tc>
          <w:tcPr>
            <w:tcW w:w="1039" w:type="dxa"/>
            <w:vMerge/>
            <w:tcBorders>
              <w:top w:val="nil"/>
              <w:left w:val="single" w:sz="4" w:space="0" w:color="auto"/>
              <w:bottom w:val="single" w:sz="4" w:space="0" w:color="000000"/>
              <w:right w:val="single" w:sz="4" w:space="0" w:color="auto"/>
            </w:tcBorders>
            <w:vAlign w:val="center"/>
            <w:hideMark/>
          </w:tcPr>
          <w:p w14:paraId="6E551297"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0B719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Nothing</w:t>
            </w:r>
          </w:p>
        </w:tc>
        <w:tc>
          <w:tcPr>
            <w:tcW w:w="1843" w:type="dxa"/>
            <w:tcBorders>
              <w:top w:val="nil"/>
              <w:left w:val="nil"/>
              <w:bottom w:val="single" w:sz="4" w:space="0" w:color="auto"/>
              <w:right w:val="single" w:sz="4" w:space="0" w:color="auto"/>
            </w:tcBorders>
            <w:shd w:val="clear" w:color="auto" w:fill="auto"/>
            <w:vAlign w:val="center"/>
            <w:hideMark/>
          </w:tcPr>
          <w:p w14:paraId="1B668DF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6E61B847" w14:textId="77777777" w:rsidTr="00412480">
        <w:trPr>
          <w:trHeight w:val="136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C782626"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Chereau</w:t>
            </w:r>
            <w:proofErr w:type="spellEnd"/>
            <w:r w:rsidRPr="00412480">
              <w:rPr>
                <w:rFonts w:ascii="Arial" w:hAnsi="Arial" w:cs="Arial"/>
                <w:color w:val="000000"/>
                <w:sz w:val="20"/>
                <w:szCs w:val="20"/>
              </w:rPr>
              <w:t xml:space="preserve"> 2015</w:t>
            </w:r>
          </w:p>
        </w:tc>
        <w:tc>
          <w:tcPr>
            <w:tcW w:w="2612" w:type="dxa"/>
            <w:tcBorders>
              <w:top w:val="nil"/>
              <w:left w:val="nil"/>
              <w:bottom w:val="single" w:sz="4" w:space="0" w:color="auto"/>
              <w:right w:val="single" w:sz="4" w:space="0" w:color="auto"/>
            </w:tcBorders>
            <w:shd w:val="clear" w:color="auto" w:fill="auto"/>
            <w:vAlign w:val="center"/>
            <w:hideMark/>
          </w:tcPr>
          <w:p w14:paraId="185C504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Study area, age, education, marital status, type house, electricity, type of birth attendant, toilets, water, animals at home, hospitalisation,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039" w:type="dxa"/>
            <w:tcBorders>
              <w:top w:val="nil"/>
              <w:left w:val="nil"/>
              <w:bottom w:val="single" w:sz="4" w:space="0" w:color="auto"/>
              <w:right w:val="single" w:sz="4" w:space="0" w:color="auto"/>
            </w:tcBorders>
            <w:shd w:val="clear" w:color="auto" w:fill="auto"/>
            <w:vAlign w:val="center"/>
            <w:hideMark/>
          </w:tcPr>
          <w:p w14:paraId="288090C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673F0C1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Private inside access to drinking water</w:t>
            </w:r>
          </w:p>
        </w:tc>
        <w:tc>
          <w:tcPr>
            <w:tcW w:w="1843" w:type="dxa"/>
            <w:tcBorders>
              <w:top w:val="nil"/>
              <w:left w:val="nil"/>
              <w:bottom w:val="single" w:sz="4" w:space="0" w:color="auto"/>
              <w:right w:val="single" w:sz="4" w:space="0" w:color="auto"/>
            </w:tcBorders>
            <w:shd w:val="clear" w:color="auto" w:fill="auto"/>
            <w:vAlign w:val="center"/>
            <w:hideMark/>
          </w:tcPr>
          <w:p w14:paraId="78BFBA7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0.3 (0.1–0.8)</w:t>
            </w:r>
          </w:p>
        </w:tc>
      </w:tr>
      <w:tr w:rsidR="00412480" w:rsidRPr="00412480" w14:paraId="23EE95EE"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5E7739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Desta 2016</w:t>
            </w:r>
          </w:p>
        </w:tc>
        <w:tc>
          <w:tcPr>
            <w:tcW w:w="2612" w:type="dxa"/>
            <w:tcBorders>
              <w:top w:val="nil"/>
              <w:left w:val="nil"/>
              <w:bottom w:val="single" w:sz="4" w:space="0" w:color="auto"/>
              <w:right w:val="single" w:sz="4" w:space="0" w:color="auto"/>
            </w:tcBorders>
            <w:shd w:val="clear" w:color="auto" w:fill="auto"/>
            <w:vAlign w:val="center"/>
            <w:hideMark/>
          </w:tcPr>
          <w:p w14:paraId="0B4AC5D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Higher maximum bed capacity per room, increasing number of patients admitted in single room</w:t>
            </w:r>
          </w:p>
        </w:tc>
        <w:tc>
          <w:tcPr>
            <w:tcW w:w="1039" w:type="dxa"/>
            <w:tcBorders>
              <w:top w:val="nil"/>
              <w:left w:val="nil"/>
              <w:bottom w:val="single" w:sz="4" w:space="0" w:color="auto"/>
              <w:right w:val="single" w:sz="4" w:space="0" w:color="auto"/>
            </w:tcBorders>
            <w:shd w:val="clear" w:color="auto" w:fill="auto"/>
            <w:vAlign w:val="center"/>
            <w:hideMark/>
          </w:tcPr>
          <w:p w14:paraId="4E95B734"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60A232C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Sharing room vs not</w:t>
            </w:r>
          </w:p>
        </w:tc>
        <w:tc>
          <w:tcPr>
            <w:tcW w:w="1843" w:type="dxa"/>
            <w:tcBorders>
              <w:top w:val="nil"/>
              <w:left w:val="nil"/>
              <w:bottom w:val="single" w:sz="4" w:space="0" w:color="auto"/>
              <w:right w:val="single" w:sz="4" w:space="0" w:color="auto"/>
            </w:tcBorders>
            <w:shd w:val="clear" w:color="auto" w:fill="auto"/>
            <w:vAlign w:val="center"/>
            <w:hideMark/>
          </w:tcPr>
          <w:p w14:paraId="498239C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4.0 (2.3 to 5.3)</w:t>
            </w:r>
          </w:p>
        </w:tc>
      </w:tr>
      <w:tr w:rsidR="00412480" w:rsidRPr="00412480" w14:paraId="57F581D4"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2FA85C2"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Djuikoue</w:t>
            </w:r>
            <w:proofErr w:type="spellEnd"/>
            <w:r w:rsidRPr="00412480">
              <w:rPr>
                <w:rFonts w:ascii="Arial" w:hAnsi="Arial" w:cs="Arial"/>
                <w:color w:val="000000"/>
                <w:sz w:val="20"/>
                <w:szCs w:val="20"/>
              </w:rPr>
              <w:t xml:space="preserve"> 2016</w:t>
            </w:r>
          </w:p>
        </w:tc>
        <w:tc>
          <w:tcPr>
            <w:tcW w:w="2612" w:type="dxa"/>
            <w:tcBorders>
              <w:top w:val="nil"/>
              <w:left w:val="nil"/>
              <w:bottom w:val="single" w:sz="4" w:space="0" w:color="auto"/>
              <w:right w:val="single" w:sz="4" w:space="0" w:color="auto"/>
            </w:tcBorders>
            <w:shd w:val="clear" w:color="auto" w:fill="auto"/>
            <w:vAlign w:val="center"/>
            <w:hideMark/>
          </w:tcPr>
          <w:p w14:paraId="2FEA231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pregnancy,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last 3m, hospital last 3m</w:t>
            </w:r>
          </w:p>
        </w:tc>
        <w:tc>
          <w:tcPr>
            <w:tcW w:w="1039" w:type="dxa"/>
            <w:tcBorders>
              <w:top w:val="nil"/>
              <w:left w:val="nil"/>
              <w:bottom w:val="single" w:sz="4" w:space="0" w:color="auto"/>
              <w:right w:val="single" w:sz="4" w:space="0" w:color="auto"/>
            </w:tcBorders>
            <w:shd w:val="clear" w:color="auto" w:fill="auto"/>
            <w:vAlign w:val="center"/>
            <w:hideMark/>
          </w:tcPr>
          <w:p w14:paraId="44510B5D"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742DB8B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19150F3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2830A270" w14:textId="77777777" w:rsidTr="00412480">
        <w:trPr>
          <w:trHeight w:val="102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00827B7C"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Farra</w:t>
            </w:r>
            <w:proofErr w:type="spellEnd"/>
            <w:r w:rsidRPr="00412480">
              <w:rPr>
                <w:rFonts w:ascii="Arial" w:hAnsi="Arial" w:cs="Arial"/>
                <w:color w:val="000000"/>
                <w:sz w:val="20"/>
                <w:szCs w:val="20"/>
              </w:rPr>
              <w:t xml:space="preserve"> 2016</w:t>
            </w:r>
          </w:p>
        </w:tc>
        <w:tc>
          <w:tcPr>
            <w:tcW w:w="2612" w:type="dxa"/>
            <w:tcBorders>
              <w:top w:val="nil"/>
              <w:left w:val="nil"/>
              <w:bottom w:val="single" w:sz="4" w:space="0" w:color="auto"/>
              <w:right w:val="single" w:sz="4" w:space="0" w:color="auto"/>
            </w:tcBorders>
            <w:shd w:val="clear" w:color="auto" w:fill="auto"/>
            <w:vAlign w:val="center"/>
            <w:hideMark/>
          </w:tcPr>
          <w:p w14:paraId="28C7F2E1"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comorbidity, SES, nutritional status, animals at home, toilets, urban/rural, </w:t>
            </w:r>
            <w:proofErr w:type="spellStart"/>
            <w:r w:rsidRPr="00412480">
              <w:rPr>
                <w:rFonts w:ascii="Arial" w:hAnsi="Arial" w:cs="Arial"/>
                <w:color w:val="000000"/>
                <w:sz w:val="20"/>
                <w:szCs w:val="20"/>
              </w:rPr>
              <w:t>hh</w:t>
            </w:r>
            <w:proofErr w:type="spellEnd"/>
            <w:r w:rsidRPr="00412480">
              <w:rPr>
                <w:rFonts w:ascii="Arial" w:hAnsi="Arial" w:cs="Arial"/>
                <w:color w:val="000000"/>
                <w:sz w:val="20"/>
                <w:szCs w:val="20"/>
              </w:rPr>
              <w:t xml:space="preserve"> members, meals</w:t>
            </w:r>
          </w:p>
        </w:tc>
        <w:tc>
          <w:tcPr>
            <w:tcW w:w="1039" w:type="dxa"/>
            <w:tcBorders>
              <w:top w:val="nil"/>
              <w:left w:val="nil"/>
              <w:bottom w:val="single" w:sz="4" w:space="0" w:color="auto"/>
              <w:right w:val="single" w:sz="4" w:space="0" w:color="auto"/>
            </w:tcBorders>
            <w:shd w:val="clear" w:color="auto" w:fill="auto"/>
            <w:vAlign w:val="center"/>
            <w:hideMark/>
          </w:tcPr>
          <w:p w14:paraId="19BD696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28039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Highest SES class vs lowest</w:t>
            </w:r>
          </w:p>
        </w:tc>
        <w:tc>
          <w:tcPr>
            <w:tcW w:w="1843" w:type="dxa"/>
            <w:tcBorders>
              <w:top w:val="nil"/>
              <w:left w:val="nil"/>
              <w:bottom w:val="single" w:sz="4" w:space="0" w:color="auto"/>
              <w:right w:val="single" w:sz="4" w:space="0" w:color="auto"/>
            </w:tcBorders>
            <w:shd w:val="clear" w:color="auto" w:fill="auto"/>
            <w:vAlign w:val="center"/>
            <w:hideMark/>
          </w:tcPr>
          <w:p w14:paraId="5C2590C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31.06 (2.49–387.13)</w:t>
            </w:r>
          </w:p>
        </w:tc>
      </w:tr>
      <w:tr w:rsidR="00412480" w:rsidRPr="00412480" w14:paraId="6CEFB009"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CD46705"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lastRenderedPageBreak/>
              <w:t>Kurz</w:t>
            </w:r>
            <w:proofErr w:type="spellEnd"/>
            <w:r w:rsidRPr="00412480">
              <w:rPr>
                <w:rFonts w:ascii="Arial" w:hAnsi="Arial" w:cs="Arial"/>
                <w:color w:val="000000"/>
                <w:sz w:val="20"/>
                <w:szCs w:val="20"/>
              </w:rPr>
              <w:t xml:space="preserve">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B811DD5" w14:textId="7FC87959"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w:t>
            </w:r>
            <w:proofErr w:type="gramStart"/>
            <w:r w:rsidRPr="00412480">
              <w:rPr>
                <w:rFonts w:ascii="Arial" w:hAnsi="Arial" w:cs="Arial"/>
                <w:color w:val="000000"/>
                <w:sz w:val="20"/>
                <w:szCs w:val="20"/>
              </w:rPr>
              <w:t>gender ,</w:t>
            </w:r>
            <w:proofErr w:type="gramEnd"/>
            <w:r w:rsidRPr="00412480">
              <w:rPr>
                <w:rFonts w:ascii="Arial" w:hAnsi="Arial" w:cs="Arial"/>
                <w:color w:val="000000"/>
                <w:sz w:val="20"/>
                <w:szCs w:val="20"/>
              </w:rPr>
              <w:t xml:space="preserve"> residence, ward, referral, other healt</w:t>
            </w:r>
            <w:r>
              <w:rPr>
                <w:rFonts w:ascii="Arial" w:hAnsi="Arial" w:cs="Arial"/>
                <w:color w:val="000000"/>
                <w:sz w:val="20"/>
                <w:szCs w:val="20"/>
              </w:rPr>
              <w:t>h</w:t>
            </w:r>
            <w:r w:rsidRPr="00412480">
              <w:rPr>
                <w:rFonts w:ascii="Arial" w:hAnsi="Arial" w:cs="Arial"/>
                <w:color w:val="000000"/>
                <w:sz w:val="20"/>
                <w:szCs w:val="20"/>
              </w:rPr>
              <w:t xml:space="preserve">care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3m, education, SES, water source, food, time to HC, caregiver ESBL status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1362475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3C5717E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ESBL colonised caregiver,  </w:t>
            </w:r>
          </w:p>
        </w:tc>
        <w:tc>
          <w:tcPr>
            <w:tcW w:w="1843" w:type="dxa"/>
            <w:tcBorders>
              <w:top w:val="nil"/>
              <w:left w:val="nil"/>
              <w:bottom w:val="nil"/>
              <w:right w:val="single" w:sz="4" w:space="0" w:color="auto"/>
            </w:tcBorders>
            <w:shd w:val="clear" w:color="auto" w:fill="auto"/>
            <w:vAlign w:val="center"/>
            <w:hideMark/>
          </w:tcPr>
          <w:p w14:paraId="743D40E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2.88 (1.80-4.61)</w:t>
            </w:r>
          </w:p>
        </w:tc>
      </w:tr>
      <w:tr w:rsidR="00412480" w:rsidRPr="00412480" w14:paraId="259E0186"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2414C78"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E1F738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779FFD5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4FC824F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Antibiotics within 3 months, </w:t>
            </w:r>
          </w:p>
        </w:tc>
        <w:tc>
          <w:tcPr>
            <w:tcW w:w="1843" w:type="dxa"/>
            <w:tcBorders>
              <w:top w:val="nil"/>
              <w:left w:val="nil"/>
              <w:bottom w:val="nil"/>
              <w:right w:val="single" w:sz="4" w:space="0" w:color="auto"/>
            </w:tcBorders>
            <w:shd w:val="clear" w:color="auto" w:fill="auto"/>
            <w:vAlign w:val="center"/>
            <w:hideMark/>
          </w:tcPr>
          <w:p w14:paraId="4C3EF08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2.70 (1.59-4.58)</w:t>
            </w:r>
          </w:p>
        </w:tc>
      </w:tr>
      <w:tr w:rsidR="00412480" w:rsidRPr="00412480" w14:paraId="17CAA313"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9AD380A"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54BA09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15D7DBB"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7AAD287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Frequently consume eggs</w:t>
            </w:r>
          </w:p>
        </w:tc>
        <w:tc>
          <w:tcPr>
            <w:tcW w:w="1843" w:type="dxa"/>
            <w:tcBorders>
              <w:top w:val="nil"/>
              <w:left w:val="nil"/>
              <w:bottom w:val="nil"/>
              <w:right w:val="single" w:sz="4" w:space="0" w:color="auto"/>
            </w:tcBorders>
            <w:shd w:val="clear" w:color="auto" w:fill="auto"/>
            <w:vAlign w:val="center"/>
            <w:hideMark/>
          </w:tcPr>
          <w:p w14:paraId="5FF6BD57"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6.52 (1.75-24.31)</w:t>
            </w:r>
          </w:p>
        </w:tc>
      </w:tr>
      <w:tr w:rsidR="00412480" w:rsidRPr="00412480" w14:paraId="126C0E07"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3DEDC07"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27ABE75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8D7A711"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430E73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Boil water prior to drinking</w:t>
            </w:r>
          </w:p>
        </w:tc>
        <w:tc>
          <w:tcPr>
            <w:tcW w:w="1843" w:type="dxa"/>
            <w:tcBorders>
              <w:top w:val="nil"/>
              <w:left w:val="nil"/>
              <w:bottom w:val="single" w:sz="4" w:space="0" w:color="auto"/>
              <w:right w:val="single" w:sz="4" w:space="0" w:color="auto"/>
            </w:tcBorders>
            <w:shd w:val="clear" w:color="auto" w:fill="auto"/>
            <w:vAlign w:val="center"/>
            <w:hideMark/>
          </w:tcPr>
          <w:p w14:paraId="7322A04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0.59 (0.37-0.92)</w:t>
            </w:r>
          </w:p>
        </w:tc>
      </w:tr>
      <w:tr w:rsidR="00412480" w:rsidRPr="00412480" w14:paraId="5B8F37A8" w14:textId="77777777" w:rsidTr="00412480">
        <w:trPr>
          <w:trHeight w:val="102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662DF9C"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Mshana</w:t>
            </w:r>
            <w:proofErr w:type="spellEnd"/>
            <w:r w:rsidRPr="00412480">
              <w:rPr>
                <w:rFonts w:ascii="Arial" w:hAnsi="Arial" w:cs="Arial"/>
                <w:color w:val="000000"/>
                <w:sz w:val="20"/>
                <w:szCs w:val="20"/>
              </w:rPr>
              <w:t xml:space="preserve">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A293EF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region, no of children in house,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 within 1m, admission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B6039C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5966BA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Older age (per </w:t>
            </w:r>
            <w:proofErr w:type="spellStart"/>
            <w:r w:rsidRPr="00412480">
              <w:rPr>
                <w:rFonts w:ascii="Arial" w:hAnsi="Arial" w:cs="Arial"/>
                <w:color w:val="000000"/>
                <w:sz w:val="20"/>
                <w:szCs w:val="20"/>
              </w:rPr>
              <w:t>yr</w:t>
            </w:r>
            <w:proofErr w:type="spellEnd"/>
            <w:r w:rsidRPr="00412480">
              <w:rPr>
                <w:rFonts w:ascii="Arial" w:hAnsi="Arial" w:cs="Arial"/>
                <w:color w:val="000000"/>
                <w:sz w:val="20"/>
                <w:szCs w:val="20"/>
              </w:rPr>
              <w:t>),</w:t>
            </w:r>
          </w:p>
        </w:tc>
        <w:tc>
          <w:tcPr>
            <w:tcW w:w="1843" w:type="dxa"/>
            <w:tcBorders>
              <w:top w:val="nil"/>
              <w:left w:val="nil"/>
              <w:bottom w:val="nil"/>
              <w:right w:val="single" w:sz="4" w:space="0" w:color="auto"/>
            </w:tcBorders>
            <w:shd w:val="clear" w:color="auto" w:fill="auto"/>
            <w:vAlign w:val="center"/>
            <w:hideMark/>
          </w:tcPr>
          <w:p w14:paraId="76ACBB02" w14:textId="18CD5E98"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1.07 (1.04–1.10) </w:t>
            </w:r>
          </w:p>
        </w:tc>
      </w:tr>
      <w:tr w:rsidR="00412480" w:rsidRPr="00412480" w14:paraId="7154FF7E"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205712A8"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47737CB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4844F79"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52E9AA6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Hospital admission last </w:t>
            </w:r>
            <w:proofErr w:type="spellStart"/>
            <w:r w:rsidRPr="00412480">
              <w:rPr>
                <w:rFonts w:ascii="Arial" w:hAnsi="Arial" w:cs="Arial"/>
                <w:color w:val="000000"/>
                <w:sz w:val="20"/>
                <w:szCs w:val="20"/>
              </w:rPr>
              <w:t>yr</w:t>
            </w:r>
            <w:proofErr w:type="spellEnd"/>
          </w:p>
        </w:tc>
        <w:tc>
          <w:tcPr>
            <w:tcW w:w="1843" w:type="dxa"/>
            <w:tcBorders>
              <w:top w:val="nil"/>
              <w:left w:val="nil"/>
              <w:bottom w:val="nil"/>
              <w:right w:val="single" w:sz="4" w:space="0" w:color="auto"/>
            </w:tcBorders>
            <w:shd w:val="clear" w:color="auto" w:fill="auto"/>
            <w:vAlign w:val="center"/>
            <w:hideMark/>
          </w:tcPr>
          <w:p w14:paraId="693A016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7.4 (1.43–38.5)</w:t>
            </w:r>
          </w:p>
        </w:tc>
      </w:tr>
      <w:tr w:rsidR="00412480" w:rsidRPr="00412480" w14:paraId="20A1B405"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64DA899F"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2EDE748D"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72A0C42"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324FAF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last 3m</w:t>
            </w:r>
          </w:p>
        </w:tc>
        <w:tc>
          <w:tcPr>
            <w:tcW w:w="1843" w:type="dxa"/>
            <w:tcBorders>
              <w:top w:val="nil"/>
              <w:left w:val="nil"/>
              <w:bottom w:val="single" w:sz="4" w:space="0" w:color="auto"/>
              <w:right w:val="single" w:sz="4" w:space="0" w:color="auto"/>
            </w:tcBorders>
            <w:shd w:val="clear" w:color="auto" w:fill="auto"/>
            <w:vAlign w:val="center"/>
            <w:hideMark/>
          </w:tcPr>
          <w:p w14:paraId="0CBBEDE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27 (6.63–116),</w:t>
            </w:r>
          </w:p>
        </w:tc>
      </w:tr>
      <w:tr w:rsidR="00412480" w:rsidRPr="00412480" w14:paraId="5CA1941A"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683F124"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Tellevik</w:t>
            </w:r>
            <w:proofErr w:type="spellEnd"/>
            <w:r w:rsidRPr="00412480">
              <w:rPr>
                <w:rFonts w:ascii="Arial" w:hAnsi="Arial" w:cs="Arial"/>
                <w:color w:val="000000"/>
                <w:sz w:val="20"/>
                <w:szCs w:val="20"/>
              </w:rPr>
              <w:t>,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EC6DD4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residence, parental education, child group, nutritional status, use of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14 days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6E24AA1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F9EFDE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HIV vs no HIV, </w:t>
            </w:r>
          </w:p>
        </w:tc>
        <w:tc>
          <w:tcPr>
            <w:tcW w:w="1843" w:type="dxa"/>
            <w:tcBorders>
              <w:top w:val="nil"/>
              <w:left w:val="nil"/>
              <w:bottom w:val="nil"/>
              <w:right w:val="single" w:sz="4" w:space="0" w:color="auto"/>
            </w:tcBorders>
            <w:shd w:val="clear" w:color="auto" w:fill="auto"/>
            <w:vAlign w:val="center"/>
            <w:hideMark/>
          </w:tcPr>
          <w:p w14:paraId="617EE84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9.99 (2.52–39.57),</w:t>
            </w:r>
          </w:p>
        </w:tc>
      </w:tr>
      <w:tr w:rsidR="00412480" w:rsidRPr="00412480" w14:paraId="20C8DD6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DBB9F02"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1CFE957"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003791B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6EDEBF0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Kinondoni district,</w:t>
            </w:r>
          </w:p>
        </w:tc>
        <w:tc>
          <w:tcPr>
            <w:tcW w:w="1843" w:type="dxa"/>
            <w:tcBorders>
              <w:top w:val="nil"/>
              <w:left w:val="nil"/>
              <w:bottom w:val="nil"/>
              <w:right w:val="single" w:sz="4" w:space="0" w:color="auto"/>
            </w:tcBorders>
            <w:shd w:val="clear" w:color="auto" w:fill="auto"/>
            <w:vAlign w:val="center"/>
            <w:hideMark/>
          </w:tcPr>
          <w:p w14:paraId="725422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2.62 (1.49–4.60)</w:t>
            </w:r>
          </w:p>
        </w:tc>
      </w:tr>
      <w:tr w:rsidR="00412480" w:rsidRPr="00412480" w14:paraId="4827D002"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54E3AAA3"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3D161BB6"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1431EF8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5ABFFDA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last 14d</w:t>
            </w:r>
          </w:p>
        </w:tc>
        <w:tc>
          <w:tcPr>
            <w:tcW w:w="1843" w:type="dxa"/>
            <w:tcBorders>
              <w:top w:val="nil"/>
              <w:left w:val="nil"/>
              <w:bottom w:val="single" w:sz="4" w:space="0" w:color="auto"/>
              <w:right w:val="single" w:sz="4" w:space="0" w:color="auto"/>
            </w:tcBorders>
            <w:shd w:val="clear" w:color="auto" w:fill="auto"/>
            <w:vAlign w:val="center"/>
            <w:hideMark/>
          </w:tcPr>
          <w:p w14:paraId="12725B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1.61 (1.07–2.41)</w:t>
            </w:r>
          </w:p>
        </w:tc>
      </w:tr>
      <w:tr w:rsidR="00412480" w:rsidRPr="00412480" w14:paraId="5886DE2F"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A63B2A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Moremi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DCA311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education, herb use, source of income, source of food, street child type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70C96F68"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7AC3C9E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Local herb use,</w:t>
            </w:r>
          </w:p>
        </w:tc>
        <w:tc>
          <w:tcPr>
            <w:tcW w:w="1843" w:type="dxa"/>
            <w:tcBorders>
              <w:top w:val="nil"/>
              <w:left w:val="nil"/>
              <w:bottom w:val="nil"/>
              <w:right w:val="single" w:sz="4" w:space="0" w:color="auto"/>
            </w:tcBorders>
            <w:shd w:val="clear" w:color="auto" w:fill="auto"/>
            <w:vAlign w:val="center"/>
            <w:hideMark/>
          </w:tcPr>
          <w:p w14:paraId="4424F2E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3.3 (1.31–8.31), </w:t>
            </w:r>
          </w:p>
        </w:tc>
      </w:tr>
      <w:tr w:rsidR="00412480" w:rsidRPr="00412480" w14:paraId="6FED24F6"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906843F"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A0C3031"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0A19054"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312AE02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Sleep on streets vs not</w:t>
            </w:r>
          </w:p>
        </w:tc>
        <w:tc>
          <w:tcPr>
            <w:tcW w:w="1843" w:type="dxa"/>
            <w:tcBorders>
              <w:top w:val="nil"/>
              <w:left w:val="nil"/>
              <w:bottom w:val="single" w:sz="4" w:space="0" w:color="auto"/>
              <w:right w:val="single" w:sz="4" w:space="0" w:color="auto"/>
            </w:tcBorders>
            <w:shd w:val="clear" w:color="auto" w:fill="auto"/>
            <w:vAlign w:val="center"/>
            <w:hideMark/>
          </w:tcPr>
          <w:p w14:paraId="54E4FDE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2.8 (1.04–7.65)</w:t>
            </w:r>
          </w:p>
        </w:tc>
      </w:tr>
      <w:tr w:rsidR="00412480" w:rsidRPr="00412480" w14:paraId="2E067024"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7AFEB5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Wilmore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2E4AA72"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CD4, VL, ART duration, admitted to hospital with pneumonia in last 12m, </w:t>
            </w:r>
            <w:proofErr w:type="spellStart"/>
            <w:r w:rsidRPr="00412480">
              <w:rPr>
                <w:rFonts w:ascii="Arial" w:hAnsi="Arial" w:cs="Arial"/>
                <w:color w:val="000000"/>
                <w:sz w:val="20"/>
                <w:szCs w:val="20"/>
              </w:rPr>
              <w:t>adm</w:t>
            </w:r>
            <w:proofErr w:type="spellEnd"/>
            <w:r w:rsidRPr="00412480">
              <w:rPr>
                <w:rFonts w:ascii="Arial" w:hAnsi="Arial" w:cs="Arial"/>
                <w:color w:val="000000"/>
                <w:sz w:val="20"/>
                <w:szCs w:val="20"/>
              </w:rPr>
              <w:t xml:space="preserve"> to </w:t>
            </w:r>
            <w:proofErr w:type="spellStart"/>
            <w:r w:rsidRPr="00412480">
              <w:rPr>
                <w:rFonts w:ascii="Arial" w:hAnsi="Arial" w:cs="Arial"/>
                <w:color w:val="000000"/>
                <w:sz w:val="20"/>
                <w:szCs w:val="20"/>
              </w:rPr>
              <w:t>hispital</w:t>
            </w:r>
            <w:proofErr w:type="spellEnd"/>
            <w:r w:rsidRPr="00412480">
              <w:rPr>
                <w:rFonts w:ascii="Arial" w:hAnsi="Arial" w:cs="Arial"/>
                <w:color w:val="000000"/>
                <w:sz w:val="20"/>
                <w:szCs w:val="20"/>
              </w:rPr>
              <w:t xml:space="preserve"> in at 12 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96BADA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2F1E27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ART &lt;1yr</w:t>
            </w:r>
          </w:p>
        </w:tc>
        <w:tc>
          <w:tcPr>
            <w:tcW w:w="1843" w:type="dxa"/>
            <w:tcBorders>
              <w:top w:val="nil"/>
              <w:left w:val="nil"/>
              <w:bottom w:val="nil"/>
              <w:right w:val="single" w:sz="4" w:space="0" w:color="auto"/>
            </w:tcBorders>
            <w:shd w:val="clear" w:color="auto" w:fill="auto"/>
            <w:vAlign w:val="center"/>
            <w:hideMark/>
          </w:tcPr>
          <w:p w14:paraId="148ADB2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8.47 (2.22–2.27)</w:t>
            </w:r>
          </w:p>
        </w:tc>
      </w:tr>
      <w:tr w:rsidR="00412480" w:rsidRPr="00412480" w14:paraId="59E95ED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4808E10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7AEB6F9"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4AE1C9D"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468C88A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Admission </w:t>
            </w:r>
            <w:proofErr w:type="spellStart"/>
            <w:r w:rsidRPr="00412480">
              <w:rPr>
                <w:rFonts w:ascii="Arial" w:hAnsi="Arial" w:cs="Arial"/>
                <w:color w:val="000000"/>
                <w:sz w:val="20"/>
                <w:szCs w:val="20"/>
              </w:rPr>
              <w:t>withi</w:t>
            </w:r>
            <w:proofErr w:type="spellEnd"/>
            <w:r w:rsidRPr="00412480">
              <w:rPr>
                <w:rFonts w:ascii="Arial" w:hAnsi="Arial" w:cs="Arial"/>
                <w:color w:val="000000"/>
                <w:sz w:val="20"/>
                <w:szCs w:val="20"/>
              </w:rPr>
              <w:t xml:space="preserve"> pneumonia in last 12m</w:t>
            </w:r>
          </w:p>
        </w:tc>
        <w:tc>
          <w:tcPr>
            <w:tcW w:w="1843" w:type="dxa"/>
            <w:tcBorders>
              <w:top w:val="nil"/>
              <w:left w:val="nil"/>
              <w:bottom w:val="nil"/>
              <w:right w:val="single" w:sz="4" w:space="0" w:color="auto"/>
            </w:tcBorders>
            <w:shd w:val="clear" w:color="auto" w:fill="auto"/>
            <w:vAlign w:val="center"/>
            <w:hideMark/>
          </w:tcPr>
          <w:p w14:paraId="1864464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8.47 (1.12–64.07)</w:t>
            </w:r>
          </w:p>
        </w:tc>
      </w:tr>
      <w:tr w:rsidR="00412480" w:rsidRPr="00412480" w14:paraId="28DA189F" w14:textId="77777777" w:rsidTr="00412480">
        <w:trPr>
          <w:trHeight w:val="320"/>
        </w:trPr>
        <w:tc>
          <w:tcPr>
            <w:tcW w:w="1350" w:type="dxa"/>
            <w:vMerge/>
            <w:tcBorders>
              <w:top w:val="nil"/>
              <w:left w:val="single" w:sz="4" w:space="0" w:color="auto"/>
              <w:bottom w:val="single" w:sz="4" w:space="0" w:color="000000"/>
              <w:right w:val="single" w:sz="4" w:space="0" w:color="auto"/>
            </w:tcBorders>
            <w:vAlign w:val="center"/>
            <w:hideMark/>
          </w:tcPr>
          <w:p w14:paraId="68E9709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E9254E8"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ED03D9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05D8C17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6783081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7BB08849" w14:textId="77777777" w:rsidTr="00412480">
        <w:trPr>
          <w:trHeight w:val="34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1EF636D"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Marando</w:t>
            </w:r>
            <w:proofErr w:type="spellEnd"/>
            <w:r w:rsidRPr="00412480">
              <w:rPr>
                <w:rFonts w:ascii="Arial" w:hAnsi="Arial" w:cs="Arial"/>
                <w:color w:val="000000"/>
                <w:sz w:val="20"/>
                <w:szCs w:val="20"/>
              </w:rPr>
              <w:t xml:space="preserve">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67C63A5E"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weight, admission where, clinical factors,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 PROM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3ABA05F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nil"/>
              <w:right w:val="single" w:sz="4" w:space="0" w:color="auto"/>
            </w:tcBorders>
            <w:shd w:val="clear" w:color="auto" w:fill="auto"/>
            <w:vAlign w:val="center"/>
            <w:hideMark/>
          </w:tcPr>
          <w:p w14:paraId="0D8371B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Current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use</w:t>
            </w:r>
          </w:p>
        </w:tc>
        <w:tc>
          <w:tcPr>
            <w:tcW w:w="1843" w:type="dxa"/>
            <w:tcBorders>
              <w:top w:val="nil"/>
              <w:left w:val="nil"/>
              <w:bottom w:val="nil"/>
              <w:right w:val="single" w:sz="4" w:space="0" w:color="auto"/>
            </w:tcBorders>
            <w:shd w:val="clear" w:color="auto" w:fill="auto"/>
            <w:vAlign w:val="center"/>
            <w:hideMark/>
          </w:tcPr>
          <w:p w14:paraId="06AED1BA" w14:textId="39FF20A1"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1.73 (1</w:t>
            </w:r>
            <w:r w:rsidR="00AD0C29">
              <w:rPr>
                <w:rFonts w:ascii="Arial" w:hAnsi="Arial" w:cs="Arial"/>
                <w:color w:val="000000"/>
                <w:sz w:val="20"/>
                <w:szCs w:val="20"/>
              </w:rPr>
              <w:t>.00</w:t>
            </w:r>
            <w:r w:rsidRPr="00412480">
              <w:rPr>
                <w:rFonts w:ascii="Arial" w:hAnsi="Arial" w:cs="Arial"/>
                <w:color w:val="000000"/>
                <w:sz w:val="20"/>
                <w:szCs w:val="20"/>
              </w:rPr>
              <w:t xml:space="preserve">-2.97), </w:t>
            </w:r>
          </w:p>
        </w:tc>
      </w:tr>
      <w:tr w:rsidR="00412480" w:rsidRPr="00412480" w14:paraId="213FDA69"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3E694FCE"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69277244"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29579224"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1F8E371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ESBL colonised mother</w:t>
            </w:r>
          </w:p>
        </w:tc>
        <w:tc>
          <w:tcPr>
            <w:tcW w:w="1843" w:type="dxa"/>
            <w:tcBorders>
              <w:top w:val="nil"/>
              <w:left w:val="nil"/>
              <w:bottom w:val="single" w:sz="4" w:space="0" w:color="auto"/>
              <w:right w:val="single" w:sz="4" w:space="0" w:color="auto"/>
            </w:tcBorders>
            <w:shd w:val="clear" w:color="auto" w:fill="auto"/>
            <w:vAlign w:val="center"/>
            <w:hideMark/>
          </w:tcPr>
          <w:p w14:paraId="2DE40FD3"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2.19 (1.26-3.79)</w:t>
            </w:r>
          </w:p>
        </w:tc>
      </w:tr>
      <w:tr w:rsidR="00412480" w:rsidRPr="00412480" w14:paraId="7C652434"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9AAAFE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Moremi 2018</w:t>
            </w:r>
          </w:p>
        </w:tc>
        <w:tc>
          <w:tcPr>
            <w:tcW w:w="2612" w:type="dxa"/>
            <w:tcBorders>
              <w:top w:val="nil"/>
              <w:left w:val="nil"/>
              <w:bottom w:val="single" w:sz="4" w:space="0" w:color="auto"/>
              <w:right w:val="single" w:sz="4" w:space="0" w:color="auto"/>
            </w:tcBorders>
            <w:shd w:val="clear" w:color="auto" w:fill="auto"/>
            <w:vAlign w:val="center"/>
            <w:hideMark/>
          </w:tcPr>
          <w:p w14:paraId="142C29B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Age, gender, history of antibiotic use, history of admission, history of surgery </w:t>
            </w:r>
          </w:p>
        </w:tc>
        <w:tc>
          <w:tcPr>
            <w:tcW w:w="1039" w:type="dxa"/>
            <w:tcBorders>
              <w:top w:val="nil"/>
              <w:left w:val="nil"/>
              <w:bottom w:val="single" w:sz="4" w:space="0" w:color="auto"/>
              <w:right w:val="single" w:sz="4" w:space="0" w:color="auto"/>
            </w:tcBorders>
            <w:shd w:val="clear" w:color="auto" w:fill="auto"/>
            <w:vAlign w:val="center"/>
            <w:hideMark/>
          </w:tcPr>
          <w:p w14:paraId="7D49D6D4"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14C37270"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Older age (per year)</w:t>
            </w:r>
          </w:p>
        </w:tc>
        <w:tc>
          <w:tcPr>
            <w:tcW w:w="1843" w:type="dxa"/>
            <w:tcBorders>
              <w:top w:val="nil"/>
              <w:left w:val="nil"/>
              <w:bottom w:val="single" w:sz="4" w:space="0" w:color="auto"/>
              <w:right w:val="single" w:sz="4" w:space="0" w:color="auto"/>
            </w:tcBorders>
            <w:shd w:val="clear" w:color="auto" w:fill="auto"/>
            <w:vAlign w:val="center"/>
            <w:hideMark/>
          </w:tcPr>
          <w:p w14:paraId="2909EA10" w14:textId="1D46B674"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1.0</w:t>
            </w:r>
            <w:r w:rsidR="00AD0C29">
              <w:rPr>
                <w:rFonts w:ascii="Arial" w:hAnsi="Arial" w:cs="Arial"/>
                <w:color w:val="000000"/>
                <w:sz w:val="20"/>
                <w:szCs w:val="20"/>
              </w:rPr>
              <w:t>1</w:t>
            </w:r>
            <w:r w:rsidRPr="00412480">
              <w:rPr>
                <w:rFonts w:ascii="Arial" w:hAnsi="Arial" w:cs="Arial"/>
                <w:color w:val="000000"/>
                <w:sz w:val="20"/>
                <w:szCs w:val="20"/>
              </w:rPr>
              <w:t xml:space="preserve"> (1.00–1.0</w:t>
            </w:r>
            <w:r w:rsidR="00AD0C29">
              <w:rPr>
                <w:rFonts w:ascii="Arial" w:hAnsi="Arial" w:cs="Arial"/>
                <w:color w:val="000000"/>
                <w:sz w:val="20"/>
                <w:szCs w:val="20"/>
              </w:rPr>
              <w:t>2</w:t>
            </w:r>
            <w:r w:rsidRPr="00412480">
              <w:rPr>
                <w:rFonts w:ascii="Arial" w:hAnsi="Arial" w:cs="Arial"/>
                <w:color w:val="000000"/>
                <w:sz w:val="20"/>
                <w:szCs w:val="20"/>
              </w:rPr>
              <w:t>)</w:t>
            </w:r>
          </w:p>
        </w:tc>
      </w:tr>
      <w:tr w:rsidR="00412480" w:rsidRPr="00412480" w14:paraId="5A96FC38" w14:textId="77777777" w:rsidTr="00412480">
        <w:trPr>
          <w:trHeight w:val="68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F2AC82A"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Nikema</w:t>
            </w:r>
            <w:proofErr w:type="spellEnd"/>
            <w:r w:rsidRPr="00412480">
              <w:rPr>
                <w:rFonts w:ascii="Arial" w:hAnsi="Arial" w:cs="Arial"/>
                <w:color w:val="000000"/>
                <w:sz w:val="20"/>
                <w:szCs w:val="20"/>
              </w:rPr>
              <w:t xml:space="preserve"> </w:t>
            </w:r>
            <w:proofErr w:type="spellStart"/>
            <w:r w:rsidRPr="00412480">
              <w:rPr>
                <w:rFonts w:ascii="Arial" w:hAnsi="Arial" w:cs="Arial"/>
                <w:color w:val="000000"/>
                <w:sz w:val="20"/>
                <w:szCs w:val="20"/>
              </w:rPr>
              <w:t>Pessinaba</w:t>
            </w:r>
            <w:proofErr w:type="spellEnd"/>
            <w:r w:rsidRPr="00412480">
              <w:rPr>
                <w:rFonts w:ascii="Arial" w:hAnsi="Arial" w:cs="Arial"/>
                <w:color w:val="000000"/>
                <w:sz w:val="20"/>
                <w:szCs w:val="20"/>
              </w:rPr>
              <w:t xml:space="preserve"> 2018</w:t>
            </w:r>
          </w:p>
        </w:tc>
        <w:tc>
          <w:tcPr>
            <w:tcW w:w="2612" w:type="dxa"/>
            <w:tcBorders>
              <w:top w:val="nil"/>
              <w:left w:val="nil"/>
              <w:bottom w:val="single" w:sz="4" w:space="0" w:color="auto"/>
              <w:right w:val="single" w:sz="4" w:space="0" w:color="auto"/>
            </w:tcBorders>
            <w:shd w:val="clear" w:color="auto" w:fill="auto"/>
            <w:vAlign w:val="center"/>
            <w:hideMark/>
          </w:tcPr>
          <w:p w14:paraId="374DD50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site, drinking water source, time to sample analysis</w:t>
            </w:r>
          </w:p>
        </w:tc>
        <w:tc>
          <w:tcPr>
            <w:tcW w:w="1039" w:type="dxa"/>
            <w:tcBorders>
              <w:top w:val="nil"/>
              <w:left w:val="nil"/>
              <w:bottom w:val="single" w:sz="4" w:space="0" w:color="auto"/>
              <w:right w:val="single" w:sz="4" w:space="0" w:color="auto"/>
            </w:tcBorders>
            <w:shd w:val="clear" w:color="auto" w:fill="auto"/>
            <w:vAlign w:val="center"/>
            <w:hideMark/>
          </w:tcPr>
          <w:p w14:paraId="3FF2BC0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mv</w:t>
            </w:r>
          </w:p>
        </w:tc>
        <w:tc>
          <w:tcPr>
            <w:tcW w:w="2405" w:type="dxa"/>
            <w:tcBorders>
              <w:top w:val="nil"/>
              <w:left w:val="nil"/>
              <w:bottom w:val="single" w:sz="4" w:space="0" w:color="auto"/>
              <w:right w:val="single" w:sz="4" w:space="0" w:color="auto"/>
            </w:tcBorders>
            <w:shd w:val="clear" w:color="auto" w:fill="auto"/>
            <w:vAlign w:val="center"/>
            <w:hideMark/>
          </w:tcPr>
          <w:p w14:paraId="5E24E2E9"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Drink non borehole water vs borehole</w:t>
            </w:r>
          </w:p>
        </w:tc>
        <w:tc>
          <w:tcPr>
            <w:tcW w:w="1843" w:type="dxa"/>
            <w:tcBorders>
              <w:top w:val="nil"/>
              <w:left w:val="nil"/>
              <w:bottom w:val="single" w:sz="4" w:space="0" w:color="auto"/>
              <w:right w:val="single" w:sz="4" w:space="0" w:color="auto"/>
            </w:tcBorders>
            <w:shd w:val="clear" w:color="auto" w:fill="auto"/>
            <w:vAlign w:val="center"/>
            <w:hideMark/>
          </w:tcPr>
          <w:p w14:paraId="4821FA95" w14:textId="42A63C9D"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3.47 (1.22</w:t>
            </w:r>
            <w:r w:rsidR="00AD0C29">
              <w:rPr>
                <w:rFonts w:ascii="Arial" w:hAnsi="Arial" w:cs="Arial"/>
                <w:color w:val="000000"/>
                <w:sz w:val="20"/>
                <w:szCs w:val="20"/>
              </w:rPr>
              <w:t>-</w:t>
            </w:r>
            <w:r w:rsidRPr="00412480">
              <w:rPr>
                <w:rFonts w:ascii="Arial" w:hAnsi="Arial" w:cs="Arial"/>
                <w:color w:val="000000"/>
                <w:sz w:val="20"/>
                <w:szCs w:val="20"/>
              </w:rPr>
              <w:t xml:space="preserve">9.82)  </w:t>
            </w:r>
          </w:p>
        </w:tc>
      </w:tr>
      <w:tr w:rsidR="00412480" w:rsidRPr="00412480" w14:paraId="49A24FF2" w14:textId="77777777" w:rsidTr="00412480">
        <w:trPr>
          <w:trHeight w:val="680"/>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D56E53B"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Sanneh</w:t>
            </w:r>
            <w:proofErr w:type="spellEnd"/>
            <w:r w:rsidRPr="00412480">
              <w:rPr>
                <w:rFonts w:ascii="Arial" w:hAnsi="Arial" w:cs="Arial"/>
                <w:color w:val="000000"/>
                <w:sz w:val="20"/>
                <w:szCs w:val="20"/>
              </w:rPr>
              <w:t xml:space="preserve">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9A4F00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xml:space="preserve">WASH behaviours, hospitalised within 3m, invasive procedures,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within 3m,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xml:space="preserve"> from street, completing </w:t>
            </w:r>
            <w:proofErr w:type="spellStart"/>
            <w:r w:rsidRPr="00412480">
              <w:rPr>
                <w:rFonts w:ascii="Arial" w:hAnsi="Arial" w:cs="Arial"/>
                <w:color w:val="000000"/>
                <w:sz w:val="20"/>
                <w:szCs w:val="20"/>
              </w:rPr>
              <w:t>abx</w:t>
            </w:r>
            <w:proofErr w:type="spellEnd"/>
            <w:r w:rsidRPr="00412480">
              <w:rPr>
                <w:rFonts w:ascii="Arial" w:hAnsi="Arial" w:cs="Arial"/>
                <w:color w:val="000000"/>
                <w:sz w:val="20"/>
                <w:szCs w:val="20"/>
              </w:rPr>
              <w:t>, diarrhoea/UTI 3m, food handling training</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079A5162"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nil"/>
              <w:right w:val="single" w:sz="4" w:space="0" w:color="auto"/>
            </w:tcBorders>
            <w:shd w:val="clear" w:color="auto" w:fill="auto"/>
            <w:vAlign w:val="center"/>
            <w:hideMark/>
          </w:tcPr>
          <w:p w14:paraId="4630DF96"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Lack of food handling training and knowledge of the principle of food safety </w:t>
            </w:r>
          </w:p>
        </w:tc>
        <w:tc>
          <w:tcPr>
            <w:tcW w:w="1843" w:type="dxa"/>
            <w:tcBorders>
              <w:top w:val="nil"/>
              <w:left w:val="nil"/>
              <w:bottom w:val="nil"/>
              <w:right w:val="single" w:sz="4" w:space="0" w:color="auto"/>
            </w:tcBorders>
            <w:shd w:val="clear" w:color="auto" w:fill="auto"/>
            <w:vAlign w:val="center"/>
            <w:hideMark/>
          </w:tcPr>
          <w:p w14:paraId="5BFE662A" w14:textId="69F9D483"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w:t>
            </w:r>
            <w:r w:rsidR="00337F54">
              <w:rPr>
                <w:rFonts w:ascii="Arial" w:hAnsi="Arial" w:cs="Arial"/>
                <w:color w:val="000000"/>
                <w:sz w:val="20"/>
                <w:szCs w:val="20"/>
              </w:rPr>
              <w:t>R</w:t>
            </w:r>
          </w:p>
        </w:tc>
      </w:tr>
      <w:tr w:rsidR="00412480" w:rsidRPr="00412480" w14:paraId="3EF8F18F" w14:textId="77777777" w:rsidTr="00412480">
        <w:trPr>
          <w:trHeight w:val="340"/>
        </w:trPr>
        <w:tc>
          <w:tcPr>
            <w:tcW w:w="1350" w:type="dxa"/>
            <w:vMerge/>
            <w:tcBorders>
              <w:top w:val="nil"/>
              <w:left w:val="single" w:sz="4" w:space="0" w:color="auto"/>
              <w:bottom w:val="single" w:sz="4" w:space="0" w:color="000000"/>
              <w:right w:val="single" w:sz="4" w:space="0" w:color="auto"/>
            </w:tcBorders>
            <w:vAlign w:val="center"/>
            <w:hideMark/>
          </w:tcPr>
          <w:p w14:paraId="72E1C5F6"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5A746068"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3DA3614E" w14:textId="77777777" w:rsidR="00412480" w:rsidRPr="00412480" w:rsidRDefault="00412480" w:rsidP="00412480">
            <w:pPr>
              <w:rPr>
                <w:rFonts w:ascii="Arial" w:hAnsi="Arial" w:cs="Arial"/>
                <w:color w:val="000000"/>
                <w:sz w:val="20"/>
                <w:szCs w:val="20"/>
              </w:rPr>
            </w:pPr>
          </w:p>
        </w:tc>
        <w:tc>
          <w:tcPr>
            <w:tcW w:w="2405" w:type="dxa"/>
            <w:tcBorders>
              <w:top w:val="nil"/>
              <w:left w:val="nil"/>
              <w:bottom w:val="nil"/>
              <w:right w:val="single" w:sz="4" w:space="0" w:color="auto"/>
            </w:tcBorders>
            <w:shd w:val="clear" w:color="auto" w:fill="auto"/>
            <w:vAlign w:val="center"/>
            <w:hideMark/>
          </w:tcPr>
          <w:p w14:paraId="3FD8B9EA"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Abx within 3m</w:t>
            </w:r>
          </w:p>
        </w:tc>
        <w:tc>
          <w:tcPr>
            <w:tcW w:w="1843" w:type="dxa"/>
            <w:tcBorders>
              <w:top w:val="nil"/>
              <w:left w:val="nil"/>
              <w:bottom w:val="nil"/>
              <w:right w:val="single" w:sz="4" w:space="0" w:color="auto"/>
            </w:tcBorders>
            <w:shd w:val="clear" w:color="auto" w:fill="auto"/>
            <w:vAlign w:val="center"/>
            <w:hideMark/>
          </w:tcPr>
          <w:p w14:paraId="786111E8" w14:textId="1C9D9C34"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w:t>
            </w:r>
            <w:r w:rsidR="00337F54">
              <w:rPr>
                <w:rFonts w:ascii="Arial" w:hAnsi="Arial" w:cs="Arial"/>
                <w:color w:val="000000"/>
                <w:sz w:val="20"/>
                <w:szCs w:val="20"/>
              </w:rPr>
              <w:t>R</w:t>
            </w:r>
          </w:p>
        </w:tc>
      </w:tr>
      <w:tr w:rsidR="00412480" w:rsidRPr="00412480" w14:paraId="5D70BDEA" w14:textId="77777777" w:rsidTr="00412480">
        <w:trPr>
          <w:trHeight w:val="320"/>
        </w:trPr>
        <w:tc>
          <w:tcPr>
            <w:tcW w:w="1350" w:type="dxa"/>
            <w:vMerge/>
            <w:tcBorders>
              <w:top w:val="nil"/>
              <w:left w:val="single" w:sz="4" w:space="0" w:color="auto"/>
              <w:bottom w:val="single" w:sz="4" w:space="0" w:color="000000"/>
              <w:right w:val="single" w:sz="4" w:space="0" w:color="auto"/>
            </w:tcBorders>
            <w:vAlign w:val="center"/>
            <w:hideMark/>
          </w:tcPr>
          <w:p w14:paraId="6F57D396" w14:textId="77777777" w:rsidR="00412480" w:rsidRPr="00412480" w:rsidRDefault="00412480" w:rsidP="00412480">
            <w:pPr>
              <w:rPr>
                <w:rFonts w:ascii="Arial" w:hAnsi="Arial" w:cs="Arial"/>
                <w:color w:val="000000"/>
                <w:sz w:val="20"/>
                <w:szCs w:val="20"/>
              </w:rPr>
            </w:pPr>
          </w:p>
        </w:tc>
        <w:tc>
          <w:tcPr>
            <w:tcW w:w="2612" w:type="dxa"/>
            <w:vMerge/>
            <w:tcBorders>
              <w:top w:val="nil"/>
              <w:left w:val="single" w:sz="4" w:space="0" w:color="auto"/>
              <w:bottom w:val="single" w:sz="4" w:space="0" w:color="000000"/>
              <w:right w:val="single" w:sz="4" w:space="0" w:color="auto"/>
            </w:tcBorders>
            <w:vAlign w:val="center"/>
            <w:hideMark/>
          </w:tcPr>
          <w:p w14:paraId="175D1D20" w14:textId="77777777" w:rsidR="00412480" w:rsidRPr="00412480" w:rsidRDefault="00412480" w:rsidP="00412480">
            <w:pPr>
              <w:rPr>
                <w:rFonts w:ascii="Arial" w:hAnsi="Arial" w:cs="Arial"/>
                <w:color w:val="000000"/>
                <w:sz w:val="20"/>
                <w:szCs w:val="20"/>
              </w:rPr>
            </w:pPr>
          </w:p>
        </w:tc>
        <w:tc>
          <w:tcPr>
            <w:tcW w:w="1039" w:type="dxa"/>
            <w:vMerge/>
            <w:tcBorders>
              <w:top w:val="nil"/>
              <w:left w:val="single" w:sz="4" w:space="0" w:color="auto"/>
              <w:bottom w:val="single" w:sz="4" w:space="0" w:color="000000"/>
              <w:right w:val="single" w:sz="4" w:space="0" w:color="auto"/>
            </w:tcBorders>
            <w:vAlign w:val="center"/>
            <w:hideMark/>
          </w:tcPr>
          <w:p w14:paraId="6A33235F" w14:textId="77777777" w:rsidR="00412480" w:rsidRPr="00412480" w:rsidRDefault="00412480" w:rsidP="00412480">
            <w:pPr>
              <w:rPr>
                <w:rFonts w:ascii="Arial" w:hAnsi="Arial" w:cs="Arial"/>
                <w:color w:val="000000"/>
                <w:sz w:val="20"/>
                <w:szCs w:val="20"/>
              </w:rPr>
            </w:pPr>
          </w:p>
        </w:tc>
        <w:tc>
          <w:tcPr>
            <w:tcW w:w="2405" w:type="dxa"/>
            <w:tcBorders>
              <w:top w:val="nil"/>
              <w:left w:val="nil"/>
              <w:bottom w:val="single" w:sz="4" w:space="0" w:color="auto"/>
              <w:right w:val="single" w:sz="4" w:space="0" w:color="auto"/>
            </w:tcBorders>
            <w:shd w:val="clear" w:color="auto" w:fill="auto"/>
            <w:vAlign w:val="center"/>
            <w:hideMark/>
          </w:tcPr>
          <w:p w14:paraId="46E0F00B"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c>
          <w:tcPr>
            <w:tcW w:w="1843" w:type="dxa"/>
            <w:tcBorders>
              <w:top w:val="nil"/>
              <w:left w:val="nil"/>
              <w:bottom w:val="single" w:sz="4" w:space="0" w:color="auto"/>
              <w:right w:val="single" w:sz="4" w:space="0" w:color="auto"/>
            </w:tcBorders>
            <w:shd w:val="clear" w:color="auto" w:fill="auto"/>
            <w:vAlign w:val="center"/>
            <w:hideMark/>
          </w:tcPr>
          <w:p w14:paraId="3E65AB7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r w:rsidR="00412480" w:rsidRPr="00412480" w14:paraId="08FD766D" w14:textId="77777777" w:rsidTr="00412480">
        <w:trPr>
          <w:trHeight w:val="340"/>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9329C3D"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Stanley 2018</w:t>
            </w:r>
          </w:p>
        </w:tc>
        <w:tc>
          <w:tcPr>
            <w:tcW w:w="2612" w:type="dxa"/>
            <w:tcBorders>
              <w:top w:val="nil"/>
              <w:left w:val="nil"/>
              <w:bottom w:val="single" w:sz="4" w:space="0" w:color="auto"/>
              <w:right w:val="single" w:sz="4" w:space="0" w:color="auto"/>
            </w:tcBorders>
            <w:shd w:val="clear" w:color="auto" w:fill="auto"/>
            <w:vAlign w:val="center"/>
            <w:hideMark/>
          </w:tcPr>
          <w:p w14:paraId="35A0AF05"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Age, gender, health facility, presentation</w:t>
            </w:r>
          </w:p>
        </w:tc>
        <w:tc>
          <w:tcPr>
            <w:tcW w:w="1039" w:type="dxa"/>
            <w:tcBorders>
              <w:top w:val="nil"/>
              <w:left w:val="nil"/>
              <w:bottom w:val="single" w:sz="4" w:space="0" w:color="auto"/>
              <w:right w:val="single" w:sz="4" w:space="0" w:color="auto"/>
            </w:tcBorders>
            <w:shd w:val="clear" w:color="auto" w:fill="auto"/>
            <w:vAlign w:val="center"/>
            <w:hideMark/>
          </w:tcPr>
          <w:p w14:paraId="70672B01" w14:textId="77777777" w:rsidR="00412480" w:rsidRPr="00412480" w:rsidRDefault="00412480" w:rsidP="00412480">
            <w:pPr>
              <w:jc w:val="center"/>
              <w:rPr>
                <w:rFonts w:ascii="Arial" w:hAnsi="Arial" w:cs="Arial"/>
                <w:color w:val="000000"/>
                <w:sz w:val="20"/>
                <w:szCs w:val="20"/>
              </w:rPr>
            </w:pPr>
            <w:proofErr w:type="spellStart"/>
            <w:r w:rsidRPr="00412480">
              <w:rPr>
                <w:rFonts w:ascii="Arial" w:hAnsi="Arial" w:cs="Arial"/>
                <w:color w:val="000000"/>
                <w:sz w:val="20"/>
                <w:szCs w:val="20"/>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40E9BD8C"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none</w:t>
            </w:r>
          </w:p>
        </w:tc>
        <w:tc>
          <w:tcPr>
            <w:tcW w:w="1843" w:type="dxa"/>
            <w:tcBorders>
              <w:top w:val="nil"/>
              <w:left w:val="nil"/>
              <w:bottom w:val="single" w:sz="4" w:space="0" w:color="auto"/>
              <w:right w:val="single" w:sz="4" w:space="0" w:color="auto"/>
            </w:tcBorders>
            <w:shd w:val="clear" w:color="auto" w:fill="auto"/>
            <w:vAlign w:val="center"/>
            <w:hideMark/>
          </w:tcPr>
          <w:p w14:paraId="62198B2F" w14:textId="77777777" w:rsidR="00412480" w:rsidRPr="00412480" w:rsidRDefault="00412480" w:rsidP="00412480">
            <w:pPr>
              <w:jc w:val="center"/>
              <w:rPr>
                <w:rFonts w:ascii="Arial" w:hAnsi="Arial" w:cs="Arial"/>
                <w:color w:val="000000"/>
                <w:sz w:val="20"/>
                <w:szCs w:val="20"/>
              </w:rPr>
            </w:pPr>
            <w:r w:rsidRPr="00412480">
              <w:rPr>
                <w:rFonts w:ascii="Arial" w:hAnsi="Arial" w:cs="Arial"/>
                <w:color w:val="000000"/>
                <w:sz w:val="20"/>
                <w:szCs w:val="20"/>
              </w:rPr>
              <w:t> </w:t>
            </w:r>
          </w:p>
        </w:tc>
      </w:tr>
    </w:tbl>
    <w:p w14:paraId="07450626" w14:textId="3E18C5CE" w:rsidR="00412480" w:rsidRDefault="00412480" w:rsidP="001D6079">
      <w:pPr>
        <w:spacing w:line="360" w:lineRule="auto"/>
        <w:rPr>
          <w:rFonts w:ascii="Arial" w:hAnsi="Arial" w:cs="Arial"/>
        </w:rPr>
      </w:pPr>
      <w:r>
        <w:rPr>
          <w:rFonts w:ascii="Arial" w:hAnsi="Arial" w:cs="Arial"/>
        </w:rPr>
        <w:t xml:space="preserve">Table 2: Assessed and significant risk factors in the included studies. mv = multivariate, </w:t>
      </w:r>
      <w:proofErr w:type="spellStart"/>
      <w:r>
        <w:rPr>
          <w:rFonts w:ascii="Arial" w:hAnsi="Arial" w:cs="Arial"/>
        </w:rPr>
        <w:t>uv</w:t>
      </w:r>
      <w:proofErr w:type="spellEnd"/>
      <w:r>
        <w:rPr>
          <w:rFonts w:ascii="Arial" w:hAnsi="Arial" w:cs="Arial"/>
        </w:rPr>
        <w:t xml:space="preserve"> = univariate, HH = household, </w:t>
      </w:r>
      <w:proofErr w:type="spellStart"/>
      <w:r>
        <w:rPr>
          <w:rFonts w:ascii="Arial" w:hAnsi="Arial" w:cs="Arial"/>
        </w:rPr>
        <w:t>abx</w:t>
      </w:r>
      <w:proofErr w:type="spellEnd"/>
      <w:r>
        <w:rPr>
          <w:rFonts w:ascii="Arial" w:hAnsi="Arial" w:cs="Arial"/>
        </w:rPr>
        <w:t xml:space="preserve"> = antibiotics, SES = socio-economic status, HC = </w:t>
      </w:r>
      <w:proofErr w:type="spellStart"/>
      <w:r>
        <w:rPr>
          <w:rFonts w:ascii="Arial" w:hAnsi="Arial" w:cs="Arial"/>
        </w:rPr>
        <w:t>ealth</w:t>
      </w:r>
      <w:proofErr w:type="spellEnd"/>
      <w:r>
        <w:rPr>
          <w:rFonts w:ascii="Arial" w:hAnsi="Arial" w:cs="Arial"/>
        </w:rPr>
        <w:t xml:space="preserve"> centre, ART = </w:t>
      </w:r>
      <w:proofErr w:type="spellStart"/>
      <w:r>
        <w:rPr>
          <w:rFonts w:ascii="Arial" w:hAnsi="Arial" w:cs="Arial"/>
        </w:rPr>
        <w:t>antretroviral</w:t>
      </w:r>
      <w:proofErr w:type="spellEnd"/>
      <w:r>
        <w:rPr>
          <w:rFonts w:ascii="Arial" w:hAnsi="Arial" w:cs="Arial"/>
        </w:rPr>
        <w:t xml:space="preserve"> therapy, VL = viral load, PROM = premature rupture of membranes, WASH = water, sanitation and hygiene. UTI = urinary tract infection</w:t>
      </w:r>
      <w:r w:rsidR="00337F54">
        <w:rPr>
          <w:rFonts w:ascii="Arial" w:hAnsi="Arial" w:cs="Arial"/>
        </w:rPr>
        <w:t>, NR = not reported</w:t>
      </w:r>
      <w:r>
        <w:rPr>
          <w:rFonts w:ascii="Arial" w:hAnsi="Arial" w:cs="Arial"/>
        </w:rPr>
        <w:t>.</w:t>
      </w:r>
      <w:r w:rsidR="00AD0C29">
        <w:rPr>
          <w:rFonts w:ascii="Arial" w:hAnsi="Arial" w:cs="Arial"/>
        </w:rPr>
        <w:t xml:space="preserve"> * confidence interval crosses 1; original publication used fisher’s exact test and found p &lt; 0.05.</w:t>
      </w:r>
    </w:p>
    <w:p w14:paraId="2F935A48" w14:textId="54573CA9" w:rsidR="00F93DDE" w:rsidRDefault="00F93DDE" w:rsidP="001D6079">
      <w:pPr>
        <w:spacing w:line="360" w:lineRule="auto"/>
        <w:rPr>
          <w:rFonts w:ascii="Arial" w:hAnsi="Arial" w:cs="Arial"/>
        </w:rPr>
      </w:pPr>
    </w:p>
    <w:tbl>
      <w:tblPr>
        <w:tblW w:w="8880" w:type="dxa"/>
        <w:tblLook w:val="04A0" w:firstRow="1" w:lastRow="0" w:firstColumn="1" w:lastColumn="0" w:noHBand="0" w:noVBand="1"/>
      </w:tblPr>
      <w:tblGrid>
        <w:gridCol w:w="2240"/>
        <w:gridCol w:w="2160"/>
        <w:gridCol w:w="1590"/>
        <w:gridCol w:w="1590"/>
        <w:gridCol w:w="1300"/>
      </w:tblGrid>
      <w:tr w:rsidR="006D6118" w14:paraId="2837C71C" w14:textId="77777777" w:rsidTr="006D6118">
        <w:trPr>
          <w:trHeight w:val="320"/>
        </w:trPr>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89D946B"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lastRenderedPageBreak/>
              <w:t>Study</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53B04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Study population</w:t>
            </w:r>
          </w:p>
        </w:tc>
        <w:tc>
          <w:tcPr>
            <w:tcW w:w="31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9F553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ESBL prevalence</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C95C1C7"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Median follow up</w:t>
            </w:r>
          </w:p>
        </w:tc>
      </w:tr>
      <w:tr w:rsidR="006D6118" w14:paraId="0EC3A8CE" w14:textId="77777777" w:rsidTr="006D6118">
        <w:trPr>
          <w:trHeight w:val="320"/>
        </w:trPr>
        <w:tc>
          <w:tcPr>
            <w:tcW w:w="2240" w:type="dxa"/>
            <w:vMerge/>
            <w:tcBorders>
              <w:top w:val="single" w:sz="4" w:space="0" w:color="auto"/>
              <w:left w:val="single" w:sz="4" w:space="0" w:color="auto"/>
              <w:bottom w:val="single" w:sz="4" w:space="0" w:color="auto"/>
              <w:right w:val="single" w:sz="4" w:space="0" w:color="auto"/>
            </w:tcBorders>
            <w:vAlign w:val="center"/>
            <w:hideMark/>
          </w:tcPr>
          <w:p w14:paraId="7EDE5283" w14:textId="77777777" w:rsidR="006D6118" w:rsidRPr="006D6118" w:rsidRDefault="006D6118">
            <w:pPr>
              <w:rPr>
                <w:rFonts w:ascii="Arial" w:hAnsi="Arial" w:cs="Arial"/>
                <w:b/>
                <w:bCs/>
                <w:color w:val="000000"/>
                <w:sz w:val="20"/>
                <w:szCs w:val="20"/>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32106786" w14:textId="77777777" w:rsidR="006D6118" w:rsidRPr="006D6118" w:rsidRDefault="006D6118">
            <w:pPr>
              <w:rPr>
                <w:rFonts w:ascii="Arial" w:hAnsi="Arial" w:cs="Arial"/>
                <w:b/>
                <w:bCs/>
                <w:color w:val="000000"/>
                <w:sz w:val="20"/>
                <w:szCs w:val="20"/>
              </w:rPr>
            </w:pPr>
          </w:p>
        </w:tc>
        <w:tc>
          <w:tcPr>
            <w:tcW w:w="1590" w:type="dxa"/>
            <w:tcBorders>
              <w:top w:val="nil"/>
              <w:left w:val="nil"/>
              <w:bottom w:val="single" w:sz="4" w:space="0" w:color="auto"/>
              <w:right w:val="single" w:sz="4" w:space="0" w:color="auto"/>
            </w:tcBorders>
            <w:shd w:val="clear" w:color="auto" w:fill="auto"/>
            <w:noWrap/>
            <w:vAlign w:val="center"/>
            <w:hideMark/>
          </w:tcPr>
          <w:p w14:paraId="3A6043F1"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Admission</w:t>
            </w:r>
          </w:p>
        </w:tc>
        <w:tc>
          <w:tcPr>
            <w:tcW w:w="1590" w:type="dxa"/>
            <w:tcBorders>
              <w:top w:val="nil"/>
              <w:left w:val="nil"/>
              <w:bottom w:val="single" w:sz="4" w:space="0" w:color="auto"/>
              <w:right w:val="single" w:sz="4" w:space="0" w:color="auto"/>
            </w:tcBorders>
            <w:shd w:val="clear" w:color="auto" w:fill="auto"/>
            <w:noWrap/>
            <w:vAlign w:val="center"/>
            <w:hideMark/>
          </w:tcPr>
          <w:p w14:paraId="1A1B3A3D" w14:textId="77777777" w:rsidR="006D6118" w:rsidRPr="006D6118" w:rsidRDefault="006D6118">
            <w:pPr>
              <w:jc w:val="center"/>
              <w:rPr>
                <w:rFonts w:ascii="Arial" w:hAnsi="Arial" w:cs="Arial"/>
                <w:b/>
                <w:bCs/>
                <w:color w:val="000000"/>
                <w:sz w:val="20"/>
                <w:szCs w:val="20"/>
              </w:rPr>
            </w:pPr>
            <w:r w:rsidRPr="006D6118">
              <w:rPr>
                <w:rFonts w:ascii="Arial" w:hAnsi="Arial" w:cs="Arial"/>
                <w:b/>
                <w:bCs/>
                <w:color w:val="000000"/>
                <w:sz w:val="20"/>
                <w:szCs w:val="20"/>
              </w:rPr>
              <w:t>Discharge</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2195E6CA" w14:textId="77777777" w:rsidR="006D6118" w:rsidRPr="006D6118" w:rsidRDefault="006D6118">
            <w:pPr>
              <w:rPr>
                <w:rFonts w:ascii="Arial" w:hAnsi="Arial" w:cs="Arial"/>
                <w:b/>
                <w:bCs/>
                <w:color w:val="000000"/>
                <w:sz w:val="20"/>
                <w:szCs w:val="20"/>
              </w:rPr>
            </w:pPr>
          </w:p>
        </w:tc>
      </w:tr>
      <w:tr w:rsidR="006D6118" w14:paraId="64F2F648"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32F9D03" w14:textId="77777777" w:rsidR="006D6118" w:rsidRPr="006D6118" w:rsidRDefault="006D6118">
            <w:pPr>
              <w:jc w:val="center"/>
              <w:rPr>
                <w:rFonts w:ascii="Arial" w:hAnsi="Arial" w:cs="Arial"/>
                <w:color w:val="000000"/>
                <w:sz w:val="20"/>
                <w:szCs w:val="20"/>
              </w:rPr>
            </w:pPr>
            <w:proofErr w:type="spellStart"/>
            <w:r w:rsidRPr="006D6118">
              <w:rPr>
                <w:rFonts w:ascii="Arial" w:hAnsi="Arial" w:cs="Arial"/>
                <w:color w:val="000000"/>
                <w:sz w:val="20"/>
                <w:szCs w:val="20"/>
              </w:rPr>
              <w:t>Andriatahina</w:t>
            </w:r>
            <w:proofErr w:type="spellEnd"/>
            <w:r w:rsidRPr="006D6118">
              <w:rPr>
                <w:rFonts w:ascii="Arial" w:hAnsi="Arial" w:cs="Arial"/>
                <w:color w:val="000000"/>
                <w:sz w:val="20"/>
                <w:szCs w:val="20"/>
              </w:rPr>
              <w:t xml:space="preserve"> 2010</w:t>
            </w:r>
          </w:p>
        </w:tc>
        <w:tc>
          <w:tcPr>
            <w:tcW w:w="2160" w:type="dxa"/>
            <w:tcBorders>
              <w:top w:val="nil"/>
              <w:left w:val="nil"/>
              <w:bottom w:val="single" w:sz="4" w:space="0" w:color="auto"/>
              <w:right w:val="single" w:sz="4" w:space="0" w:color="auto"/>
            </w:tcBorders>
            <w:shd w:val="clear" w:color="auto" w:fill="auto"/>
            <w:noWrap/>
            <w:vAlign w:val="center"/>
            <w:hideMark/>
          </w:tcPr>
          <w:p w14:paraId="54A73C1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2EB8A9C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51/244 (21%)</w:t>
            </w:r>
          </w:p>
        </w:tc>
        <w:tc>
          <w:tcPr>
            <w:tcW w:w="1590" w:type="dxa"/>
            <w:tcBorders>
              <w:top w:val="nil"/>
              <w:left w:val="nil"/>
              <w:bottom w:val="single" w:sz="4" w:space="0" w:color="auto"/>
              <w:right w:val="single" w:sz="4" w:space="0" w:color="auto"/>
            </w:tcBorders>
            <w:shd w:val="clear" w:color="auto" w:fill="auto"/>
            <w:noWrap/>
            <w:vAlign w:val="center"/>
            <w:hideMark/>
          </w:tcPr>
          <w:p w14:paraId="7D551D76"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88/154 (57%)</w:t>
            </w:r>
          </w:p>
        </w:tc>
        <w:tc>
          <w:tcPr>
            <w:tcW w:w="1300" w:type="dxa"/>
            <w:tcBorders>
              <w:top w:val="nil"/>
              <w:left w:val="nil"/>
              <w:bottom w:val="single" w:sz="4" w:space="0" w:color="auto"/>
              <w:right w:val="single" w:sz="4" w:space="0" w:color="auto"/>
            </w:tcBorders>
            <w:shd w:val="clear" w:color="auto" w:fill="auto"/>
            <w:noWrap/>
            <w:vAlign w:val="center"/>
            <w:hideMark/>
          </w:tcPr>
          <w:p w14:paraId="45583B97"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5.7d</w:t>
            </w:r>
          </w:p>
        </w:tc>
      </w:tr>
      <w:tr w:rsidR="006D6118" w14:paraId="6C849493"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57DF0D9C" w14:textId="77777777" w:rsidR="006D6118" w:rsidRPr="006D6118" w:rsidRDefault="006D6118">
            <w:pPr>
              <w:jc w:val="center"/>
              <w:rPr>
                <w:rFonts w:ascii="Arial" w:hAnsi="Arial" w:cs="Arial"/>
                <w:color w:val="000000"/>
                <w:sz w:val="20"/>
                <w:szCs w:val="20"/>
              </w:rPr>
            </w:pPr>
            <w:proofErr w:type="spellStart"/>
            <w:r w:rsidRPr="006D6118">
              <w:rPr>
                <w:rFonts w:ascii="Arial" w:hAnsi="Arial" w:cs="Arial"/>
                <w:color w:val="000000"/>
                <w:sz w:val="20"/>
                <w:szCs w:val="20"/>
              </w:rPr>
              <w:t>Woerther</w:t>
            </w:r>
            <w:proofErr w:type="spellEnd"/>
            <w:r w:rsidRPr="006D6118">
              <w:rPr>
                <w:rFonts w:ascii="Arial" w:hAnsi="Arial" w:cs="Arial"/>
                <w:color w:val="000000"/>
                <w:sz w:val="20"/>
                <w:szCs w:val="20"/>
              </w:rPr>
              <w:t xml:space="preserve"> 2011</w:t>
            </w:r>
          </w:p>
        </w:tc>
        <w:tc>
          <w:tcPr>
            <w:tcW w:w="2160" w:type="dxa"/>
            <w:tcBorders>
              <w:top w:val="nil"/>
              <w:left w:val="nil"/>
              <w:bottom w:val="single" w:sz="4" w:space="0" w:color="auto"/>
              <w:right w:val="single" w:sz="4" w:space="0" w:color="auto"/>
            </w:tcBorders>
            <w:shd w:val="clear" w:color="auto" w:fill="auto"/>
            <w:noWrap/>
            <w:vAlign w:val="center"/>
            <w:hideMark/>
          </w:tcPr>
          <w:p w14:paraId="2319F14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35497E2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17/55 (31%)</w:t>
            </w:r>
          </w:p>
        </w:tc>
        <w:tc>
          <w:tcPr>
            <w:tcW w:w="1590" w:type="dxa"/>
            <w:tcBorders>
              <w:top w:val="nil"/>
              <w:left w:val="nil"/>
              <w:bottom w:val="single" w:sz="4" w:space="0" w:color="auto"/>
              <w:right w:val="single" w:sz="4" w:space="0" w:color="auto"/>
            </w:tcBorders>
            <w:shd w:val="clear" w:color="auto" w:fill="auto"/>
            <w:noWrap/>
            <w:vAlign w:val="center"/>
            <w:hideMark/>
          </w:tcPr>
          <w:p w14:paraId="5F790D02"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15/16 (94%)</w:t>
            </w:r>
          </w:p>
        </w:tc>
        <w:tc>
          <w:tcPr>
            <w:tcW w:w="1300" w:type="dxa"/>
            <w:tcBorders>
              <w:top w:val="nil"/>
              <w:left w:val="nil"/>
              <w:bottom w:val="single" w:sz="4" w:space="0" w:color="auto"/>
              <w:right w:val="single" w:sz="4" w:space="0" w:color="auto"/>
            </w:tcBorders>
            <w:shd w:val="clear" w:color="auto" w:fill="auto"/>
            <w:noWrap/>
            <w:vAlign w:val="center"/>
            <w:hideMark/>
          </w:tcPr>
          <w:p w14:paraId="41F4EF1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8d</w:t>
            </w:r>
          </w:p>
        </w:tc>
      </w:tr>
      <w:tr w:rsidR="006D6118" w14:paraId="07311663"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3544C217"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Nelson 2014</w:t>
            </w:r>
          </w:p>
        </w:tc>
        <w:tc>
          <w:tcPr>
            <w:tcW w:w="2160" w:type="dxa"/>
            <w:tcBorders>
              <w:top w:val="nil"/>
              <w:left w:val="nil"/>
              <w:bottom w:val="single" w:sz="4" w:space="0" w:color="auto"/>
              <w:right w:val="single" w:sz="4" w:space="0" w:color="auto"/>
            </w:tcBorders>
            <w:shd w:val="clear" w:color="auto" w:fill="auto"/>
            <w:noWrap/>
            <w:vAlign w:val="center"/>
            <w:hideMark/>
          </w:tcPr>
          <w:p w14:paraId="29D6BB6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Neonates</w:t>
            </w:r>
          </w:p>
        </w:tc>
        <w:tc>
          <w:tcPr>
            <w:tcW w:w="1590" w:type="dxa"/>
            <w:tcBorders>
              <w:top w:val="nil"/>
              <w:left w:val="nil"/>
              <w:bottom w:val="single" w:sz="4" w:space="0" w:color="auto"/>
              <w:right w:val="single" w:sz="4" w:space="0" w:color="auto"/>
            </w:tcBorders>
            <w:shd w:val="clear" w:color="auto" w:fill="auto"/>
            <w:noWrap/>
            <w:vAlign w:val="center"/>
            <w:hideMark/>
          </w:tcPr>
          <w:p w14:paraId="2DE05076"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32/126 (25%)</w:t>
            </w:r>
          </w:p>
        </w:tc>
        <w:tc>
          <w:tcPr>
            <w:tcW w:w="1590" w:type="dxa"/>
            <w:tcBorders>
              <w:top w:val="nil"/>
              <w:left w:val="nil"/>
              <w:bottom w:val="single" w:sz="4" w:space="0" w:color="auto"/>
              <w:right w:val="single" w:sz="4" w:space="0" w:color="auto"/>
            </w:tcBorders>
            <w:shd w:val="clear" w:color="auto" w:fill="auto"/>
            <w:noWrap/>
            <w:vAlign w:val="center"/>
            <w:hideMark/>
          </w:tcPr>
          <w:p w14:paraId="117B83E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77/126 (61%)</w:t>
            </w:r>
          </w:p>
        </w:tc>
        <w:tc>
          <w:tcPr>
            <w:tcW w:w="1300" w:type="dxa"/>
            <w:tcBorders>
              <w:top w:val="nil"/>
              <w:left w:val="nil"/>
              <w:bottom w:val="single" w:sz="4" w:space="0" w:color="auto"/>
              <w:right w:val="single" w:sz="4" w:space="0" w:color="auto"/>
            </w:tcBorders>
            <w:shd w:val="clear" w:color="auto" w:fill="auto"/>
            <w:noWrap/>
            <w:vAlign w:val="center"/>
            <w:hideMark/>
          </w:tcPr>
          <w:p w14:paraId="4A7F0D61"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7d</w:t>
            </w:r>
          </w:p>
        </w:tc>
      </w:tr>
      <w:tr w:rsidR="006D6118" w14:paraId="2ABF43BC"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13486C5" w14:textId="77777777" w:rsidR="006D6118" w:rsidRPr="006D6118" w:rsidRDefault="006D6118">
            <w:pPr>
              <w:jc w:val="center"/>
              <w:rPr>
                <w:rFonts w:ascii="Arial" w:hAnsi="Arial" w:cs="Arial"/>
                <w:color w:val="000000"/>
                <w:sz w:val="20"/>
                <w:szCs w:val="20"/>
              </w:rPr>
            </w:pPr>
            <w:proofErr w:type="spellStart"/>
            <w:r w:rsidRPr="006D6118">
              <w:rPr>
                <w:rFonts w:ascii="Arial" w:hAnsi="Arial" w:cs="Arial"/>
                <w:color w:val="000000"/>
                <w:sz w:val="20"/>
                <w:szCs w:val="20"/>
              </w:rPr>
              <w:t>Kurz</w:t>
            </w:r>
            <w:proofErr w:type="spellEnd"/>
            <w:r w:rsidRPr="006D6118">
              <w:rPr>
                <w:rFonts w:ascii="Arial" w:hAnsi="Arial" w:cs="Arial"/>
                <w:color w:val="000000"/>
                <w:sz w:val="20"/>
                <w:szCs w:val="20"/>
              </w:rPr>
              <w:t xml:space="preserve"> 2016</w:t>
            </w:r>
          </w:p>
        </w:tc>
        <w:tc>
          <w:tcPr>
            <w:tcW w:w="2160" w:type="dxa"/>
            <w:tcBorders>
              <w:top w:val="nil"/>
              <w:left w:val="nil"/>
              <w:bottom w:val="single" w:sz="4" w:space="0" w:color="auto"/>
              <w:right w:val="single" w:sz="4" w:space="0" w:color="auto"/>
            </w:tcBorders>
            <w:shd w:val="clear" w:color="auto" w:fill="auto"/>
            <w:noWrap/>
            <w:vAlign w:val="center"/>
            <w:hideMark/>
          </w:tcPr>
          <w:p w14:paraId="5722ECE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Adults and children</w:t>
            </w:r>
          </w:p>
        </w:tc>
        <w:tc>
          <w:tcPr>
            <w:tcW w:w="1590" w:type="dxa"/>
            <w:tcBorders>
              <w:top w:val="nil"/>
              <w:left w:val="nil"/>
              <w:bottom w:val="single" w:sz="4" w:space="0" w:color="auto"/>
              <w:right w:val="single" w:sz="4" w:space="0" w:color="auto"/>
            </w:tcBorders>
            <w:shd w:val="clear" w:color="auto" w:fill="auto"/>
            <w:noWrap/>
            <w:vAlign w:val="center"/>
            <w:hideMark/>
          </w:tcPr>
          <w:p w14:paraId="71E6989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195/392 (50%)</w:t>
            </w:r>
          </w:p>
        </w:tc>
        <w:tc>
          <w:tcPr>
            <w:tcW w:w="1590" w:type="dxa"/>
            <w:tcBorders>
              <w:top w:val="nil"/>
              <w:left w:val="nil"/>
              <w:bottom w:val="single" w:sz="4" w:space="0" w:color="auto"/>
              <w:right w:val="single" w:sz="4" w:space="0" w:color="auto"/>
            </w:tcBorders>
            <w:shd w:val="clear" w:color="auto" w:fill="auto"/>
            <w:noWrap/>
            <w:vAlign w:val="center"/>
            <w:hideMark/>
          </w:tcPr>
          <w:p w14:paraId="36786272"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173/208 (83%)</w:t>
            </w:r>
          </w:p>
        </w:tc>
        <w:tc>
          <w:tcPr>
            <w:tcW w:w="1300" w:type="dxa"/>
            <w:tcBorders>
              <w:top w:val="nil"/>
              <w:left w:val="nil"/>
              <w:bottom w:val="single" w:sz="4" w:space="0" w:color="auto"/>
              <w:right w:val="single" w:sz="4" w:space="0" w:color="auto"/>
            </w:tcBorders>
            <w:shd w:val="clear" w:color="auto" w:fill="auto"/>
            <w:noWrap/>
            <w:vAlign w:val="center"/>
            <w:hideMark/>
          </w:tcPr>
          <w:p w14:paraId="436592D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6d</w:t>
            </w:r>
          </w:p>
        </w:tc>
      </w:tr>
      <w:tr w:rsidR="006D6118" w14:paraId="47F5F4E5"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6963FEB" w14:textId="77777777" w:rsidR="006D6118" w:rsidRPr="006D6118" w:rsidRDefault="006D6118">
            <w:pPr>
              <w:jc w:val="center"/>
              <w:rPr>
                <w:rFonts w:ascii="Arial" w:hAnsi="Arial" w:cs="Arial"/>
                <w:color w:val="000000"/>
                <w:sz w:val="20"/>
                <w:szCs w:val="20"/>
              </w:rPr>
            </w:pPr>
            <w:proofErr w:type="spellStart"/>
            <w:r w:rsidRPr="006D6118">
              <w:rPr>
                <w:rFonts w:ascii="Arial" w:hAnsi="Arial" w:cs="Arial"/>
                <w:color w:val="000000"/>
                <w:sz w:val="20"/>
                <w:szCs w:val="20"/>
              </w:rPr>
              <w:t>Magwenzi</w:t>
            </w:r>
            <w:proofErr w:type="spellEnd"/>
            <w:r w:rsidRPr="006D6118">
              <w:rPr>
                <w:rFonts w:ascii="Arial" w:hAnsi="Arial" w:cs="Arial"/>
                <w:color w:val="000000"/>
                <w:sz w:val="20"/>
                <w:szCs w:val="20"/>
              </w:rPr>
              <w:t xml:space="preserve"> 2017</w:t>
            </w:r>
          </w:p>
        </w:tc>
        <w:tc>
          <w:tcPr>
            <w:tcW w:w="2160" w:type="dxa"/>
            <w:tcBorders>
              <w:top w:val="nil"/>
              <w:left w:val="nil"/>
              <w:bottom w:val="single" w:sz="4" w:space="0" w:color="auto"/>
              <w:right w:val="single" w:sz="4" w:space="0" w:color="auto"/>
            </w:tcBorders>
            <w:shd w:val="clear" w:color="auto" w:fill="auto"/>
            <w:noWrap/>
            <w:vAlign w:val="center"/>
            <w:hideMark/>
          </w:tcPr>
          <w:p w14:paraId="4D1ECBD3"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317E32FF"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86/164 (52%)</w:t>
            </w:r>
          </w:p>
        </w:tc>
        <w:tc>
          <w:tcPr>
            <w:tcW w:w="1590" w:type="dxa"/>
            <w:tcBorders>
              <w:top w:val="nil"/>
              <w:left w:val="nil"/>
              <w:bottom w:val="single" w:sz="4" w:space="0" w:color="auto"/>
              <w:right w:val="single" w:sz="4" w:space="0" w:color="auto"/>
            </w:tcBorders>
            <w:shd w:val="clear" w:color="auto" w:fill="auto"/>
            <w:noWrap/>
            <w:vAlign w:val="center"/>
            <w:hideMark/>
          </w:tcPr>
          <w:p w14:paraId="51773634"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115/164 (70%)</w:t>
            </w:r>
          </w:p>
        </w:tc>
        <w:tc>
          <w:tcPr>
            <w:tcW w:w="1300" w:type="dxa"/>
            <w:tcBorders>
              <w:top w:val="nil"/>
              <w:left w:val="nil"/>
              <w:bottom w:val="single" w:sz="4" w:space="0" w:color="auto"/>
              <w:right w:val="single" w:sz="4" w:space="0" w:color="auto"/>
            </w:tcBorders>
            <w:shd w:val="clear" w:color="auto" w:fill="auto"/>
            <w:noWrap/>
            <w:vAlign w:val="center"/>
            <w:hideMark/>
          </w:tcPr>
          <w:p w14:paraId="6567535D"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5.6d</w:t>
            </w:r>
          </w:p>
        </w:tc>
      </w:tr>
      <w:tr w:rsidR="006D6118" w14:paraId="711850AC" w14:textId="77777777" w:rsidTr="006D6118">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41C0D46D"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Moremi 2018</w:t>
            </w:r>
          </w:p>
        </w:tc>
        <w:tc>
          <w:tcPr>
            <w:tcW w:w="2160" w:type="dxa"/>
            <w:tcBorders>
              <w:top w:val="nil"/>
              <w:left w:val="nil"/>
              <w:bottom w:val="single" w:sz="4" w:space="0" w:color="auto"/>
              <w:right w:val="single" w:sz="4" w:space="0" w:color="auto"/>
            </w:tcBorders>
            <w:shd w:val="clear" w:color="auto" w:fill="auto"/>
            <w:noWrap/>
            <w:vAlign w:val="center"/>
            <w:hideMark/>
          </w:tcPr>
          <w:p w14:paraId="1DA22E45"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Adults</w:t>
            </w:r>
          </w:p>
        </w:tc>
        <w:tc>
          <w:tcPr>
            <w:tcW w:w="1590" w:type="dxa"/>
            <w:tcBorders>
              <w:top w:val="nil"/>
              <w:left w:val="nil"/>
              <w:bottom w:val="single" w:sz="4" w:space="0" w:color="auto"/>
              <w:right w:val="single" w:sz="4" w:space="0" w:color="auto"/>
            </w:tcBorders>
            <w:shd w:val="clear" w:color="auto" w:fill="auto"/>
            <w:noWrap/>
            <w:vAlign w:val="center"/>
            <w:hideMark/>
          </w:tcPr>
          <w:p w14:paraId="71D5CA48"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220/930 (24%)</w:t>
            </w:r>
          </w:p>
        </w:tc>
        <w:tc>
          <w:tcPr>
            <w:tcW w:w="1590" w:type="dxa"/>
            <w:tcBorders>
              <w:top w:val="nil"/>
              <w:left w:val="nil"/>
              <w:bottom w:val="single" w:sz="4" w:space="0" w:color="auto"/>
              <w:right w:val="single" w:sz="4" w:space="0" w:color="auto"/>
            </w:tcBorders>
            <w:shd w:val="clear" w:color="auto" w:fill="auto"/>
            <w:noWrap/>
            <w:vAlign w:val="center"/>
            <w:hideMark/>
          </w:tcPr>
          <w:p w14:paraId="31BE155B" w14:textId="77777777"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143/272 (53%)</w:t>
            </w:r>
          </w:p>
        </w:tc>
        <w:tc>
          <w:tcPr>
            <w:tcW w:w="1300" w:type="dxa"/>
            <w:tcBorders>
              <w:top w:val="nil"/>
              <w:left w:val="nil"/>
              <w:bottom w:val="single" w:sz="4" w:space="0" w:color="auto"/>
              <w:right w:val="single" w:sz="4" w:space="0" w:color="auto"/>
            </w:tcBorders>
            <w:shd w:val="clear" w:color="auto" w:fill="auto"/>
            <w:noWrap/>
            <w:vAlign w:val="center"/>
            <w:hideMark/>
          </w:tcPr>
          <w:p w14:paraId="64461ECB" w14:textId="07A6D26D" w:rsidR="006D6118" w:rsidRPr="006D6118" w:rsidRDefault="006D6118">
            <w:pPr>
              <w:jc w:val="center"/>
              <w:rPr>
                <w:rFonts w:ascii="Arial" w:hAnsi="Arial" w:cs="Arial"/>
                <w:color w:val="000000"/>
                <w:sz w:val="20"/>
                <w:szCs w:val="20"/>
              </w:rPr>
            </w:pPr>
            <w:r w:rsidRPr="006D6118">
              <w:rPr>
                <w:rFonts w:ascii="Arial" w:hAnsi="Arial" w:cs="Arial"/>
                <w:color w:val="000000"/>
                <w:sz w:val="20"/>
                <w:szCs w:val="20"/>
              </w:rPr>
              <w:t>N</w:t>
            </w:r>
            <w:r>
              <w:rPr>
                <w:rFonts w:ascii="Arial" w:hAnsi="Arial" w:cs="Arial"/>
                <w:color w:val="000000"/>
                <w:sz w:val="20"/>
                <w:szCs w:val="20"/>
              </w:rPr>
              <w:t>R</w:t>
            </w:r>
            <w:r w:rsidRPr="006D6118">
              <w:rPr>
                <w:rFonts w:ascii="Arial" w:hAnsi="Arial" w:cs="Arial"/>
                <w:color w:val="000000"/>
                <w:sz w:val="20"/>
                <w:szCs w:val="20"/>
              </w:rPr>
              <w:t>*</w:t>
            </w:r>
          </w:p>
        </w:tc>
      </w:tr>
    </w:tbl>
    <w:p w14:paraId="31BEF57D" w14:textId="7FE68E40" w:rsidR="00F93DDE" w:rsidRDefault="00F93DDE" w:rsidP="001D6079">
      <w:pPr>
        <w:spacing w:line="360" w:lineRule="auto"/>
        <w:rPr>
          <w:rFonts w:ascii="Arial" w:hAnsi="Arial" w:cs="Arial"/>
        </w:rPr>
      </w:pPr>
    </w:p>
    <w:p w14:paraId="4AEC292E" w14:textId="2B18F15C" w:rsidR="00F93DDE" w:rsidRDefault="00F93DDE" w:rsidP="001D6079">
      <w:pPr>
        <w:spacing w:line="360" w:lineRule="auto"/>
        <w:rPr>
          <w:rFonts w:ascii="Arial" w:hAnsi="Arial" w:cs="Arial"/>
        </w:rPr>
      </w:pPr>
      <w:r>
        <w:rPr>
          <w:rFonts w:ascii="Arial" w:hAnsi="Arial" w:cs="Arial"/>
        </w:rPr>
        <w:t>Table</w:t>
      </w:r>
      <w:r w:rsidR="006D6118">
        <w:rPr>
          <w:rFonts w:ascii="Arial" w:hAnsi="Arial" w:cs="Arial"/>
        </w:rPr>
        <w:t xml:space="preserve"> 3: longitudinal ESBL prevalence in included cohort studies. NR = not reported. * = median not given but admission length was 2-10 days.</w:t>
      </w:r>
    </w:p>
    <w:p w14:paraId="09CFB945" w14:textId="77777777" w:rsidR="006D6118" w:rsidRPr="006F76DA" w:rsidRDefault="006D6118" w:rsidP="001D6079">
      <w:pPr>
        <w:spacing w:line="360" w:lineRule="auto"/>
        <w:rPr>
          <w:rFonts w:ascii="Arial" w:hAnsi="Arial" w:cs="Arial"/>
          <w:b/>
        </w:rPr>
      </w:pPr>
    </w:p>
    <w:p w14:paraId="3D9B17DA" w14:textId="2CE92534" w:rsidR="001D6079" w:rsidRPr="006F76DA" w:rsidRDefault="001D6079" w:rsidP="001D6079">
      <w:pPr>
        <w:spacing w:line="360" w:lineRule="auto"/>
        <w:rPr>
          <w:rFonts w:ascii="Arial" w:hAnsi="Arial" w:cs="Arial"/>
          <w:b/>
        </w:rPr>
      </w:pPr>
      <w:r w:rsidRPr="006F76DA">
        <w:rPr>
          <w:rFonts w:ascii="Arial" w:hAnsi="Arial" w:cs="Arial"/>
          <w:b/>
        </w:rPr>
        <w:t>Discussion</w:t>
      </w:r>
    </w:p>
    <w:p w14:paraId="01EEE9C7" w14:textId="00004725" w:rsidR="001D6079" w:rsidRDefault="001D6079" w:rsidP="001D6079">
      <w:pPr>
        <w:spacing w:line="360" w:lineRule="auto"/>
        <w:rPr>
          <w:rFonts w:ascii="Arial" w:hAnsi="Arial" w:cs="Arial"/>
        </w:rPr>
      </w:pPr>
    </w:p>
    <w:p w14:paraId="61C05E18" w14:textId="5F94354E" w:rsidR="00337F54" w:rsidRDefault="007B1565" w:rsidP="001D6079">
      <w:pPr>
        <w:spacing w:line="360" w:lineRule="auto"/>
        <w:rPr>
          <w:rFonts w:ascii="Arial" w:hAnsi="Arial" w:cs="Arial"/>
        </w:rPr>
      </w:pPr>
      <w:r>
        <w:rPr>
          <w:rFonts w:ascii="Arial" w:hAnsi="Arial" w:cs="Arial"/>
        </w:rPr>
        <w:t>ESBL-E carriage is</w:t>
      </w:r>
      <w:r w:rsidR="00AD16C4">
        <w:rPr>
          <w:rFonts w:ascii="Arial" w:hAnsi="Arial" w:cs="Arial"/>
        </w:rPr>
        <w:t xml:space="preserve"> likely</w:t>
      </w:r>
      <w:r>
        <w:rPr>
          <w:rFonts w:ascii="Arial" w:hAnsi="Arial" w:cs="Arial"/>
        </w:rPr>
        <w:t xml:space="preserve"> endemic across sub-Saharan Africa, though with significant unexplained heterogeneity between study locations and populations</w:t>
      </w:r>
      <w:r w:rsidR="0009107D">
        <w:rPr>
          <w:rFonts w:ascii="Arial" w:hAnsi="Arial" w:cs="Arial"/>
        </w:rPr>
        <w:t>.</w:t>
      </w:r>
      <w:r>
        <w:rPr>
          <w:rFonts w:ascii="Arial" w:hAnsi="Arial" w:cs="Arial"/>
        </w:rPr>
        <w:t xml:space="preserve"> </w:t>
      </w:r>
      <w:r w:rsidR="0009107D">
        <w:rPr>
          <w:rFonts w:ascii="Arial" w:hAnsi="Arial" w:cs="Arial"/>
        </w:rPr>
        <w:t>C</w:t>
      </w:r>
      <w:r>
        <w:rPr>
          <w:rFonts w:ascii="Arial" w:hAnsi="Arial" w:cs="Arial"/>
        </w:rPr>
        <w:t>ommunity ESBL-E carriage ranges from 5%</w:t>
      </w:r>
      <w:r w:rsidRPr="007B1565">
        <w:rPr>
          <w:rFonts w:ascii="Arial" w:hAnsi="Arial" w:cs="Arial"/>
        </w:rPr>
        <w:t xml:space="preserve"> in adults in Gambia in 2015 to 59% in children in the Central African Republic in 2013</w:t>
      </w:r>
      <w:r w:rsidR="00AC7D4E">
        <w:rPr>
          <w:rFonts w:ascii="Arial" w:hAnsi="Arial" w:cs="Arial"/>
        </w:rPr>
        <w:t xml:space="preserve">, </w:t>
      </w:r>
      <w:r w:rsidR="0009107D">
        <w:rPr>
          <w:rFonts w:ascii="Arial" w:hAnsi="Arial" w:cs="Arial"/>
        </w:rPr>
        <w:t xml:space="preserve">the latter </w:t>
      </w:r>
      <w:r w:rsidR="00AC7D4E">
        <w:rPr>
          <w:rFonts w:ascii="Arial" w:hAnsi="Arial" w:cs="Arial"/>
        </w:rPr>
        <w:t>comparable to the highest described carriage prevalence in the world</w:t>
      </w:r>
      <w:r w:rsidR="00E6120B">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5</w:t>
      </w:r>
      <w:r w:rsidR="00E6120B">
        <w:rPr>
          <w:rFonts w:ascii="Arial" w:hAnsi="Arial" w:cs="Arial"/>
        </w:rPr>
        <w:fldChar w:fldCharType="end"/>
      </w:r>
      <w:r w:rsidR="00337F54">
        <w:rPr>
          <w:rFonts w:ascii="Arial" w:hAnsi="Arial" w:cs="Arial"/>
        </w:rPr>
        <w:t xml:space="preserve">. Significant heterogeneity warrants caution in interpreting summary estimates, but </w:t>
      </w:r>
      <w:r w:rsidR="00231879">
        <w:rPr>
          <w:rFonts w:ascii="Arial" w:hAnsi="Arial" w:cs="Arial"/>
        </w:rPr>
        <w:t>our</w:t>
      </w:r>
      <w:r w:rsidR="00337F54">
        <w:rPr>
          <w:rFonts w:ascii="Arial" w:hAnsi="Arial" w:cs="Arial"/>
        </w:rPr>
        <w:t xml:space="preserve"> pooled estimate </w:t>
      </w:r>
      <w:r w:rsidR="00231879">
        <w:rPr>
          <w:rFonts w:ascii="Arial" w:hAnsi="Arial" w:cs="Arial"/>
        </w:rPr>
        <w:t>suggests</w:t>
      </w:r>
      <w:r w:rsidR="00337F54">
        <w:rPr>
          <w:rFonts w:ascii="Arial" w:hAnsi="Arial" w:cs="Arial"/>
        </w:rPr>
        <w:t xml:space="preserve"> 18% (95% CI 11-29%) of people in </w:t>
      </w:r>
      <w:proofErr w:type="spellStart"/>
      <w:r w:rsidR="00337F54">
        <w:rPr>
          <w:rFonts w:ascii="Arial" w:hAnsi="Arial" w:cs="Arial"/>
        </w:rPr>
        <w:t>sSA</w:t>
      </w:r>
      <w:proofErr w:type="spellEnd"/>
      <w:r w:rsidR="00337F54">
        <w:rPr>
          <w:rFonts w:ascii="Arial" w:hAnsi="Arial" w:cs="Arial"/>
        </w:rPr>
        <w:t xml:space="preserve"> are colonised with ESBL-E</w:t>
      </w:r>
      <w:r w:rsidR="00A427E1">
        <w:rPr>
          <w:rFonts w:ascii="Arial" w:hAnsi="Arial" w:cs="Arial"/>
        </w:rPr>
        <w:t>, a</w:t>
      </w:r>
      <w:r w:rsidR="00337F54">
        <w:rPr>
          <w:rFonts w:ascii="Arial" w:hAnsi="Arial" w:cs="Arial"/>
        </w:rPr>
        <w:t xml:space="preserve"> higher</w:t>
      </w:r>
      <w:r w:rsidR="00A427E1">
        <w:rPr>
          <w:rFonts w:ascii="Arial" w:hAnsi="Arial" w:cs="Arial"/>
        </w:rPr>
        <w:t xml:space="preserve"> prevalence</w:t>
      </w:r>
      <w:r w:rsidR="00337F54">
        <w:rPr>
          <w:rFonts w:ascii="Arial" w:hAnsi="Arial" w:cs="Arial"/>
        </w:rPr>
        <w:t xml:space="preserve"> than</w:t>
      </w:r>
      <w:r w:rsidR="00735C7B">
        <w:rPr>
          <w:rFonts w:ascii="Arial" w:hAnsi="Arial" w:cs="Arial"/>
        </w:rPr>
        <w:t xml:space="preserve"> </w:t>
      </w:r>
      <w:r w:rsidR="00231879">
        <w:rPr>
          <w:rFonts w:ascii="Arial" w:hAnsi="Arial" w:cs="Arial"/>
        </w:rPr>
        <w:t>in</w:t>
      </w:r>
      <w:r w:rsidR="00337F54">
        <w:rPr>
          <w:rFonts w:ascii="Arial" w:hAnsi="Arial" w:cs="Arial"/>
        </w:rPr>
        <w:t xml:space="preserve"> </w:t>
      </w:r>
      <w:r w:rsidR="006127E8">
        <w:rPr>
          <w:rFonts w:ascii="Arial" w:hAnsi="Arial" w:cs="Arial"/>
        </w:rPr>
        <w:t>high income settings</w:t>
      </w:r>
      <w:r w:rsidR="00AD16C4">
        <w:rPr>
          <w:rFonts w:ascii="Arial" w:hAnsi="Arial" w:cs="Arial"/>
        </w:rPr>
        <w:t>.</w:t>
      </w:r>
      <w:r w:rsidR="006127E8">
        <w:rPr>
          <w:rFonts w:ascii="Arial" w:hAnsi="Arial" w:cs="Arial"/>
        </w:rPr>
        <w:t xml:space="preserve"> </w:t>
      </w:r>
      <w:r w:rsidR="00AD16C4">
        <w:rPr>
          <w:rFonts w:ascii="Arial" w:hAnsi="Arial" w:cs="Arial"/>
        </w:rPr>
        <w:t>I</w:t>
      </w:r>
      <w:r w:rsidR="006127E8">
        <w:rPr>
          <w:rFonts w:ascii="Arial" w:hAnsi="Arial" w:cs="Arial"/>
        </w:rPr>
        <w:t>n</w:t>
      </w:r>
      <w:r w:rsidR="006127E8" w:rsidRPr="006127E8">
        <w:rPr>
          <w:rFonts w:ascii="Arial" w:hAnsi="Arial" w:cs="Arial"/>
        </w:rPr>
        <w:t xml:space="preserve"> Europe, community prevalence of ESBL-E carriage</w:t>
      </w:r>
      <w:r w:rsidR="00A427E1">
        <w:rPr>
          <w:rFonts w:ascii="Arial" w:hAnsi="Arial" w:cs="Arial"/>
        </w:rPr>
        <w:t xml:space="preserve"> described in published reports ranges from 3.7% in Spain</w:t>
      </w:r>
      <w:r w:rsidR="00E6120B">
        <w:rPr>
          <w:rFonts w:ascii="Arial" w:hAnsi="Arial" w:cs="Arial"/>
        </w:rPr>
        <w:t xml:space="preserve"> in 2004</w:t>
      </w:r>
      <w:r w:rsidR="00A427E1">
        <w:rPr>
          <w:rFonts w:ascii="Arial" w:hAnsi="Arial" w:cs="Arial"/>
        </w:rPr>
        <w:t xml:space="preserve"> to 7</w:t>
      </w:r>
      <w:r w:rsidR="00E6120B">
        <w:rPr>
          <w:rFonts w:ascii="Arial" w:hAnsi="Arial" w:cs="Arial"/>
        </w:rPr>
        <w:t>.</w:t>
      </w:r>
      <w:r w:rsidR="00A427E1">
        <w:rPr>
          <w:rFonts w:ascii="Arial" w:hAnsi="Arial" w:cs="Arial"/>
        </w:rPr>
        <w:t>3% in the UK</w:t>
      </w:r>
      <w:r w:rsidR="00E6120B">
        <w:rPr>
          <w:rFonts w:ascii="Arial" w:hAnsi="Arial" w:cs="Arial"/>
        </w:rPr>
        <w:t xml:space="preserve"> in 2014</w:t>
      </w:r>
      <w:r w:rsidR="00E6120B">
        <w:rPr>
          <w:rFonts w:ascii="Arial" w:hAnsi="Arial" w:cs="Arial"/>
        </w:rPr>
        <w:fldChar w:fldCharType="begin" w:fldLock="1"/>
      </w:r>
      <w:r w:rsidR="00E6120B">
        <w:rPr>
          <w:rFonts w:ascii="Arial" w:hAnsi="Arial" w:cs="Arial"/>
        </w:rPr>
        <w:instrText>ADDIN CSL_CITATION {"citationItems":[{"id":"ITEM-1","itemData":{"DOI":"10.1093/jac/dky007","ISSN":"1460-2091","PMID":"29514211","abstract":"Background ESBL-producing Enterobacteriaceae (ESBLPE) are increasing in prevalence worldwide and are more difficult to treat than non-ESBLPE. Their prevalence in the UK general population is unknown, as the only previous UK ESBLPE faecal colonization study involved patients with diarrhoea. Objectives To estimate the prevalence of CTX-M ESBLPE faecal colonization in the general adult population of England in 2014, and investigate risk factors. Methods A stratified random sample of 58 337 registered patients from 16 general practices within four areas of England were invited to participate by returning faeces specimens and self-completed questionnaires. Specimens were tested for ESBLPE and carbapenemase-producing Enterobacteriaceae (CPE). Results 2430 individuals participated (4% of those invited). The estimated prevalence of colonization with CTX-M ESBLPE in England was 7.3% (95% CI 5.6%-9.4%) (Shropshire 774 participants, 4.9% colonization; Southampton City 740 participants, 9.2%; Newham 612 participants, 12.7%; Heart of Birmingham 234 individuals, 16.0%) and was particularly high in: those born in Afghanistan (10 participants, 60.0% colonization, 95% CI 29.7%-84.2%); those born on the Indian subcontinent (India, Pakistan, Bangladesh or Sri Lanka) (259 participants, 25.0% colonization, 95% CI 18.5%-32.9%); travellers to South Asia (India, Pakistan, Bangladesh, Sri Lanka or Nepal) in the last year (140 participants, 38.5% colonization, 95% CI 27.8%-50.5%); and healthcare domestics (8 participants, unweighted 37.5% colonization, 95% CI 8.5%-75.5%). Risk factors identified included: being born in the Indian subcontinent (aOR 5.4, 95% CI 3.0-9.7); travel to South Asia (aOR 2.9, 95% CI 1.8-4.8) or to Africa, China, South or Central America, South East or Pacific Asia or Afghanistan (aOR 2.6, 95% CI 1.7-4.1) in the last year; and working as a healthcare domestic (aOR 6.2, 95% CI 1.3-31). None of the 48 participants who took co-amoxiclav in the last year was colonized with CTX-M ESBLPE. blaCTX-M-15 accounted for 66% of CTX-M ESBLPE positives. 0.1% (two participants) were colonized with CPE. Conclusions CTX-M ESBLPE are established in the general population in England and prevalence is particularly high in people from certain countries of birth or with recent travel. We recommend that these findings be taken into account in guidance on the empirical management of patients presenting with a likely Enterobacteriaceae infection.","author":[{"dropping-particle":"","family":"McNulty","given":"Cliodna A M","non-dropping-particle":"","parse-names":false,"suffix":""},{"dropping-particle":"","family":"Lecky","given":"Donna M","non-dropping-particle":"","parse-names":false,"suffix":""},{"dropping-particle":"","family":"Xu-McCrae","given":"Li","non-dropping-particle":"","parse-names":false,"suffix":""},{"dropping-particle":"","family":"Nakiboneka-Ssenabulya","given":"Deborah","non-dropping-particle":"","parse-names":false,"suffix":""},{"dropping-particle":"","family":"Chung","given":"Keun-Taik","non-dropping-particle":"","parse-names":false,"suffix":""},{"dropping-particle":"","family":"Nichols","given":"Tom","non-dropping-particle":"","parse-names":false,"suffix":""},{"dropping-particle":"","family":"Thomas","given":"Helen Lucy","non-dropping-particle":"","parse-names":false,"suffix":""},{"dropping-particle":"","family":"Thomas","given":"Mike","non-dropping-particle":"","parse-names":false,"suffix":""},{"dropping-particle":"","family":"Alvarez-Buylla","given":"Adela","non-dropping-particle":"","parse-names":false,"suffix":""},{"dropping-particle":"","family":"Turner","given":"Kim","non-dropping-particle":"","parse-names":false,"suffix":""},{"dropping-particle":"","family":"Shabir","given":"Sahida","non-dropping-particle":"","parse-names":false,"suffix":""},{"dropping-particle":"","family":"Manzoor","given":"Susan","non-dropping-particle":"","parse-names":false,"suffix":""},{"dropping-particle":"","family":"Smith","given":"Stephen","non-dropping-particle":"","parse-names":false,"suffix":""},{"dropping-particle":"","family":"Crocker","given":"Linda","non-dropping-particle":"","parse-names":false,"suffix":""},{"dropping-particle":"","family":"Hawkey","given":"Peter M","non-dropping-particle":"","parse-names":false,"suffix":""}],"container-title":"The Journal of antimicrobial chemotherapy","id":"ITEM-1","issue":"5","issued":{"date-parts":[["2018","5","1"]]},"page":"1368-1388","publisher":"Oxford University Press","title":"CTX-M ESBL-producing Enterobacteriaceae: estimated prevalence in adults in England in 2014.","type":"article-journal","volume":"73"},"uris":["http://www.mendeley.com/documents/?uuid=813c1885-8c9d-310e-a5d1-068b0adfa035"]},{"id":"ITEM-2","itemData":{"DOI":"10.1016/J.CMI.2016.10.013","ISSN":"1198-743X","abstract":"OBJECTIVES\nIn the Netherlands there is an ongoing debate regarding environmental health risks of livestock farming for neighbouring residents. This explorative study aims to determine the prevalence of carriage of extended-spectrum β-lactamase and/or plasmid-mediated AmpC-producing Enterobacteriaceae (ESBL/pAmpC-E) in the general population living in a livestock-dense area, and to study associations between determinants, including exposure through contact with animals and the environment, and human carriage of ESBL/pAmpC-E. \n\nMETHODS\nA cross-sectional study was performed among 2432 adults (aged 20–72 years) in 12 temporary research centres in the south of the Netherlands, consisting of a questionnaire and analysis of a faecal sample to assess carriage of ESBL/pAmpC-E. Risk factors were analysed using logistic regression. \n\nRESULTS\nThe prevalence for carriage of ESBL/pAmpC-E was 4.5% (109/2432; 95% CI 3.7–5.4) ranging from 1.4% to 10.9% among the research centres. ESBL/pAmpC resistance genes were detected in Escherichia coli and Klebsiella pneumoniae isolates obtained from these 109 persons and the most common ESBL-resistance genes were blaCTX-M-15, blaCTX-M-14/17 and blaCTX-M-1, originating from 76 participants. Travel in the previous 12 months to Africa, Asia or Latin America (OR 2.82; 95% CI 1.71–4.63), having kept cows for a hobby in the previous 5 years (OR 3.77; 95% CI 1.22–11.64), usage of proton-pump inhibitors (OR 1.84; 95% CI 1.05–3.23), and living within 1000 m of a mink farm (OR 2.26; 95% CI 1.28–3.98) were identified as risk factors. Exposure to poultry was not identified as a risk factor. \n\nCONCLUSIONS\nOverall, living in close proximity to livestock animals and farms does not seem to be a risk factor for carriage of ESBL/pAmpC-E.","author":[{"dropping-particle":"","family":"Wielders","given":"C.C.H.","non-dropping-particle":"","parse-names":false,"suffix":""},{"dropping-particle":"","family":"Hoek","given":"A.H.A.M.","non-dropping-particle":"van","parse-names":false,"suffix":""},{"dropping-particle":"","family":"Hengeveld","given":"P.D.","non-dropping-particle":"","parse-names":false,"suffix":""},{"dropping-particle":"","family":"Veenman","given":"C.","non-dropping-particle":"","parse-names":false,"suffix":""},{"dropping-particle":"","family":"Dierikx","given":"C.M.","non-dropping-particle":"","parse-names":false,"suffix":""},{"dropping-particle":"","family":"Zomer","given":"T.P.","non-dropping-particle":"","parse-names":false,"suffix":""},{"dropping-particle":"","family":"Smit","given":"L.A.M.","non-dropping-particle":"","parse-names":false,"suffix":""},{"dropping-particle":"","family":"Hoek","given":"W.","non-dropping-particle":"van der","parse-names":false,"suffix":""},{"dropping-particle":"","family":"Heederik","given":"D.J.","non-dropping-particle":"","parse-names":false,"suffix":""},{"dropping-particle":"","family":"Greeff","given":"S.C.","non-dropping-particle":"de","parse-names":false,"suffix":""},{"dropping-particle":"","family":"Maassen","given":"C.B.M.","non-dropping-particle":"","parse-names":false,"suffix":""},{"dropping-particle":"","family":"Duijkeren","given":"E.","non-dropping-particle":"van","parse-names":false,"suffix":""}],"container-title":"Clinical Microbiology and Infection","id":"ITEM-2","issue":"2","issued":{"date-parts":[["2017","2","1"]]},"page":"120.e1-120.e8","publisher":"Elsevier","title":"Extended-spectrum β-lactamase- and pAmpC-producing Enterobacteriaceae among the general population in a livestock-dense area","type":"article-journal","volume":"23"},"uris":["http://www.mendeley.com/documents/?uuid=72d9fa51-63f8-3acf-b3c5-bfdcd3643af2"]},{"id":"ITEM-3","itemData":{"DOI":"10.1093/jac/dkw419","ISSN":"0305-7453","PMID":"27798205","abstract":"OBJECTIVES Community carriage of ESBL-producing Escherichia coli (EPE) is common worldwide and there is a need to understand the connection between carriage and infection. We compared the molecular characteristics of EPE among Swedish community carriers with those of EPE causing invasive infections. METHODS We collected 2134 faecal samples from randomly selected Swedish inhabitants and examined them for the presence of EPE. All participating volunteers answered a questionnaire about putative risk factors for EPE carriage. Suspected EPE isolates (n = 418) from patients with bloodstream infection (BSI) were collected from Swedish laboratories. Isolates were genotypically and phenotypically characterized. RESULTS Our results show that the EPE population found in carriers generally had lower pathogenicity compared with the isolates from BSIs, since carriers had a lower proportion of E. coli belonging to phylogroup B2, ST131 and ST131 subclone H30-Rx. Isolates from carriers also had lower levels of multiresistance. The Swedish carriage rate of EPE was 4.7% (101/2134) among healthy volunteers. Risk factors associated with carriage were travel to countries in Asia (OR = 3.6, 95% CI = 1.4-9.2) and Africa (OR = 3.6, 95% CI = 1.7-7.7) and a diet without pork (OR = 0.5, 95% CI = 0.3-0.8 for pork eaters). CONCLUSIONS E. coli host factors previously associated with higher pathogenicity were all more common in BSIs compared with carriers. This indicates that the risk of invasive infection with EPE may be relatively modest in many community carriers and that EPE carriage of high-risk strains should be the focus of attention for prevention.","author":[{"dropping-particle":"","family":"Ny","given":"Sofia","non-dropping-particle":"","parse-names":false,"suffix":""},{"dropping-particle":"","family":"Löfmark","given":"Sonja","non-dropping-particle":"","parse-names":false,"suffix":""},{"dropping-particle":"","family":"Börjesson","given":"Stefan","non-dropping-particle":"","parse-names":false,"suffix":""},{"dropping-particle":"","family":"Englund","given":"Stina","non-dropping-particle":"","parse-names":false,"suffix":""},{"dropping-particle":"","family":"Ringman","given":"Maj","non-dropping-particle":"","parse-names":false,"suffix":""},{"dropping-particle":"","family":"Bergström","given":"Jakob","non-dropping-particle":"","parse-names":false,"suffix":""},{"dropping-particle":"","family":"Nauclér","given":"Pontus","non-dropping-particle":"","parse-names":false,"suffix":""},{"dropping-particle":"","family":"Giske","given":"Christian G.","non-dropping-particle":"","parse-names":false,"suffix":""},{"dropping-particle":"","family":"Byfors","given":"Sara","non-dropping-particle":"","parse-names":false,"suffix":""}],"container-title":"Journal of Antimicrobial Chemotherapy","id":"ITEM-3","issue":"2","issued":{"date-parts":[["2017","2"]]},"page":"582-588","title":"Community carriage of ESBL-producing &lt;i&gt;Escherichia coli&lt;/i&gt; is associated with strains of low pathogenicity: a Swedish nationwide study","type":"article-journal","volume":"72"},"uris":["http://www.mendeley.com/documents/?uuid=b1643c8d-ecfb-3bab-b32f-ca3b9f67cd51"]},{"id":"ITEM-4","itemData":{"DOI":"10.1128/JCM.42.10.4769-4775.2004","ISSN":"0095-1137","PMID":"15472339","abstract":"The occurrence of extended-spectrum beta-lactamase (ESBL)-producing isolates has increased worldwide. Fecal carriage of ESBL-producing isolates has mainly been detected in nosocomial outbreaks, and few studies have evaluated fecal carriage during nonoutbreak situations and among patients in the community. We have studied the prevalence of ESBLs in 1,239 fecal samples from 849 patients (64.1% of whom were ambulatory) in 1991 and have compared the prevalence data with those obtained in 2003 for 400 fecal samples from 386 patients (75.9% of whom were ambulatory) and 108 samples from independent healthy volunteers. Samples were diluted in saline and cultured in two MacConkey agar plates supplemented with ceftazidime (1 microg/ml) and cefotaxime (1 microg/ml), respectively. Colonies were screened (by the double-disk synergy test) for ESBL production. The clonal relatedness of all ESBL-producing isolates was determined by pulsed-field gel electrophoresis with XbaI digestion; and the ESBLs of all ESBL-producing isolates were characterized by isoelectric focusing, PCR, and sequencing. The rates of fecal carriage of ESBL-producing isolates increased significantly (P &lt; 0.001) in both hospitalized patients and outpatients, from 0.3 and 0.7%, respectively, in 1991, to 11.8 and 5.5%, respectively, in 2003. The rate of occurrence of ESBL-producing isolates among healthy volunteers was 3.7%. All ESBL-producing isolates recovered in 2003 were nonepidemic clones of Escherichia coli. ESBL characterization revealed an increasing diversity of ESBL types: TEM-4 and CTX-M-10 were the only enzymes detected in 1991, whereas TEM-4, TEM-52, SHV-12, CTX-M-9, CTX-M-10, CTX-M-14, and a CTX-M-2-like enzyme were recovered in 2003. The ESBL-producing isolates recovered from outpatients in 2003 corresponded to a CTX-M-9-type cluster (62.5%) and SHV-12 (31.2%), whereas TEM-4 was detected only in hospitalized patients. The frequencies of coresistance in isolates recovered in 2003 were as follows: sulfonamide, 75%; tetracycline, 64.3%; streptomycin, 57.1%; quinolones, 53.5%; and trimethoprim, 50%. The increased prevalence of fecal carriage of ESBL-producing isolates during nonoutbreak situations in hospitalized patients and the establishment of these isolates in the community with coresistance to non-beta-lactam antibiotics, including quinolones, represent an opportunity for these isolates to become endemic.","author":[{"dropping-particle":"","family":"Valverde","given":"A.","non-dropping-particle":"","parse-names":false,"suffix":""},{"dropping-particle":"","family":"Coque","given":"T. M.","non-dropping-particle":"","parse-names":false,"suffix":""},{"dropping-particle":"","family":"Sanchez-Moreno","given":"M. P.","non-dropping-particle":"","parse-names":false,"suffix":""},{"dropping-particle":"","family":"Rollan","given":"A.","non-dropping-particle":"","parse-names":false,"suffix":""},{"dropping-particle":"","family":"Baquero","given":"F.","non-dropping-particle":"","parse-names":false,"suffix":""},{"dropping-particle":"","family":"Canton","given":"R.","non-dropping-particle":"","parse-names":false,"suffix":""}],"container-title":"Journal of Clinical Microbiology","id":"ITEM-4","issue":"10","issued":{"date-parts":[["2004","10","1"]]},"page":"4769-4775","title":"Dramatic Increase in Prevalence of Fecal Carriage of Extended-Spectrum  -Lactamase-Producing Enterobacteriaceae during Nonoutbreak Situations in Spain","type":"article-journal","volume":"42"},"uris":["http://www.mendeley.com/documents/?uuid=46298006-1e85-338a-a213-fea564063639"]}],"mendeley":{"formattedCitation":"&lt;sup&gt;38–41&lt;/sup&gt;","plainTextFormattedCitation":"38–41"},"properties":{"noteIndex":0},"schema":"https://github.com/citation-style-language/schema/raw/master/csl-citation.json"}</w:instrText>
      </w:r>
      <w:r w:rsidR="00E6120B">
        <w:rPr>
          <w:rFonts w:ascii="Arial" w:hAnsi="Arial" w:cs="Arial"/>
        </w:rPr>
        <w:fldChar w:fldCharType="separate"/>
      </w:r>
      <w:r w:rsidR="00E6120B" w:rsidRPr="00E6120B">
        <w:rPr>
          <w:rFonts w:ascii="Arial" w:hAnsi="Arial" w:cs="Arial"/>
          <w:noProof/>
          <w:vertAlign w:val="superscript"/>
        </w:rPr>
        <w:t>38–41</w:t>
      </w:r>
      <w:r w:rsidR="00E6120B">
        <w:rPr>
          <w:rFonts w:ascii="Arial" w:hAnsi="Arial" w:cs="Arial"/>
        </w:rPr>
        <w:fldChar w:fldCharType="end"/>
      </w:r>
      <w:r w:rsidR="00AD16C4">
        <w:rPr>
          <w:rFonts w:ascii="Arial" w:hAnsi="Arial" w:cs="Arial"/>
        </w:rPr>
        <w:t>, similar to the United States where a community prevalence of 3.4% was reported in healthy children</w:t>
      </w:r>
      <w:r w:rsidR="00AD16C4">
        <w:rPr>
          <w:rFonts w:ascii="Arial" w:hAnsi="Arial" w:cs="Arial"/>
        </w:rPr>
        <w:fldChar w:fldCharType="begin" w:fldLock="1"/>
      </w:r>
      <w:r w:rsidR="00E6120B">
        <w:rPr>
          <w:rFonts w:ascii="Arial" w:hAnsi="Arial" w:cs="Arial"/>
        </w:rPr>
        <w:instrText>ADDIN CSL_CITATION {"citationItems":[{"id":"ITEM-1","itemData":{"abstract":"Background-The epidemiology of antibiotic-resistant Enterobacteriaceae intestinal carriage in","author":[{"dropping-particle":"","family":"Islam","given":"Shamim","non-dropping-particle":"","parse-names":false,"suffix":""},{"dropping-particle":"","family":"Selvarangan","given":"Rangaraj","non-dropping-particle":"","parse-names":false,"suffix":""},{"dropping-particle":"","family":"Kanwar","given":"Neena","non-dropping-particle":"","parse-names":false,"suffix":""},{"dropping-particle":"","family":"Mchenry","given":"Rendie","non-dropping-particle":"","parse-names":false,"suffix":""},{"dropping-particle":"","family":"Chappell","given":"James D","non-dropping-particle":"","parse-names":false,"suffix":""},{"dropping-particle":"","family":"Halasa","given":"Natasha","non-dropping-particle":"","parse-names":false,"suffix":""},{"dropping-particle":"","family":"Wikswo","given":"Mary E","non-dropping-particle":"","parse-names":false,"suffix":""},{"dropping-particle":"","family":"Payne","given":"Daniel C","non-dropping-particle":"","parse-names":false,"suffix":""},{"dropping-particle":"","family":"Azimi","given":"Parvin H","non-dropping-particle":"","parse-names":false,"suffix":""},{"dropping-particle":"","family":"Mcdonald","given":"L Clifford","non-dropping-particle":"","parse-names":false,"suffix":""},{"dropping-particle":"","family":"Gomez-Duarte","given":"Oscar G","non-dropping-particle":"","parse-names":false,"suffix":""}],"id":"ITEM-1","issued":{"date-parts":[["0"]]},"title":"Intestinal Carriage of Third-Generation Cephalosporin-Resistant and Extended-Spectrum β-Lactamase-Producing Enterobacteriaceae in Healthy US Children","type":"report"},"uris":["http://www.mendeley.com/documents/?uuid=df1ec3be-69d8-3111-9307-4387b07d84bb"]}],"mendeley":{"formattedCitation":"&lt;sup&gt;42&lt;/sup&gt;","plainTextFormattedCitation":"42","previouslyFormattedCitation":"&lt;sup&gt;42&lt;/sup&gt;"},"properties":{"noteIndex":0},"schema":"https://github.com/citation-style-language/schema/raw/master/csl-citation.json"}</w:instrText>
      </w:r>
      <w:r w:rsidR="00AD16C4">
        <w:rPr>
          <w:rFonts w:ascii="Arial" w:hAnsi="Arial" w:cs="Arial"/>
        </w:rPr>
        <w:fldChar w:fldCharType="separate"/>
      </w:r>
      <w:r w:rsidR="00E6120B" w:rsidRPr="00E6120B">
        <w:rPr>
          <w:rFonts w:ascii="Arial" w:hAnsi="Arial" w:cs="Arial"/>
          <w:noProof/>
          <w:vertAlign w:val="superscript"/>
        </w:rPr>
        <w:t>42</w:t>
      </w:r>
      <w:r w:rsidR="00AD16C4">
        <w:rPr>
          <w:rFonts w:ascii="Arial" w:hAnsi="Arial" w:cs="Arial"/>
        </w:rPr>
        <w:fldChar w:fldCharType="end"/>
      </w:r>
      <w:r w:rsidR="00AD16C4">
        <w:rPr>
          <w:rFonts w:ascii="Arial" w:hAnsi="Arial" w:cs="Arial"/>
        </w:rPr>
        <w:t xml:space="preserve">. </w:t>
      </w:r>
      <w:r w:rsidR="00A427E1">
        <w:rPr>
          <w:rFonts w:ascii="Arial" w:hAnsi="Arial" w:cs="Arial"/>
        </w:rPr>
        <w:t xml:space="preserve">In many </w:t>
      </w:r>
      <w:r w:rsidR="00E6120B">
        <w:rPr>
          <w:rFonts w:ascii="Arial" w:hAnsi="Arial" w:cs="Arial"/>
        </w:rPr>
        <w:t>of the estimates of studies included in this review</w:t>
      </w:r>
      <w:r w:rsidR="00A427E1">
        <w:rPr>
          <w:rFonts w:ascii="Arial" w:hAnsi="Arial" w:cs="Arial"/>
        </w:rPr>
        <w:t>, the reported</w:t>
      </w:r>
      <w:r w:rsidR="00F92881">
        <w:rPr>
          <w:rFonts w:ascii="Arial" w:hAnsi="Arial" w:cs="Arial"/>
        </w:rPr>
        <w:t xml:space="preserve"> prevalence </w:t>
      </w:r>
      <w:r w:rsidR="00A427E1">
        <w:rPr>
          <w:rFonts w:ascii="Arial" w:hAnsi="Arial" w:cs="Arial"/>
        </w:rPr>
        <w:t xml:space="preserve"> of ESBL-E </w:t>
      </w:r>
      <w:r w:rsidR="00F92881">
        <w:rPr>
          <w:rFonts w:ascii="Arial" w:hAnsi="Arial" w:cs="Arial"/>
        </w:rPr>
        <w:t>is</w:t>
      </w:r>
      <w:r w:rsidR="00A427E1">
        <w:rPr>
          <w:rFonts w:ascii="Arial" w:hAnsi="Arial" w:cs="Arial"/>
        </w:rPr>
        <w:t xml:space="preserve"> more</w:t>
      </w:r>
      <w:r w:rsidR="00F92881">
        <w:rPr>
          <w:rFonts w:ascii="Arial" w:hAnsi="Arial" w:cs="Arial"/>
        </w:rPr>
        <w:t xml:space="preserve"> comparable to</w:t>
      </w:r>
      <w:r w:rsidR="00A427E1">
        <w:rPr>
          <w:rFonts w:ascii="Arial" w:hAnsi="Arial" w:cs="Arial"/>
        </w:rPr>
        <w:t xml:space="preserve"> that</w:t>
      </w:r>
      <w:r w:rsidR="00F92881">
        <w:rPr>
          <w:rFonts w:ascii="Arial" w:hAnsi="Arial" w:cs="Arial"/>
        </w:rPr>
        <w:t xml:space="preserve"> reported in Asia (46% [95% CI 29-63%] </w:t>
      </w:r>
      <w:r w:rsidR="00355149">
        <w:rPr>
          <w:rFonts w:ascii="Arial" w:hAnsi="Arial" w:cs="Arial"/>
        </w:rPr>
        <w:fldChar w:fldCharType="begin" w:fldLock="1"/>
      </w:r>
      <w:r w:rsidR="00E6120B">
        <w:rPr>
          <w:rFonts w:ascii="Arial" w:hAnsi="Arial" w:cs="Arial"/>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355149">
        <w:rPr>
          <w:rFonts w:ascii="Arial" w:hAnsi="Arial" w:cs="Arial"/>
        </w:rPr>
        <w:fldChar w:fldCharType="separate"/>
      </w:r>
      <w:r w:rsidR="00E6120B" w:rsidRPr="00E6120B">
        <w:rPr>
          <w:rFonts w:ascii="Arial" w:hAnsi="Arial" w:cs="Arial"/>
          <w:noProof/>
          <w:vertAlign w:val="superscript"/>
        </w:rPr>
        <w:t>5</w:t>
      </w:r>
      <w:r w:rsidR="00355149">
        <w:rPr>
          <w:rFonts w:ascii="Arial" w:hAnsi="Arial" w:cs="Arial"/>
        </w:rPr>
        <w:fldChar w:fldCharType="end"/>
      </w:r>
      <w:r w:rsidR="00F92881">
        <w:rPr>
          <w:rFonts w:ascii="Arial" w:hAnsi="Arial" w:cs="Arial"/>
        </w:rPr>
        <w:t>), and amongst the highest in the world.</w:t>
      </w:r>
    </w:p>
    <w:p w14:paraId="0D7F27ED" w14:textId="77777777" w:rsidR="00337F54" w:rsidRDefault="00337F54" w:rsidP="001D6079">
      <w:pPr>
        <w:spacing w:line="360" w:lineRule="auto"/>
        <w:rPr>
          <w:rFonts w:ascii="Arial" w:hAnsi="Arial" w:cs="Arial"/>
        </w:rPr>
      </w:pPr>
    </w:p>
    <w:p w14:paraId="25B60832" w14:textId="391D08EB" w:rsidR="007B1565" w:rsidRDefault="00F92881" w:rsidP="001D6079">
      <w:pPr>
        <w:spacing w:line="360" w:lineRule="auto"/>
        <w:rPr>
          <w:rFonts w:ascii="Arial" w:hAnsi="Arial" w:cs="Arial"/>
        </w:rPr>
      </w:pPr>
      <w:r>
        <w:rPr>
          <w:rFonts w:ascii="Arial" w:hAnsi="Arial" w:cs="Arial"/>
        </w:rPr>
        <w:t xml:space="preserve">The reasons for these profound differences between </w:t>
      </w:r>
      <w:proofErr w:type="spellStart"/>
      <w:r w:rsidR="00AC7D4E">
        <w:rPr>
          <w:rFonts w:ascii="Arial" w:hAnsi="Arial" w:cs="Arial"/>
        </w:rPr>
        <w:t>sSA</w:t>
      </w:r>
      <w:proofErr w:type="spellEnd"/>
      <w:r>
        <w:rPr>
          <w:rFonts w:ascii="Arial" w:hAnsi="Arial" w:cs="Arial"/>
        </w:rPr>
        <w:t xml:space="preserve"> and hig</w:t>
      </w:r>
      <w:r w:rsidR="00AC7D4E">
        <w:rPr>
          <w:rFonts w:ascii="Arial" w:hAnsi="Arial" w:cs="Arial"/>
        </w:rPr>
        <w:t>h</w:t>
      </w:r>
      <w:r>
        <w:rPr>
          <w:rFonts w:ascii="Arial" w:hAnsi="Arial" w:cs="Arial"/>
        </w:rPr>
        <w:t>-resource settings</w:t>
      </w:r>
      <w:r w:rsidR="00AC7D4E">
        <w:rPr>
          <w:rFonts w:ascii="Arial" w:hAnsi="Arial" w:cs="Arial"/>
        </w:rPr>
        <w:t xml:space="preserve"> in terms of community ESBL-E carriage prevalence</w:t>
      </w:r>
      <w:r w:rsidR="00A70B6F">
        <w:rPr>
          <w:rFonts w:ascii="Arial" w:hAnsi="Arial" w:cs="Arial"/>
        </w:rPr>
        <w:t xml:space="preserve"> warrant further </w:t>
      </w:r>
      <w:r w:rsidR="00E6120B">
        <w:rPr>
          <w:rFonts w:ascii="Arial" w:hAnsi="Arial" w:cs="Arial"/>
        </w:rPr>
        <w:t xml:space="preserve">investigation, beyond </w:t>
      </w:r>
      <w:r w:rsidR="00A70B6F">
        <w:rPr>
          <w:rFonts w:ascii="Arial" w:hAnsi="Arial" w:cs="Arial"/>
        </w:rPr>
        <w:t>the assessment of risk factors we have identified in this review</w:t>
      </w:r>
      <w:r w:rsidR="00E6120B">
        <w:rPr>
          <w:rFonts w:ascii="Arial" w:hAnsi="Arial" w:cs="Arial"/>
        </w:rPr>
        <w:t>.</w:t>
      </w:r>
      <w:r>
        <w:rPr>
          <w:rFonts w:ascii="Arial" w:hAnsi="Arial" w:cs="Arial"/>
        </w:rPr>
        <w:t xml:space="preserve"> </w:t>
      </w:r>
      <w:r w:rsidR="00337F54">
        <w:rPr>
          <w:rFonts w:ascii="Arial" w:hAnsi="Arial" w:cs="Arial"/>
        </w:rPr>
        <w:t>Hospitalisation and antimicrobial use are likely drivers of carriage</w:t>
      </w:r>
      <w:r>
        <w:rPr>
          <w:rFonts w:ascii="Arial" w:hAnsi="Arial" w:cs="Arial"/>
        </w:rPr>
        <w:t xml:space="preserve"> in the studies</w:t>
      </w:r>
      <w:r w:rsidR="00337F54">
        <w:rPr>
          <w:rFonts w:ascii="Arial" w:hAnsi="Arial" w:cs="Arial"/>
        </w:rPr>
        <w:t>, with higher prevalence seen in hospitalised</w:t>
      </w:r>
      <w:r w:rsidR="007B1565">
        <w:rPr>
          <w:rFonts w:ascii="Arial" w:hAnsi="Arial" w:cs="Arial"/>
        </w:rPr>
        <w:t xml:space="preserve"> </w:t>
      </w:r>
      <w:r w:rsidR="00337F54">
        <w:rPr>
          <w:rFonts w:ascii="Arial" w:hAnsi="Arial" w:cs="Arial"/>
        </w:rPr>
        <w:t>individuals and prior hospitalisation and antimicrobial exposure frequently identified as risk factors for carriage.</w:t>
      </w:r>
      <w:r w:rsidR="00AC7D4E">
        <w:rPr>
          <w:rFonts w:ascii="Arial" w:hAnsi="Arial" w:cs="Arial"/>
        </w:rPr>
        <w:t xml:space="preserve"> </w:t>
      </w:r>
      <w:r w:rsidR="00337F54">
        <w:rPr>
          <w:rFonts w:ascii="Arial" w:hAnsi="Arial" w:cs="Arial"/>
        </w:rPr>
        <w:t xml:space="preserve">Consistent with a putative faecal-oral transmission route, use of borehole water, a private indoor </w:t>
      </w:r>
      <w:r w:rsidR="00337F54">
        <w:rPr>
          <w:rFonts w:ascii="Arial" w:hAnsi="Arial" w:cs="Arial"/>
        </w:rPr>
        <w:lastRenderedPageBreak/>
        <w:t>water source and boiling water before drinking were associated with reduced ESBL-E carriage risk</w:t>
      </w:r>
      <w:r>
        <w:rPr>
          <w:rFonts w:ascii="Arial" w:hAnsi="Arial" w:cs="Arial"/>
        </w:rPr>
        <w:t xml:space="preserve">, and it may be that </w:t>
      </w:r>
      <w:r w:rsidR="00AC7D4E">
        <w:rPr>
          <w:rFonts w:ascii="Arial" w:hAnsi="Arial" w:cs="Arial"/>
        </w:rPr>
        <w:t xml:space="preserve">poverty and poor </w:t>
      </w:r>
      <w:r w:rsidR="00EF7915">
        <w:rPr>
          <w:rFonts w:ascii="Arial" w:hAnsi="Arial" w:cs="Arial"/>
        </w:rPr>
        <w:t>water, sanitation and hygiene (</w:t>
      </w:r>
      <w:r w:rsidR="00AC7D4E">
        <w:rPr>
          <w:rFonts w:ascii="Arial" w:hAnsi="Arial" w:cs="Arial"/>
        </w:rPr>
        <w:t>WASH</w:t>
      </w:r>
      <w:r w:rsidR="00EF7915">
        <w:rPr>
          <w:rFonts w:ascii="Arial" w:hAnsi="Arial" w:cs="Arial"/>
        </w:rPr>
        <w:t>)</w:t>
      </w:r>
      <w:r w:rsidR="00AC7D4E">
        <w:rPr>
          <w:rFonts w:ascii="Arial" w:hAnsi="Arial" w:cs="Arial"/>
        </w:rPr>
        <w:t xml:space="preserve"> infrastructure and practices in </w:t>
      </w:r>
      <w:proofErr w:type="spellStart"/>
      <w:r w:rsidR="00AC7D4E">
        <w:rPr>
          <w:rFonts w:ascii="Arial" w:hAnsi="Arial" w:cs="Arial"/>
        </w:rPr>
        <w:t>sSA</w:t>
      </w:r>
      <w:proofErr w:type="spellEnd"/>
      <w:r w:rsidR="00AC7D4E">
        <w:rPr>
          <w:rFonts w:ascii="Arial" w:hAnsi="Arial" w:cs="Arial"/>
        </w:rPr>
        <w:t xml:space="preserve"> are driving high ESBL-E carriage prevalence. The role of poverty in driving ESBL-E carriage is likely complex, and context-dependant, as evidenced by conflicting findings of the effect of socio-economic status on carriage from two studies in different settings. </w:t>
      </w:r>
    </w:p>
    <w:p w14:paraId="23D9FB16" w14:textId="77777777" w:rsidR="00735C7B" w:rsidRDefault="00735C7B" w:rsidP="001D6079">
      <w:pPr>
        <w:spacing w:line="360" w:lineRule="auto"/>
        <w:rPr>
          <w:rFonts w:ascii="Arial" w:hAnsi="Arial" w:cs="Arial"/>
        </w:rPr>
      </w:pPr>
    </w:p>
    <w:p w14:paraId="07097F80" w14:textId="2E897D7A" w:rsidR="00AC7D4E" w:rsidRDefault="00AC7D4E" w:rsidP="001D6079">
      <w:pPr>
        <w:spacing w:line="360" w:lineRule="auto"/>
        <w:rPr>
          <w:rFonts w:ascii="Arial" w:hAnsi="Arial" w:cs="Arial"/>
        </w:rPr>
      </w:pPr>
      <w:r>
        <w:rPr>
          <w:rFonts w:ascii="Arial" w:hAnsi="Arial" w:cs="Arial"/>
        </w:rPr>
        <w:t xml:space="preserve">More broadly, this review highlights areas where data </w:t>
      </w:r>
      <w:r w:rsidR="0073670E">
        <w:rPr>
          <w:rFonts w:ascii="Arial" w:hAnsi="Arial" w:cs="Arial"/>
        </w:rPr>
        <w:t>that could inform interventions to interrupt ESBL-E transmission,</w:t>
      </w:r>
      <w:r w:rsidR="00E6120B">
        <w:rPr>
          <w:rFonts w:ascii="Arial" w:hAnsi="Arial" w:cs="Arial"/>
        </w:rPr>
        <w:t xml:space="preserve"> </w:t>
      </w:r>
      <w:r>
        <w:rPr>
          <w:rFonts w:ascii="Arial" w:hAnsi="Arial" w:cs="Arial"/>
        </w:rPr>
        <w:t>are lacking</w:t>
      </w:r>
      <w:r w:rsidR="0073670E">
        <w:rPr>
          <w:rFonts w:ascii="Arial" w:hAnsi="Arial" w:cs="Arial"/>
        </w:rPr>
        <w:t xml:space="preserve">. </w:t>
      </w:r>
      <w:r>
        <w:rPr>
          <w:rFonts w:ascii="Arial" w:hAnsi="Arial" w:cs="Arial"/>
        </w:rPr>
        <w:t xml:space="preserve"> </w:t>
      </w:r>
      <w:r w:rsidR="00231879">
        <w:rPr>
          <w:rFonts w:ascii="Arial" w:hAnsi="Arial" w:cs="Arial"/>
        </w:rPr>
        <w:t>In the community, long-term l</w:t>
      </w:r>
      <w:r>
        <w:rPr>
          <w:rFonts w:ascii="Arial" w:hAnsi="Arial" w:cs="Arial"/>
        </w:rPr>
        <w:t>ongitudinal ESBL-E carriage studies are necessary</w:t>
      </w:r>
      <w:r w:rsidR="00231879">
        <w:rPr>
          <w:rFonts w:ascii="Arial" w:hAnsi="Arial" w:cs="Arial"/>
        </w:rPr>
        <w:t xml:space="preserve"> </w:t>
      </w:r>
      <w:r>
        <w:rPr>
          <w:rFonts w:ascii="Arial" w:hAnsi="Arial" w:cs="Arial"/>
        </w:rPr>
        <w:t>to understand the dynamics of community ESBL-E transmission, particularly the role of within household transmission</w:t>
      </w:r>
      <w:r w:rsidR="00231879">
        <w:rPr>
          <w:rFonts w:ascii="Arial" w:hAnsi="Arial" w:cs="Arial"/>
        </w:rPr>
        <w:t xml:space="preserve">, and the role of household animals. In health facilities, the determinants of apparent ESBL-E acquisition need to be clearly identified to design pragmatic intervention studies in the context of limited resources. </w:t>
      </w:r>
      <w:proofErr w:type="spellStart"/>
      <w:r w:rsidR="0073670E">
        <w:rPr>
          <w:rFonts w:ascii="Arial" w:hAnsi="Arial" w:cs="Arial"/>
        </w:rPr>
        <w:t>Suprisingly</w:t>
      </w:r>
      <w:proofErr w:type="spellEnd"/>
      <w:r w:rsidR="0073670E">
        <w:rPr>
          <w:rFonts w:ascii="Arial" w:hAnsi="Arial" w:cs="Arial"/>
        </w:rPr>
        <w:t>, t</w:t>
      </w:r>
      <w:r w:rsidR="00231879">
        <w:rPr>
          <w:rFonts w:ascii="Arial" w:hAnsi="Arial" w:cs="Arial"/>
        </w:rPr>
        <w:t xml:space="preserve">he role of HIV in driving the high ESBL-E carriage prevalence in </w:t>
      </w:r>
      <w:proofErr w:type="spellStart"/>
      <w:r w:rsidR="00231879">
        <w:rPr>
          <w:rFonts w:ascii="Arial" w:hAnsi="Arial" w:cs="Arial"/>
        </w:rPr>
        <w:t>sSA</w:t>
      </w:r>
      <w:proofErr w:type="spellEnd"/>
      <w:r w:rsidR="00231879">
        <w:rPr>
          <w:rFonts w:ascii="Arial" w:hAnsi="Arial" w:cs="Arial"/>
        </w:rPr>
        <w:t xml:space="preserve"> is unknown</w:t>
      </w:r>
      <w:r w:rsidR="0073670E">
        <w:rPr>
          <w:rFonts w:ascii="Arial" w:hAnsi="Arial" w:cs="Arial"/>
        </w:rPr>
        <w:t xml:space="preserve">. </w:t>
      </w:r>
      <w:r w:rsidR="00231879">
        <w:rPr>
          <w:rFonts w:ascii="Arial" w:hAnsi="Arial" w:cs="Arial"/>
        </w:rPr>
        <w:t xml:space="preserve">HIV is known to profoundly affect gut function but </w:t>
      </w:r>
      <w:r w:rsidR="0073670E">
        <w:rPr>
          <w:rFonts w:ascii="Arial" w:hAnsi="Arial" w:cs="Arial"/>
        </w:rPr>
        <w:t xml:space="preserve">we identified </w:t>
      </w:r>
      <w:r>
        <w:rPr>
          <w:rFonts w:ascii="Arial" w:hAnsi="Arial" w:cs="Arial"/>
        </w:rPr>
        <w:t xml:space="preserve">only two studies </w:t>
      </w:r>
      <w:r w:rsidR="0073670E">
        <w:rPr>
          <w:rFonts w:ascii="Arial" w:hAnsi="Arial" w:cs="Arial"/>
        </w:rPr>
        <w:t xml:space="preserve">which </w:t>
      </w:r>
      <w:r>
        <w:rPr>
          <w:rFonts w:ascii="Arial" w:hAnsi="Arial" w:cs="Arial"/>
        </w:rPr>
        <w:t xml:space="preserve">have assessed HIV status as a risk factor </w:t>
      </w:r>
      <w:proofErr w:type="gramStart"/>
      <w:r>
        <w:rPr>
          <w:rFonts w:ascii="Arial" w:hAnsi="Arial" w:cs="Arial"/>
        </w:rPr>
        <w:t xml:space="preserve">for </w:t>
      </w:r>
      <w:r w:rsidR="0073670E">
        <w:rPr>
          <w:rFonts w:ascii="Arial" w:hAnsi="Arial" w:cs="Arial"/>
        </w:rPr>
        <w:t xml:space="preserve"> ESBL</w:t>
      </w:r>
      <w:proofErr w:type="gramEnd"/>
      <w:r w:rsidR="0073670E">
        <w:rPr>
          <w:rFonts w:ascii="Arial" w:hAnsi="Arial" w:cs="Arial"/>
        </w:rPr>
        <w:t xml:space="preserve">-E </w:t>
      </w:r>
      <w:r>
        <w:rPr>
          <w:rFonts w:ascii="Arial" w:hAnsi="Arial" w:cs="Arial"/>
        </w:rPr>
        <w:t>carriage</w:t>
      </w:r>
      <w:r w:rsidR="00231879">
        <w:rPr>
          <w:rFonts w:ascii="Arial" w:hAnsi="Arial" w:cs="Arial"/>
        </w:rPr>
        <w:t>.</w:t>
      </w:r>
      <w:r>
        <w:rPr>
          <w:rFonts w:ascii="Arial" w:hAnsi="Arial" w:cs="Arial"/>
        </w:rPr>
        <w:t xml:space="preserve"> </w:t>
      </w:r>
    </w:p>
    <w:p w14:paraId="3E7C0DD1" w14:textId="70435E94" w:rsidR="00AD0C29" w:rsidRDefault="00AD0C29" w:rsidP="001D6079">
      <w:pPr>
        <w:spacing w:line="360" w:lineRule="auto"/>
        <w:rPr>
          <w:rFonts w:ascii="Arial" w:hAnsi="Arial" w:cs="Arial"/>
        </w:rPr>
      </w:pPr>
    </w:p>
    <w:p w14:paraId="639036E5" w14:textId="221D75C8" w:rsidR="00231879" w:rsidRDefault="00231879" w:rsidP="001D6079">
      <w:pPr>
        <w:spacing w:line="360" w:lineRule="auto"/>
        <w:rPr>
          <w:rFonts w:ascii="Arial" w:hAnsi="Arial" w:cs="Arial"/>
        </w:rPr>
      </w:pPr>
      <w:r>
        <w:rPr>
          <w:rFonts w:ascii="Arial" w:hAnsi="Arial" w:cs="Arial"/>
        </w:rPr>
        <w:t>There are limitations of our review.</w:t>
      </w:r>
      <w:r w:rsidR="007D0B46">
        <w:rPr>
          <w:rFonts w:ascii="Arial" w:hAnsi="Arial" w:cs="Arial"/>
        </w:rPr>
        <w:t xml:space="preserve"> Our search strategy may have missed studies that would otherwise be included. </w:t>
      </w:r>
      <w:r w:rsidR="0073670E">
        <w:rPr>
          <w:rFonts w:ascii="Arial" w:hAnsi="Arial" w:cs="Arial"/>
        </w:rPr>
        <w:t xml:space="preserve">However, using broader inclusion criteria than a recent review of worldwide ESBL-E community carriage prevalence, we have identified many more studies from </w:t>
      </w:r>
      <w:proofErr w:type="spellStart"/>
      <w:r w:rsidR="0073670E">
        <w:rPr>
          <w:rFonts w:ascii="Arial" w:hAnsi="Arial" w:cs="Arial"/>
        </w:rPr>
        <w:t>sSA</w:t>
      </w:r>
      <w:proofErr w:type="spellEnd"/>
      <w:r w:rsidR="0073670E">
        <w:rPr>
          <w:rFonts w:ascii="Arial" w:hAnsi="Arial" w:cs="Arial"/>
        </w:rPr>
        <w:t xml:space="preserve">.  </w:t>
      </w:r>
      <w:r w:rsidR="00735C7B">
        <w:rPr>
          <w:rFonts w:ascii="Arial" w:hAnsi="Arial" w:cs="Arial"/>
        </w:rPr>
        <w:t xml:space="preserve">Risk of bias assessment in observational studies is difficult, with no gold standard, and the tool we have used may misclassify studies with regard to </w:t>
      </w:r>
      <w:proofErr w:type="gramStart"/>
      <w:r w:rsidR="00735C7B">
        <w:rPr>
          <w:rFonts w:ascii="Arial" w:hAnsi="Arial" w:cs="Arial"/>
        </w:rPr>
        <w:t>bias..</w:t>
      </w:r>
      <w:proofErr w:type="gramEnd"/>
    </w:p>
    <w:p w14:paraId="788A8C12" w14:textId="0417BEE5" w:rsidR="00735C7B" w:rsidRDefault="00735C7B" w:rsidP="001D6079">
      <w:pPr>
        <w:spacing w:line="360" w:lineRule="auto"/>
        <w:rPr>
          <w:rFonts w:ascii="Arial" w:hAnsi="Arial" w:cs="Arial"/>
        </w:rPr>
      </w:pPr>
    </w:p>
    <w:p w14:paraId="1E02FE62" w14:textId="6210B29C" w:rsidR="00735C7B" w:rsidRDefault="00735C7B" w:rsidP="001D6079">
      <w:pPr>
        <w:spacing w:line="360" w:lineRule="auto"/>
        <w:rPr>
          <w:rFonts w:ascii="Arial" w:hAnsi="Arial" w:cs="Arial"/>
        </w:rPr>
      </w:pPr>
      <w:r>
        <w:rPr>
          <w:rFonts w:ascii="Arial" w:hAnsi="Arial" w:cs="Arial"/>
        </w:rPr>
        <w:t xml:space="preserve">In conclusion, ESBL-E carriage in </w:t>
      </w:r>
      <w:proofErr w:type="spellStart"/>
      <w:r>
        <w:rPr>
          <w:rFonts w:ascii="Arial" w:hAnsi="Arial" w:cs="Arial"/>
        </w:rPr>
        <w:t>sSA</w:t>
      </w:r>
      <w:proofErr w:type="spellEnd"/>
      <w:r>
        <w:rPr>
          <w:rFonts w:ascii="Arial" w:hAnsi="Arial" w:cs="Arial"/>
        </w:rPr>
        <w:t xml:space="preserve"> is common, and</w:t>
      </w:r>
      <w:r w:rsidR="00E6120B">
        <w:rPr>
          <w:rFonts w:ascii="Arial" w:hAnsi="Arial" w:cs="Arial"/>
        </w:rPr>
        <w:t xml:space="preserve"> in places</w:t>
      </w:r>
      <w:r>
        <w:rPr>
          <w:rFonts w:ascii="Arial" w:hAnsi="Arial" w:cs="Arial"/>
        </w:rPr>
        <w:t xml:space="preserve"> comparable to the highest prevalence in the world, though with significant unexplained heterogeneity between countries and populations. Hospitalisation, antimicrobial use, and poor WASH infrastructure and practices may be contributing to high prevalence; the roles of HIV and animal-human transmission remain unknown. </w:t>
      </w:r>
      <w:r w:rsidR="00C17F83">
        <w:rPr>
          <w:rFonts w:ascii="Arial" w:hAnsi="Arial" w:cs="Arial"/>
        </w:rPr>
        <w:t>Given the threat to human hea</w:t>
      </w:r>
      <w:r w:rsidR="008B07CE">
        <w:rPr>
          <w:rFonts w:ascii="Arial" w:hAnsi="Arial" w:cs="Arial"/>
        </w:rPr>
        <w:t>l</w:t>
      </w:r>
      <w:r w:rsidR="00C17F83">
        <w:rPr>
          <w:rFonts w:ascii="Arial" w:hAnsi="Arial" w:cs="Arial"/>
        </w:rPr>
        <w:t xml:space="preserve">th of ESBL-E, data to fully characterise routes and drivers of transmission in </w:t>
      </w:r>
      <w:proofErr w:type="spellStart"/>
      <w:r w:rsidR="00C17F83">
        <w:rPr>
          <w:rFonts w:ascii="Arial" w:hAnsi="Arial" w:cs="Arial"/>
        </w:rPr>
        <w:t>sSA</w:t>
      </w:r>
      <w:proofErr w:type="spellEnd"/>
      <w:r w:rsidR="00C17F83">
        <w:rPr>
          <w:rFonts w:ascii="Arial" w:hAnsi="Arial" w:cs="Arial"/>
        </w:rPr>
        <w:t xml:space="preserve"> are necessary to design interventions to interrupt transmission in this setting.</w:t>
      </w:r>
    </w:p>
    <w:p w14:paraId="0941DEBC" w14:textId="77777777" w:rsidR="001D6079" w:rsidRDefault="001D6079" w:rsidP="001D6079">
      <w:pPr>
        <w:spacing w:line="360" w:lineRule="auto"/>
        <w:rPr>
          <w:rFonts w:ascii="Arial" w:hAnsi="Arial" w:cs="Arial"/>
        </w:rPr>
      </w:pPr>
    </w:p>
    <w:p w14:paraId="3F0A7524" w14:textId="77777777" w:rsidR="001D6079" w:rsidRPr="006F76DA" w:rsidRDefault="001D6079" w:rsidP="001D6079">
      <w:pPr>
        <w:spacing w:line="360" w:lineRule="auto"/>
        <w:rPr>
          <w:rFonts w:ascii="Arial" w:hAnsi="Arial" w:cs="Arial"/>
          <w:b/>
        </w:rPr>
      </w:pPr>
      <w:r w:rsidRPr="006F76DA">
        <w:rPr>
          <w:rFonts w:ascii="Arial" w:hAnsi="Arial" w:cs="Arial"/>
          <w:b/>
        </w:rPr>
        <w:t xml:space="preserve">Funding </w:t>
      </w:r>
    </w:p>
    <w:p w14:paraId="302C092E" w14:textId="77777777" w:rsidR="006F76DA" w:rsidRDefault="006F76DA" w:rsidP="001D6079">
      <w:pPr>
        <w:spacing w:line="360" w:lineRule="auto"/>
        <w:rPr>
          <w:rFonts w:ascii="Arial" w:hAnsi="Arial" w:cs="Arial"/>
        </w:rPr>
      </w:pPr>
    </w:p>
    <w:p w14:paraId="0F3CAB51" w14:textId="4EA878B8" w:rsidR="001D6079" w:rsidRDefault="00EF7915" w:rsidP="001D6079">
      <w:pPr>
        <w:spacing w:line="360" w:lineRule="auto"/>
        <w:rPr>
          <w:rFonts w:ascii="Arial" w:hAnsi="Arial" w:cs="Arial"/>
        </w:rPr>
      </w:pPr>
      <w:r>
        <w:rPr>
          <w:rFonts w:ascii="Arial" w:hAnsi="Arial" w:cs="Arial"/>
        </w:rPr>
        <w:t xml:space="preserve">JL and RL are supported by </w:t>
      </w:r>
      <w:proofErr w:type="spellStart"/>
      <w:r>
        <w:rPr>
          <w:rFonts w:ascii="Arial" w:hAnsi="Arial" w:cs="Arial"/>
        </w:rPr>
        <w:t>Wellcome</w:t>
      </w:r>
      <w:proofErr w:type="spellEnd"/>
      <w:r>
        <w:rPr>
          <w:rFonts w:ascii="Arial" w:hAnsi="Arial" w:cs="Arial"/>
        </w:rPr>
        <w:t xml:space="preserve"> Trust Clinical PhD Fellowships (109105z/15/a and </w:t>
      </w:r>
      <w:proofErr w:type="spellStart"/>
      <w:r>
        <w:rPr>
          <w:rFonts w:ascii="Arial" w:hAnsi="Arial" w:cs="Arial"/>
        </w:rPr>
        <w:t>xxxxxxx</w:t>
      </w:r>
      <w:proofErr w:type="spellEnd"/>
      <w:r>
        <w:rPr>
          <w:rFonts w:ascii="Arial" w:hAnsi="Arial" w:cs="Arial"/>
        </w:rPr>
        <w:t>/</w:t>
      </w:r>
      <w:proofErr w:type="spellStart"/>
      <w:r>
        <w:rPr>
          <w:rFonts w:ascii="Arial" w:hAnsi="Arial" w:cs="Arial"/>
        </w:rPr>
        <w:t>xxxxx</w:t>
      </w:r>
      <w:proofErr w:type="spellEnd"/>
      <w:r>
        <w:rPr>
          <w:rFonts w:ascii="Arial" w:hAnsi="Arial" w:cs="Arial"/>
        </w:rPr>
        <w:t xml:space="preserve"> respectively). </w:t>
      </w:r>
    </w:p>
    <w:p w14:paraId="7D641906" w14:textId="77777777" w:rsidR="00EF7915" w:rsidRDefault="00EF7915" w:rsidP="001D6079">
      <w:pPr>
        <w:spacing w:line="360" w:lineRule="auto"/>
        <w:rPr>
          <w:rFonts w:ascii="Arial" w:hAnsi="Arial" w:cs="Arial"/>
        </w:rPr>
      </w:pPr>
    </w:p>
    <w:p w14:paraId="2584EF9C" w14:textId="5A13F5D5" w:rsidR="001D6079" w:rsidRPr="006F76DA" w:rsidRDefault="001D6079" w:rsidP="001D6079">
      <w:pPr>
        <w:spacing w:line="360" w:lineRule="auto"/>
        <w:rPr>
          <w:rFonts w:ascii="Arial" w:hAnsi="Arial" w:cs="Arial"/>
          <w:b/>
        </w:rPr>
      </w:pPr>
      <w:r w:rsidRPr="006F76DA">
        <w:rPr>
          <w:rFonts w:ascii="Arial" w:hAnsi="Arial" w:cs="Arial"/>
          <w:b/>
        </w:rPr>
        <w:t xml:space="preserve">Transparency declarations </w:t>
      </w:r>
    </w:p>
    <w:p w14:paraId="25334F85" w14:textId="77777777" w:rsidR="006F76DA" w:rsidRDefault="006F76DA" w:rsidP="001D6079">
      <w:pPr>
        <w:spacing w:line="360" w:lineRule="auto"/>
        <w:rPr>
          <w:rFonts w:ascii="Arial" w:hAnsi="Arial" w:cs="Arial"/>
        </w:rPr>
      </w:pPr>
    </w:p>
    <w:p w14:paraId="4ACADD98" w14:textId="738089CC" w:rsidR="006F76DA" w:rsidRDefault="006F76DA" w:rsidP="001D6079">
      <w:pPr>
        <w:spacing w:line="360" w:lineRule="auto"/>
        <w:rPr>
          <w:rFonts w:ascii="Arial" w:hAnsi="Arial" w:cs="Arial"/>
        </w:rPr>
      </w:pPr>
      <w:r>
        <w:rPr>
          <w:rFonts w:ascii="Arial" w:hAnsi="Arial" w:cs="Arial"/>
        </w:rPr>
        <w:t>We have no conflicts of interest to declare.</w:t>
      </w:r>
    </w:p>
    <w:p w14:paraId="77E8FB73" w14:textId="77777777" w:rsidR="001D6079" w:rsidRPr="006F76DA" w:rsidRDefault="001D6079" w:rsidP="001D6079">
      <w:pPr>
        <w:spacing w:line="360" w:lineRule="auto"/>
        <w:rPr>
          <w:rFonts w:ascii="Arial" w:hAnsi="Arial" w:cs="Arial"/>
          <w:b/>
        </w:rPr>
      </w:pPr>
    </w:p>
    <w:p w14:paraId="40036B6E" w14:textId="5FCAEC01" w:rsidR="001D6079" w:rsidRPr="006F76DA" w:rsidRDefault="001D6079" w:rsidP="001D6079">
      <w:pPr>
        <w:spacing w:line="360" w:lineRule="auto"/>
        <w:rPr>
          <w:rFonts w:ascii="Arial" w:hAnsi="Arial" w:cs="Arial"/>
          <w:b/>
        </w:rPr>
      </w:pPr>
      <w:r w:rsidRPr="006F76DA">
        <w:rPr>
          <w:rFonts w:ascii="Arial" w:hAnsi="Arial" w:cs="Arial"/>
          <w:b/>
        </w:rPr>
        <w:t>References</w:t>
      </w:r>
    </w:p>
    <w:p w14:paraId="05743FC1" w14:textId="77777777" w:rsidR="006F76DA" w:rsidRPr="001D6079" w:rsidRDefault="006F76DA" w:rsidP="001D6079">
      <w:pPr>
        <w:spacing w:line="360" w:lineRule="auto"/>
        <w:rPr>
          <w:rFonts w:ascii="Arial" w:hAnsi="Arial" w:cs="Arial"/>
        </w:rPr>
      </w:pPr>
    </w:p>
    <w:p w14:paraId="4CB1AB5B" w14:textId="1B470CD8" w:rsidR="00E6120B" w:rsidRPr="00E6120B" w:rsidRDefault="00EF7915" w:rsidP="00E6120B">
      <w:pPr>
        <w:widowControl w:val="0"/>
        <w:autoSpaceDE w:val="0"/>
        <w:autoSpaceDN w:val="0"/>
        <w:adjustRightInd w:val="0"/>
        <w:spacing w:line="360" w:lineRule="auto"/>
        <w:rPr>
          <w:rFonts w:ascii="Arial" w:hAnsi="Arial" w:cs="Arial"/>
          <w:noProof/>
          <w:lang w:val="en-US"/>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E6120B" w:rsidRPr="00E6120B">
        <w:rPr>
          <w:rFonts w:ascii="Arial" w:hAnsi="Arial" w:cs="Arial"/>
          <w:noProof/>
          <w:lang w:val="en-US"/>
        </w:rPr>
        <w:t xml:space="preserve">1. World Health Organisation. </w:t>
      </w:r>
      <w:r w:rsidR="00E6120B" w:rsidRPr="00E6120B">
        <w:rPr>
          <w:rFonts w:ascii="Arial" w:hAnsi="Arial" w:cs="Arial"/>
          <w:i/>
          <w:iCs/>
          <w:noProof/>
          <w:lang w:val="en-US"/>
        </w:rPr>
        <w:t>Prioritization of pathogens to guide discovery, research and development of new antibiotics for drug-resistant bacterial infections, including tuberculosis.</w:t>
      </w:r>
      <w:r w:rsidR="00E6120B" w:rsidRPr="00E6120B">
        <w:rPr>
          <w:rFonts w:ascii="Arial" w:hAnsi="Arial" w:cs="Arial"/>
          <w:noProof/>
          <w:lang w:val="en-US"/>
        </w:rPr>
        <w:t xml:space="preserve"> Geneva; 2017.</w:t>
      </w:r>
    </w:p>
    <w:p w14:paraId="57079F0B"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 Musicha P, Cornick JE, Bar-Zeev N, </w:t>
      </w:r>
      <w:r w:rsidRPr="00E6120B">
        <w:rPr>
          <w:rFonts w:ascii="Arial" w:hAnsi="Arial" w:cs="Arial"/>
          <w:i/>
          <w:iCs/>
          <w:noProof/>
          <w:lang w:val="en-US"/>
        </w:rPr>
        <w:t>et al.</w:t>
      </w:r>
      <w:r w:rsidRPr="00E6120B">
        <w:rPr>
          <w:rFonts w:ascii="Arial" w:hAnsi="Arial" w:cs="Arial"/>
          <w:noProof/>
          <w:lang w:val="en-US"/>
        </w:rPr>
        <w:t xml:space="preserve"> Trends in antimicrobial resistance in bloodstream infection isolates at a large urban hospital in Malawi (1998–2016): a surveillance study. </w:t>
      </w:r>
      <w:r w:rsidRPr="00E6120B">
        <w:rPr>
          <w:rFonts w:ascii="Arial" w:hAnsi="Arial" w:cs="Arial"/>
          <w:i/>
          <w:iCs/>
          <w:noProof/>
          <w:lang w:val="en-US"/>
        </w:rPr>
        <w:t>Lancet Infect Dis</w:t>
      </w:r>
      <w:r w:rsidRPr="00E6120B">
        <w:rPr>
          <w:rFonts w:ascii="Arial" w:hAnsi="Arial" w:cs="Arial"/>
          <w:noProof/>
          <w:lang w:val="en-US"/>
        </w:rPr>
        <w:t xml:space="preserve"> 2017; </w:t>
      </w:r>
      <w:r w:rsidRPr="00E6120B">
        <w:rPr>
          <w:rFonts w:ascii="Arial" w:hAnsi="Arial" w:cs="Arial"/>
          <w:b/>
          <w:bCs/>
          <w:noProof/>
          <w:lang w:val="en-US"/>
        </w:rPr>
        <w:t>17</w:t>
      </w:r>
      <w:r w:rsidRPr="00E6120B">
        <w:rPr>
          <w:rFonts w:ascii="Arial" w:hAnsi="Arial" w:cs="Arial"/>
          <w:noProof/>
          <w:lang w:val="en-US"/>
        </w:rPr>
        <w:t>: 1042–52.</w:t>
      </w:r>
    </w:p>
    <w:p w14:paraId="5A6D52CB"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 Denis B, Lafaurie M, Donay J-L, </w:t>
      </w:r>
      <w:r w:rsidRPr="00E6120B">
        <w:rPr>
          <w:rFonts w:ascii="Arial" w:hAnsi="Arial" w:cs="Arial"/>
          <w:i/>
          <w:iCs/>
          <w:noProof/>
          <w:lang w:val="en-US"/>
        </w:rPr>
        <w:t>et al.</w:t>
      </w:r>
      <w:r w:rsidRPr="00E6120B">
        <w:rPr>
          <w:rFonts w:ascii="Arial" w:hAnsi="Arial" w:cs="Arial"/>
          <w:noProof/>
          <w:lang w:val="en-US"/>
        </w:rPr>
        <w:t xml:space="preserve"> Prevalence, risk factors, and impact on clinical outcome of extended-spectrum beta-lactamase-producing Escherichia coli bacteraemia: a five-year study. </w:t>
      </w:r>
      <w:r w:rsidRPr="00E6120B">
        <w:rPr>
          <w:rFonts w:ascii="Arial" w:hAnsi="Arial" w:cs="Arial"/>
          <w:i/>
          <w:iCs/>
          <w:noProof/>
          <w:lang w:val="en-US"/>
        </w:rPr>
        <w:t>Int J Infect Dis</w:t>
      </w:r>
      <w:r w:rsidRPr="00E6120B">
        <w:rPr>
          <w:rFonts w:ascii="Arial" w:hAnsi="Arial" w:cs="Arial"/>
          <w:noProof/>
          <w:lang w:val="en-US"/>
        </w:rPr>
        <w:t xml:space="preserve"> 2015; </w:t>
      </w:r>
      <w:r w:rsidRPr="00E6120B">
        <w:rPr>
          <w:rFonts w:ascii="Arial" w:hAnsi="Arial" w:cs="Arial"/>
          <w:b/>
          <w:bCs/>
          <w:noProof/>
          <w:lang w:val="en-US"/>
        </w:rPr>
        <w:t>39</w:t>
      </w:r>
      <w:r w:rsidRPr="00E6120B">
        <w:rPr>
          <w:rFonts w:ascii="Arial" w:hAnsi="Arial" w:cs="Arial"/>
          <w:noProof/>
          <w:lang w:val="en-US"/>
        </w:rPr>
        <w:t>: 1–6.</w:t>
      </w:r>
    </w:p>
    <w:p w14:paraId="2F0E21DE"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4. Gorrie CL, Mirceta M, Wick RR, </w:t>
      </w:r>
      <w:r w:rsidRPr="00E6120B">
        <w:rPr>
          <w:rFonts w:ascii="Arial" w:hAnsi="Arial" w:cs="Arial"/>
          <w:i/>
          <w:iCs/>
          <w:noProof/>
          <w:lang w:val="en-US"/>
        </w:rPr>
        <w:t>et al.</w:t>
      </w:r>
      <w:r w:rsidRPr="00E6120B">
        <w:rPr>
          <w:rFonts w:ascii="Arial" w:hAnsi="Arial" w:cs="Arial"/>
          <w:noProof/>
          <w:lang w:val="en-US"/>
        </w:rPr>
        <w:t xml:space="preserve"> Antimicrobial-Resistant Klebsiella pneumoniae Carriage and Infection in Specialized Geriatric Care Wards Linked to Acquisition in the Referring Hospital. </w:t>
      </w:r>
      <w:r w:rsidRPr="00E6120B">
        <w:rPr>
          <w:rFonts w:ascii="Arial" w:hAnsi="Arial" w:cs="Arial"/>
          <w:i/>
          <w:iCs/>
          <w:noProof/>
          <w:lang w:val="en-US"/>
        </w:rPr>
        <w:t>Clin Infect Dis</w:t>
      </w:r>
      <w:r w:rsidRPr="00E6120B">
        <w:rPr>
          <w:rFonts w:ascii="Arial" w:hAnsi="Arial" w:cs="Arial"/>
          <w:noProof/>
          <w:lang w:val="en-US"/>
        </w:rPr>
        <w:t xml:space="preserve"> 2018; </w:t>
      </w:r>
      <w:r w:rsidRPr="00E6120B">
        <w:rPr>
          <w:rFonts w:ascii="Arial" w:hAnsi="Arial" w:cs="Arial"/>
          <w:b/>
          <w:bCs/>
          <w:noProof/>
          <w:lang w:val="en-US"/>
        </w:rPr>
        <w:t>67</w:t>
      </w:r>
      <w:r w:rsidRPr="00E6120B">
        <w:rPr>
          <w:rFonts w:ascii="Arial" w:hAnsi="Arial" w:cs="Arial"/>
          <w:noProof/>
          <w:lang w:val="en-US"/>
        </w:rPr>
        <w:t>: 161–70.</w:t>
      </w:r>
    </w:p>
    <w:p w14:paraId="4C361F9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5. Karanika S, Karantanos T, Arvanitis M, Grigoras C, Mylonakis E. Fecal Colonization With Extended-spectrum Beta-lactamase–Producing </w:t>
      </w:r>
      <w:r w:rsidRPr="00E6120B">
        <w:rPr>
          <w:rFonts w:ascii="Arial" w:hAnsi="Arial" w:cs="Arial"/>
          <w:i/>
          <w:iCs/>
          <w:noProof/>
          <w:lang w:val="en-US"/>
        </w:rPr>
        <w:t>Enterobacteriaceae</w:t>
      </w:r>
      <w:r w:rsidRPr="00E6120B">
        <w:rPr>
          <w:rFonts w:ascii="Arial" w:hAnsi="Arial" w:cs="Arial"/>
          <w:noProof/>
          <w:lang w:val="en-US"/>
        </w:rPr>
        <w:t xml:space="preserve"> and Risk Factors Among Healthy Individuals: A Systematic Review and Metaanalysis. </w:t>
      </w:r>
      <w:r w:rsidRPr="00E6120B">
        <w:rPr>
          <w:rFonts w:ascii="Arial" w:hAnsi="Arial" w:cs="Arial"/>
          <w:i/>
          <w:iCs/>
          <w:noProof/>
          <w:lang w:val="en-US"/>
        </w:rPr>
        <w:t>Clin Infect Dis</w:t>
      </w:r>
      <w:r w:rsidRPr="00E6120B">
        <w:rPr>
          <w:rFonts w:ascii="Arial" w:hAnsi="Arial" w:cs="Arial"/>
          <w:noProof/>
          <w:lang w:val="en-US"/>
        </w:rPr>
        <w:t xml:space="preserve"> 2016; </w:t>
      </w:r>
      <w:r w:rsidRPr="00E6120B">
        <w:rPr>
          <w:rFonts w:ascii="Arial" w:hAnsi="Arial" w:cs="Arial"/>
          <w:b/>
          <w:bCs/>
          <w:noProof/>
          <w:lang w:val="en-US"/>
        </w:rPr>
        <w:t>63</w:t>
      </w:r>
      <w:r w:rsidRPr="00E6120B">
        <w:rPr>
          <w:rFonts w:ascii="Arial" w:hAnsi="Arial" w:cs="Arial"/>
          <w:noProof/>
          <w:lang w:val="en-US"/>
        </w:rPr>
        <w:t>: 310–8.</w:t>
      </w:r>
    </w:p>
    <w:p w14:paraId="536774F8"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6. Ruppe E, Woerther PL, Diop A, </w:t>
      </w:r>
      <w:r w:rsidRPr="00E6120B">
        <w:rPr>
          <w:rFonts w:ascii="Arial" w:hAnsi="Arial" w:cs="Arial"/>
          <w:i/>
          <w:iCs/>
          <w:noProof/>
          <w:lang w:val="en-US"/>
        </w:rPr>
        <w:t>et al.</w:t>
      </w:r>
      <w:r w:rsidRPr="00E6120B">
        <w:rPr>
          <w:rFonts w:ascii="Arial" w:hAnsi="Arial" w:cs="Arial"/>
          <w:noProof/>
          <w:lang w:val="en-US"/>
        </w:rPr>
        <w:t xml:space="preserve"> Carriage of CTX-M-15-producing Escherichia coli isolates among children living in a remote village in Senegal. </w:t>
      </w:r>
      <w:r w:rsidRPr="00E6120B">
        <w:rPr>
          <w:rFonts w:ascii="Arial" w:hAnsi="Arial" w:cs="Arial"/>
          <w:i/>
          <w:iCs/>
          <w:noProof/>
          <w:lang w:val="en-US"/>
        </w:rPr>
        <w:t>Antimicrob Agents Chemother</w:t>
      </w:r>
      <w:r w:rsidRPr="00E6120B">
        <w:rPr>
          <w:rFonts w:ascii="Arial" w:hAnsi="Arial" w:cs="Arial"/>
          <w:noProof/>
          <w:lang w:val="en-US"/>
        </w:rPr>
        <w:t xml:space="preserve"> 2009; </w:t>
      </w:r>
      <w:r w:rsidRPr="00E6120B">
        <w:rPr>
          <w:rFonts w:ascii="Arial" w:hAnsi="Arial" w:cs="Arial"/>
          <w:b/>
          <w:bCs/>
          <w:noProof/>
          <w:lang w:val="en-US"/>
        </w:rPr>
        <w:t>53</w:t>
      </w:r>
      <w:r w:rsidRPr="00E6120B">
        <w:rPr>
          <w:rFonts w:ascii="Arial" w:hAnsi="Arial" w:cs="Arial"/>
          <w:noProof/>
          <w:lang w:val="en-US"/>
        </w:rPr>
        <w:t>: 3135–7.</w:t>
      </w:r>
    </w:p>
    <w:p w14:paraId="42FF2B0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7. Tande D, Jallot N, Bougoudogo F, Montagnon T, Gouriou S, Sizun J. Extended-spectrum beta-lactamase-producing Enterobacteriaceae in a Malian orphanage. </w:t>
      </w:r>
      <w:r w:rsidRPr="00E6120B">
        <w:rPr>
          <w:rFonts w:ascii="Arial" w:hAnsi="Arial" w:cs="Arial"/>
          <w:i/>
          <w:iCs/>
          <w:noProof/>
          <w:lang w:val="en-US"/>
        </w:rPr>
        <w:t>Emerg Infect Dis</w:t>
      </w:r>
      <w:r w:rsidRPr="00E6120B">
        <w:rPr>
          <w:rFonts w:ascii="Arial" w:hAnsi="Arial" w:cs="Arial"/>
          <w:noProof/>
          <w:lang w:val="en-US"/>
        </w:rPr>
        <w:t xml:space="preserve"> 2009; </w:t>
      </w:r>
      <w:r w:rsidRPr="00E6120B">
        <w:rPr>
          <w:rFonts w:ascii="Arial" w:hAnsi="Arial" w:cs="Arial"/>
          <w:b/>
          <w:bCs/>
          <w:noProof/>
          <w:lang w:val="en-US"/>
        </w:rPr>
        <w:t>15</w:t>
      </w:r>
      <w:r w:rsidRPr="00E6120B">
        <w:rPr>
          <w:rFonts w:ascii="Arial" w:hAnsi="Arial" w:cs="Arial"/>
          <w:noProof/>
          <w:lang w:val="en-US"/>
        </w:rPr>
        <w:t>: 472–4.</w:t>
      </w:r>
    </w:p>
    <w:p w14:paraId="5221A83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8. Schaumburg F, Alabi A, Kokou C, </w:t>
      </w:r>
      <w:r w:rsidRPr="00E6120B">
        <w:rPr>
          <w:rFonts w:ascii="Arial" w:hAnsi="Arial" w:cs="Arial"/>
          <w:i/>
          <w:iCs/>
          <w:noProof/>
          <w:lang w:val="en-US"/>
        </w:rPr>
        <w:t>et al.</w:t>
      </w:r>
      <w:r w:rsidRPr="00E6120B">
        <w:rPr>
          <w:rFonts w:ascii="Arial" w:hAnsi="Arial" w:cs="Arial"/>
          <w:noProof/>
          <w:lang w:val="en-US"/>
        </w:rPr>
        <w:t xml:space="preserve"> High burden of extended-spectrum beta-lactamase-producing Enterobacteriaceae in Gabon. </w:t>
      </w:r>
      <w:r w:rsidRPr="00E6120B">
        <w:rPr>
          <w:rFonts w:ascii="Arial" w:hAnsi="Arial" w:cs="Arial"/>
          <w:i/>
          <w:iCs/>
          <w:noProof/>
          <w:lang w:val="en-US"/>
        </w:rPr>
        <w:t>J Antimicrob Chemother</w:t>
      </w:r>
      <w:r w:rsidRPr="00E6120B">
        <w:rPr>
          <w:rFonts w:ascii="Arial" w:hAnsi="Arial" w:cs="Arial"/>
          <w:noProof/>
          <w:lang w:val="en-US"/>
        </w:rPr>
        <w:t xml:space="preserve"> 2013; </w:t>
      </w:r>
      <w:r w:rsidRPr="00E6120B">
        <w:rPr>
          <w:rFonts w:ascii="Arial" w:hAnsi="Arial" w:cs="Arial"/>
          <w:b/>
          <w:bCs/>
          <w:noProof/>
          <w:lang w:val="en-US"/>
        </w:rPr>
        <w:lastRenderedPageBreak/>
        <w:t>68</w:t>
      </w:r>
      <w:r w:rsidRPr="00E6120B">
        <w:rPr>
          <w:rFonts w:ascii="Arial" w:hAnsi="Arial" w:cs="Arial"/>
          <w:noProof/>
          <w:lang w:val="en-US"/>
        </w:rPr>
        <w:t>: 2140–3.</w:t>
      </w:r>
    </w:p>
    <w:p w14:paraId="703E500A"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9. Nelson E, Kayega J, Seni J, </w:t>
      </w:r>
      <w:r w:rsidRPr="00E6120B">
        <w:rPr>
          <w:rFonts w:ascii="Arial" w:hAnsi="Arial" w:cs="Arial"/>
          <w:i/>
          <w:iCs/>
          <w:noProof/>
          <w:lang w:val="en-US"/>
        </w:rPr>
        <w:t>et al.</w:t>
      </w:r>
      <w:r w:rsidRPr="00E6120B">
        <w:rPr>
          <w:rFonts w:ascii="Arial" w:hAnsi="Arial" w:cs="Arial"/>
          <w:noProof/>
          <w:lang w:val="en-US"/>
        </w:rPr>
        <w:t xml:space="preserve"> Evaluation of existence and transmission of extended spectrum beta lactamase producing bacteria from post-delivery women to neonates at Bugando Medical Center, Mwanza-Tanzania. </w:t>
      </w:r>
      <w:r w:rsidRPr="00E6120B">
        <w:rPr>
          <w:rFonts w:ascii="Arial" w:hAnsi="Arial" w:cs="Arial"/>
          <w:i/>
          <w:iCs/>
          <w:noProof/>
          <w:lang w:val="en-US"/>
        </w:rPr>
        <w:t>BMC Res Notes</w:t>
      </w:r>
      <w:r w:rsidRPr="00E6120B">
        <w:rPr>
          <w:rFonts w:ascii="Arial" w:hAnsi="Arial" w:cs="Arial"/>
          <w:noProof/>
          <w:lang w:val="en-US"/>
        </w:rPr>
        <w:t xml:space="preserve"> 2014; </w:t>
      </w:r>
      <w:r w:rsidRPr="00E6120B">
        <w:rPr>
          <w:rFonts w:ascii="Arial" w:hAnsi="Arial" w:cs="Arial"/>
          <w:b/>
          <w:bCs/>
          <w:noProof/>
          <w:lang w:val="en-US"/>
        </w:rPr>
        <w:t>7</w:t>
      </w:r>
      <w:r w:rsidRPr="00E6120B">
        <w:rPr>
          <w:rFonts w:ascii="Arial" w:hAnsi="Arial" w:cs="Arial"/>
          <w:noProof/>
          <w:lang w:val="en-US"/>
        </w:rPr>
        <w:t>: 279.</w:t>
      </w:r>
    </w:p>
    <w:p w14:paraId="2191939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10. Chereau F, Herindrainy P, Garin B, </w:t>
      </w:r>
      <w:r w:rsidRPr="00E6120B">
        <w:rPr>
          <w:rFonts w:ascii="Arial" w:hAnsi="Arial" w:cs="Arial"/>
          <w:i/>
          <w:iCs/>
          <w:noProof/>
          <w:lang w:val="en-US"/>
        </w:rPr>
        <w:t>et al.</w:t>
      </w:r>
      <w:r w:rsidRPr="00E6120B">
        <w:rPr>
          <w:rFonts w:ascii="Arial" w:hAnsi="Arial" w:cs="Arial"/>
          <w:noProof/>
          <w:lang w:val="en-US"/>
        </w:rPr>
        <w:t xml:space="preserve"> Colonization of extended-spectrum-beta-lactamase- and NDM-1-producing Enterobacteriaceae among pregnant women in the community in a low-income country: a potential reservoir for transmission of multiresistant Enterobacteriaceae to neonates. </w:t>
      </w:r>
      <w:r w:rsidRPr="00E6120B">
        <w:rPr>
          <w:rFonts w:ascii="Arial" w:hAnsi="Arial" w:cs="Arial"/>
          <w:i/>
          <w:iCs/>
          <w:noProof/>
          <w:lang w:val="en-US"/>
        </w:rPr>
        <w:t>Antimicrob Agents Chemother</w:t>
      </w:r>
      <w:r w:rsidRPr="00E6120B">
        <w:rPr>
          <w:rFonts w:ascii="Arial" w:hAnsi="Arial" w:cs="Arial"/>
          <w:noProof/>
          <w:lang w:val="en-US"/>
        </w:rPr>
        <w:t xml:space="preserve"> 2015; </w:t>
      </w:r>
      <w:r w:rsidRPr="00E6120B">
        <w:rPr>
          <w:rFonts w:ascii="Arial" w:hAnsi="Arial" w:cs="Arial"/>
          <w:b/>
          <w:bCs/>
          <w:noProof/>
          <w:lang w:val="en-US"/>
        </w:rPr>
        <w:t>59</w:t>
      </w:r>
      <w:r w:rsidRPr="00E6120B">
        <w:rPr>
          <w:rFonts w:ascii="Arial" w:hAnsi="Arial" w:cs="Arial"/>
          <w:noProof/>
          <w:lang w:val="en-US"/>
        </w:rPr>
        <w:t>: 3652–5.</w:t>
      </w:r>
    </w:p>
    <w:p w14:paraId="68D7900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11. Desta K, Woldeamanuel Y, Azazh A, </w:t>
      </w:r>
      <w:r w:rsidRPr="00E6120B">
        <w:rPr>
          <w:rFonts w:ascii="Arial" w:hAnsi="Arial" w:cs="Arial"/>
          <w:i/>
          <w:iCs/>
          <w:noProof/>
          <w:lang w:val="en-US"/>
        </w:rPr>
        <w:t>et al.</w:t>
      </w:r>
      <w:r w:rsidRPr="00E6120B">
        <w:rPr>
          <w:rFonts w:ascii="Arial" w:hAnsi="Arial" w:cs="Arial"/>
          <w:noProof/>
          <w:lang w:val="en-US"/>
        </w:rPr>
        <w:t xml:space="preserve"> High Gastrointestinal Colonization Rate with Extended-Spectrum beta-Lactamase-Producing Enterobacteriaceae in Hospitalized Patients: Emergence of Carbapenemase-Producing K. pneumoniae in Ethiopia. </w:t>
      </w:r>
      <w:r w:rsidRPr="00E6120B">
        <w:rPr>
          <w:rFonts w:ascii="Arial" w:hAnsi="Arial" w:cs="Arial"/>
          <w:i/>
          <w:iCs/>
          <w:noProof/>
          <w:lang w:val="en-US"/>
        </w:rPr>
        <w:t>PLoS One</w:t>
      </w:r>
      <w:r w:rsidRPr="00E6120B">
        <w:rPr>
          <w:rFonts w:ascii="Arial" w:hAnsi="Arial" w:cs="Arial"/>
          <w:noProof/>
          <w:lang w:val="en-US"/>
        </w:rPr>
        <w:t xml:space="preserve"> 2016; </w:t>
      </w:r>
      <w:r w:rsidRPr="00E6120B">
        <w:rPr>
          <w:rFonts w:ascii="Arial" w:hAnsi="Arial" w:cs="Arial"/>
          <w:b/>
          <w:bCs/>
          <w:noProof/>
          <w:lang w:val="en-US"/>
        </w:rPr>
        <w:t>11</w:t>
      </w:r>
      <w:r w:rsidRPr="00E6120B">
        <w:rPr>
          <w:rFonts w:ascii="Arial" w:hAnsi="Arial" w:cs="Arial"/>
          <w:noProof/>
          <w:lang w:val="en-US"/>
        </w:rPr>
        <w:t>: e0161685.</w:t>
      </w:r>
    </w:p>
    <w:p w14:paraId="30BD084D"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12. Djuikoue IC, Woerther PL, Toukam M, </w:t>
      </w:r>
      <w:r w:rsidRPr="00E6120B">
        <w:rPr>
          <w:rFonts w:ascii="Arial" w:hAnsi="Arial" w:cs="Arial"/>
          <w:i/>
          <w:iCs/>
          <w:noProof/>
          <w:lang w:val="en-US"/>
        </w:rPr>
        <w:t>et al.</w:t>
      </w:r>
      <w:r w:rsidRPr="00E6120B">
        <w:rPr>
          <w:rFonts w:ascii="Arial" w:hAnsi="Arial" w:cs="Arial"/>
          <w:noProof/>
          <w:lang w:val="en-US"/>
        </w:rPr>
        <w:t xml:space="preserve"> Intestinal carriage of Extended Spectrum Beta-Lactamase producing E. coli in women with urinary tract infections, Cameroon. </w:t>
      </w:r>
      <w:r w:rsidRPr="00E6120B">
        <w:rPr>
          <w:rFonts w:ascii="Arial" w:hAnsi="Arial" w:cs="Arial"/>
          <w:i/>
          <w:iCs/>
          <w:noProof/>
          <w:lang w:val="en-US"/>
        </w:rPr>
        <w:t>J Infect Dev Ctries</w:t>
      </w:r>
      <w:r w:rsidRPr="00E6120B">
        <w:rPr>
          <w:rFonts w:ascii="Arial" w:hAnsi="Arial" w:cs="Arial"/>
          <w:noProof/>
          <w:lang w:val="en-US"/>
        </w:rPr>
        <w:t xml:space="preserve"> 2016; </w:t>
      </w:r>
      <w:r w:rsidRPr="00E6120B">
        <w:rPr>
          <w:rFonts w:ascii="Arial" w:hAnsi="Arial" w:cs="Arial"/>
          <w:b/>
          <w:bCs/>
          <w:noProof/>
          <w:lang w:val="en-US"/>
        </w:rPr>
        <w:t>10</w:t>
      </w:r>
      <w:r w:rsidRPr="00E6120B">
        <w:rPr>
          <w:rFonts w:ascii="Arial" w:hAnsi="Arial" w:cs="Arial"/>
          <w:noProof/>
          <w:lang w:val="en-US"/>
        </w:rPr>
        <w:t>: 1135–9.</w:t>
      </w:r>
    </w:p>
    <w:p w14:paraId="5EF44ECF"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13. Farra A, Frank T, Tondeur L, </w:t>
      </w:r>
      <w:r w:rsidRPr="00E6120B">
        <w:rPr>
          <w:rFonts w:ascii="Arial" w:hAnsi="Arial" w:cs="Arial"/>
          <w:i/>
          <w:iCs/>
          <w:noProof/>
          <w:lang w:val="en-US"/>
        </w:rPr>
        <w:t>et al.</w:t>
      </w:r>
      <w:r w:rsidRPr="00E6120B">
        <w:rPr>
          <w:rFonts w:ascii="Arial" w:hAnsi="Arial" w:cs="Arial"/>
          <w:noProof/>
          <w:lang w:val="en-US"/>
        </w:rPr>
        <w:t xml:space="preserve"> High rate of faecal carriage of extended-spectrum beta-lactamase-producing Enterobacteriaceae in healthy children in Bangui, Central African Republic. </w:t>
      </w:r>
      <w:r w:rsidRPr="00E6120B">
        <w:rPr>
          <w:rFonts w:ascii="Arial" w:hAnsi="Arial" w:cs="Arial"/>
          <w:i/>
          <w:iCs/>
          <w:noProof/>
          <w:lang w:val="en-US"/>
        </w:rPr>
        <w:t>Clin Microbiol Infect</w:t>
      </w:r>
      <w:r w:rsidRPr="00E6120B">
        <w:rPr>
          <w:rFonts w:ascii="Arial" w:hAnsi="Arial" w:cs="Arial"/>
          <w:noProof/>
          <w:lang w:val="en-US"/>
        </w:rPr>
        <w:t xml:space="preserve"> 2016; </w:t>
      </w:r>
      <w:r w:rsidRPr="00E6120B">
        <w:rPr>
          <w:rFonts w:ascii="Arial" w:hAnsi="Arial" w:cs="Arial"/>
          <w:b/>
          <w:bCs/>
          <w:noProof/>
          <w:lang w:val="en-US"/>
        </w:rPr>
        <w:t>22</w:t>
      </w:r>
      <w:r w:rsidRPr="00E6120B">
        <w:rPr>
          <w:rFonts w:ascii="Arial" w:hAnsi="Arial" w:cs="Arial"/>
          <w:noProof/>
          <w:lang w:val="en-US"/>
        </w:rPr>
        <w:t>: 891.e1-891.e4.</w:t>
      </w:r>
    </w:p>
    <w:p w14:paraId="5D80370F"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14. Kurz MS, Bayingana C, Ndoli JM, </w:t>
      </w:r>
      <w:r w:rsidRPr="00E6120B">
        <w:rPr>
          <w:rFonts w:ascii="Arial" w:hAnsi="Arial" w:cs="Arial"/>
          <w:i/>
          <w:iCs/>
          <w:noProof/>
          <w:lang w:val="en-US"/>
        </w:rPr>
        <w:t>et al.</w:t>
      </w:r>
      <w:r w:rsidRPr="00E6120B">
        <w:rPr>
          <w:rFonts w:ascii="Arial" w:hAnsi="Arial" w:cs="Arial"/>
          <w:noProof/>
          <w:lang w:val="en-US"/>
        </w:rPr>
        <w:t xml:space="preserve"> Intense pre-admission carriage and further acquisition of ESBL-producing Enterobacteriaceae among patients and their caregivers in a tertiary hospital in Rwanda. </w:t>
      </w:r>
      <w:r w:rsidRPr="00E6120B">
        <w:rPr>
          <w:rFonts w:ascii="Arial" w:hAnsi="Arial" w:cs="Arial"/>
          <w:i/>
          <w:iCs/>
          <w:noProof/>
          <w:lang w:val="en-US"/>
        </w:rPr>
        <w:t>Trop Med Int Heal</w:t>
      </w:r>
      <w:r w:rsidRPr="00E6120B">
        <w:rPr>
          <w:rFonts w:ascii="Arial" w:hAnsi="Arial" w:cs="Arial"/>
          <w:noProof/>
          <w:lang w:val="en-US"/>
        </w:rPr>
        <w:t xml:space="preserve"> 2017; </w:t>
      </w:r>
      <w:r w:rsidRPr="00E6120B">
        <w:rPr>
          <w:rFonts w:ascii="Arial" w:hAnsi="Arial" w:cs="Arial"/>
          <w:b/>
          <w:bCs/>
          <w:noProof/>
          <w:lang w:val="en-US"/>
        </w:rPr>
        <w:t>22</w:t>
      </w:r>
      <w:r w:rsidRPr="00E6120B">
        <w:rPr>
          <w:rFonts w:ascii="Arial" w:hAnsi="Arial" w:cs="Arial"/>
          <w:noProof/>
          <w:lang w:val="en-US"/>
        </w:rPr>
        <w:t>: 210–20.</w:t>
      </w:r>
    </w:p>
    <w:p w14:paraId="1ACD2ED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15. Mshana SE, Falgenhauer L, Mirambo MM, </w:t>
      </w:r>
      <w:r w:rsidRPr="00E6120B">
        <w:rPr>
          <w:rFonts w:ascii="Arial" w:hAnsi="Arial" w:cs="Arial"/>
          <w:i/>
          <w:iCs/>
          <w:noProof/>
          <w:lang w:val="en-US"/>
        </w:rPr>
        <w:t>et al.</w:t>
      </w:r>
      <w:r w:rsidRPr="00E6120B">
        <w:rPr>
          <w:rFonts w:ascii="Arial" w:hAnsi="Arial" w:cs="Arial"/>
          <w:noProof/>
          <w:lang w:val="en-US"/>
        </w:rPr>
        <w:t xml:space="preserve"> Predictors of blaCTX-M-15 in varieties of Escherichia coli genotypes from humans in community settings in Mwanza, Tanzania. </w:t>
      </w:r>
      <w:r w:rsidRPr="00E6120B">
        <w:rPr>
          <w:rFonts w:ascii="Arial" w:hAnsi="Arial" w:cs="Arial"/>
          <w:i/>
          <w:iCs/>
          <w:noProof/>
          <w:lang w:val="en-US"/>
        </w:rPr>
        <w:t>BMC Infect Dis</w:t>
      </w:r>
      <w:r w:rsidRPr="00E6120B">
        <w:rPr>
          <w:rFonts w:ascii="Arial" w:hAnsi="Arial" w:cs="Arial"/>
          <w:noProof/>
          <w:lang w:val="en-US"/>
        </w:rPr>
        <w:t xml:space="preserve"> 2016; </w:t>
      </w:r>
      <w:r w:rsidRPr="00E6120B">
        <w:rPr>
          <w:rFonts w:ascii="Arial" w:hAnsi="Arial" w:cs="Arial"/>
          <w:b/>
          <w:bCs/>
          <w:noProof/>
          <w:lang w:val="en-US"/>
        </w:rPr>
        <w:t>16</w:t>
      </w:r>
      <w:r w:rsidRPr="00E6120B">
        <w:rPr>
          <w:rFonts w:ascii="Arial" w:hAnsi="Arial" w:cs="Arial"/>
          <w:noProof/>
          <w:lang w:val="en-US"/>
        </w:rPr>
        <w:t>: 187.</w:t>
      </w:r>
    </w:p>
    <w:p w14:paraId="4C89BEC6"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16. Ribeiro TG, Novais Â, Peixe L, Machado E. Atypical epidemiology of CTX-M-15 among Enterobacteriaceae from a high diversity of non-clinical niches in Angola. </w:t>
      </w:r>
      <w:r w:rsidRPr="00E6120B">
        <w:rPr>
          <w:rFonts w:ascii="Arial" w:hAnsi="Arial" w:cs="Arial"/>
          <w:i/>
          <w:iCs/>
          <w:noProof/>
          <w:lang w:val="en-US"/>
        </w:rPr>
        <w:t>J Antimicrob Chemother</w:t>
      </w:r>
      <w:r w:rsidRPr="00E6120B">
        <w:rPr>
          <w:rFonts w:ascii="Arial" w:hAnsi="Arial" w:cs="Arial"/>
          <w:noProof/>
          <w:lang w:val="en-US"/>
        </w:rPr>
        <w:t xml:space="preserve"> 2016; </w:t>
      </w:r>
      <w:r w:rsidRPr="00E6120B">
        <w:rPr>
          <w:rFonts w:ascii="Arial" w:hAnsi="Arial" w:cs="Arial"/>
          <w:b/>
          <w:bCs/>
          <w:noProof/>
          <w:lang w:val="en-US"/>
        </w:rPr>
        <w:t>71</w:t>
      </w:r>
      <w:r w:rsidRPr="00E6120B">
        <w:rPr>
          <w:rFonts w:ascii="Arial" w:hAnsi="Arial" w:cs="Arial"/>
          <w:noProof/>
          <w:lang w:val="en-US"/>
        </w:rPr>
        <w:t>: 1169–73.</w:t>
      </w:r>
    </w:p>
    <w:p w14:paraId="5B688A4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17. Tellevik MG, Blomberg B, Kommedal O, Maselle SY, Langeland N, Moyo SJ. High Prevalence of Faecal Carriage of ESBL-Producing Enterobacteriaceae among Children in Dar es Salaam, Tanzania. </w:t>
      </w:r>
      <w:r w:rsidRPr="00E6120B">
        <w:rPr>
          <w:rFonts w:ascii="Arial" w:hAnsi="Arial" w:cs="Arial"/>
          <w:i/>
          <w:iCs/>
          <w:noProof/>
          <w:lang w:val="en-US"/>
        </w:rPr>
        <w:t>PLoS One</w:t>
      </w:r>
      <w:r w:rsidRPr="00E6120B">
        <w:rPr>
          <w:rFonts w:ascii="Arial" w:hAnsi="Arial" w:cs="Arial"/>
          <w:noProof/>
          <w:lang w:val="en-US"/>
        </w:rPr>
        <w:t xml:space="preserve"> 2016; </w:t>
      </w:r>
      <w:r w:rsidRPr="00E6120B">
        <w:rPr>
          <w:rFonts w:ascii="Arial" w:hAnsi="Arial" w:cs="Arial"/>
          <w:b/>
          <w:bCs/>
          <w:noProof/>
          <w:lang w:val="en-US"/>
        </w:rPr>
        <w:t>11</w:t>
      </w:r>
      <w:r w:rsidRPr="00E6120B">
        <w:rPr>
          <w:rFonts w:ascii="Arial" w:hAnsi="Arial" w:cs="Arial"/>
          <w:noProof/>
          <w:lang w:val="en-US"/>
        </w:rPr>
        <w:t>: e0168024.</w:t>
      </w:r>
    </w:p>
    <w:p w14:paraId="548D58D3"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18. Andriatahina T, Randrianirina F, Hariniana ER, </w:t>
      </w:r>
      <w:r w:rsidRPr="00E6120B">
        <w:rPr>
          <w:rFonts w:ascii="Arial" w:hAnsi="Arial" w:cs="Arial"/>
          <w:i/>
          <w:iCs/>
          <w:noProof/>
          <w:lang w:val="en-US"/>
        </w:rPr>
        <w:t>et al.</w:t>
      </w:r>
      <w:r w:rsidRPr="00E6120B">
        <w:rPr>
          <w:rFonts w:ascii="Arial" w:hAnsi="Arial" w:cs="Arial"/>
          <w:noProof/>
          <w:lang w:val="en-US"/>
        </w:rPr>
        <w:t xml:space="preserve"> High prevalence of fecal carriage of extended-spectrum beta-lactamase-producing Escherichia coli and </w:t>
      </w:r>
      <w:r w:rsidRPr="00E6120B">
        <w:rPr>
          <w:rFonts w:ascii="Arial" w:hAnsi="Arial" w:cs="Arial"/>
          <w:noProof/>
          <w:lang w:val="en-US"/>
        </w:rPr>
        <w:lastRenderedPageBreak/>
        <w:t xml:space="preserve">Klebsiella pneumoniae in a pediatric unit in Madagascar. </w:t>
      </w:r>
      <w:r w:rsidRPr="00E6120B">
        <w:rPr>
          <w:rFonts w:ascii="Arial" w:hAnsi="Arial" w:cs="Arial"/>
          <w:i/>
          <w:iCs/>
          <w:noProof/>
          <w:lang w:val="en-US"/>
        </w:rPr>
        <w:t>BMC Infect Dis</w:t>
      </w:r>
      <w:r w:rsidRPr="00E6120B">
        <w:rPr>
          <w:rFonts w:ascii="Arial" w:hAnsi="Arial" w:cs="Arial"/>
          <w:noProof/>
          <w:lang w:val="en-US"/>
        </w:rPr>
        <w:t xml:space="preserve"> 2010; </w:t>
      </w:r>
      <w:r w:rsidRPr="00E6120B">
        <w:rPr>
          <w:rFonts w:ascii="Arial" w:hAnsi="Arial" w:cs="Arial"/>
          <w:b/>
          <w:bCs/>
          <w:noProof/>
          <w:lang w:val="en-US"/>
        </w:rPr>
        <w:t>10</w:t>
      </w:r>
      <w:r w:rsidRPr="00E6120B">
        <w:rPr>
          <w:rFonts w:ascii="Arial" w:hAnsi="Arial" w:cs="Arial"/>
          <w:noProof/>
          <w:lang w:val="en-US"/>
        </w:rPr>
        <w:t>: 204.</w:t>
      </w:r>
    </w:p>
    <w:p w14:paraId="4D9575B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19. Magwenzi MT, Gudza-Mugabe M, Mujuru HA, Dangarembizi-Bwakura M, Robertson V, Aiken AM. Carriage of antibiotic-resistant Enterobacteriaceae in hospitalised children in tertiary hospitals in Harare, Zimbabwe. </w:t>
      </w:r>
      <w:r w:rsidRPr="00E6120B">
        <w:rPr>
          <w:rFonts w:ascii="Arial" w:hAnsi="Arial" w:cs="Arial"/>
          <w:i/>
          <w:iCs/>
          <w:noProof/>
          <w:lang w:val="en-US"/>
        </w:rPr>
        <w:t>Antimicrob Resist Infect Control</w:t>
      </w:r>
      <w:r w:rsidRPr="00E6120B">
        <w:rPr>
          <w:rFonts w:ascii="Arial" w:hAnsi="Arial" w:cs="Arial"/>
          <w:noProof/>
          <w:lang w:val="en-US"/>
        </w:rPr>
        <w:t xml:space="preserve"> 2017; </w:t>
      </w:r>
      <w:r w:rsidRPr="00E6120B">
        <w:rPr>
          <w:rFonts w:ascii="Arial" w:hAnsi="Arial" w:cs="Arial"/>
          <w:b/>
          <w:bCs/>
          <w:noProof/>
          <w:lang w:val="en-US"/>
        </w:rPr>
        <w:t>6</w:t>
      </w:r>
      <w:r w:rsidRPr="00E6120B">
        <w:rPr>
          <w:rFonts w:ascii="Arial" w:hAnsi="Arial" w:cs="Arial"/>
          <w:noProof/>
          <w:lang w:val="en-US"/>
        </w:rPr>
        <w:t>: 10.</w:t>
      </w:r>
    </w:p>
    <w:p w14:paraId="79D29A64"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20. Moremi N, Claus H, Vogel U, Mshana SE. Faecal carriage of CTX-M extended-spectrum beta-lactamase-producing Enterobacteriaceae among street children dwelling in Mwanza city, Tanzania. </w:t>
      </w:r>
      <w:r w:rsidRPr="00E6120B">
        <w:rPr>
          <w:rFonts w:ascii="Arial" w:hAnsi="Arial" w:cs="Arial"/>
          <w:i/>
          <w:iCs/>
          <w:noProof/>
          <w:lang w:val="en-US"/>
        </w:rPr>
        <w:t>PLoS One</w:t>
      </w:r>
      <w:r w:rsidRPr="00E6120B">
        <w:rPr>
          <w:rFonts w:ascii="Arial" w:hAnsi="Arial" w:cs="Arial"/>
          <w:noProof/>
          <w:lang w:val="en-US"/>
        </w:rPr>
        <w:t xml:space="preserve"> 2017; </w:t>
      </w:r>
      <w:r w:rsidRPr="00E6120B">
        <w:rPr>
          <w:rFonts w:ascii="Arial" w:hAnsi="Arial" w:cs="Arial"/>
          <w:b/>
          <w:bCs/>
          <w:noProof/>
          <w:lang w:val="en-US"/>
        </w:rPr>
        <w:t>12</w:t>
      </w:r>
      <w:r w:rsidRPr="00E6120B">
        <w:rPr>
          <w:rFonts w:ascii="Arial" w:hAnsi="Arial" w:cs="Arial"/>
          <w:noProof/>
          <w:lang w:val="en-US"/>
        </w:rPr>
        <w:t>: e0184592.</w:t>
      </w:r>
    </w:p>
    <w:p w14:paraId="1F79DA2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21. Wilmore SMS, Kranzer K, Williams A, </w:t>
      </w:r>
      <w:r w:rsidRPr="00E6120B">
        <w:rPr>
          <w:rFonts w:ascii="Arial" w:hAnsi="Arial" w:cs="Arial"/>
          <w:i/>
          <w:iCs/>
          <w:noProof/>
          <w:lang w:val="en-US"/>
        </w:rPr>
        <w:t>et al.</w:t>
      </w:r>
      <w:r w:rsidRPr="00E6120B">
        <w:rPr>
          <w:rFonts w:ascii="Arial" w:hAnsi="Arial" w:cs="Arial"/>
          <w:noProof/>
          <w:lang w:val="en-US"/>
        </w:rPr>
        <w:t xml:space="preserve"> Carriage of extended-spectrum beta-lactamase-producing Enterobacteriaceae in HIV-infected children in Zimbabwe. </w:t>
      </w:r>
      <w:r w:rsidRPr="00E6120B">
        <w:rPr>
          <w:rFonts w:ascii="Arial" w:hAnsi="Arial" w:cs="Arial"/>
          <w:i/>
          <w:iCs/>
          <w:noProof/>
          <w:lang w:val="en-US"/>
        </w:rPr>
        <w:t>J Med Microbiol</w:t>
      </w:r>
      <w:r w:rsidRPr="00E6120B">
        <w:rPr>
          <w:rFonts w:ascii="Arial" w:hAnsi="Arial" w:cs="Arial"/>
          <w:noProof/>
          <w:lang w:val="en-US"/>
        </w:rPr>
        <w:t xml:space="preserve"> 2017; </w:t>
      </w:r>
      <w:r w:rsidRPr="00E6120B">
        <w:rPr>
          <w:rFonts w:ascii="Arial" w:hAnsi="Arial" w:cs="Arial"/>
          <w:b/>
          <w:bCs/>
          <w:noProof/>
          <w:lang w:val="en-US"/>
        </w:rPr>
        <w:t>66</w:t>
      </w:r>
      <w:r w:rsidRPr="00E6120B">
        <w:rPr>
          <w:rFonts w:ascii="Arial" w:hAnsi="Arial" w:cs="Arial"/>
          <w:noProof/>
          <w:lang w:val="en-US"/>
        </w:rPr>
        <w:t>: 609–15.</w:t>
      </w:r>
    </w:p>
    <w:p w14:paraId="20B2CC5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22. Chirindze LM, Zimba TF, Sekyere JO, </w:t>
      </w:r>
      <w:r w:rsidRPr="00E6120B">
        <w:rPr>
          <w:rFonts w:ascii="Arial" w:hAnsi="Arial" w:cs="Arial"/>
          <w:i/>
          <w:iCs/>
          <w:noProof/>
          <w:lang w:val="en-US"/>
        </w:rPr>
        <w:t>et al.</w:t>
      </w:r>
      <w:r w:rsidRPr="00E6120B">
        <w:rPr>
          <w:rFonts w:ascii="Arial" w:hAnsi="Arial" w:cs="Arial"/>
          <w:noProof/>
          <w:lang w:val="en-US"/>
        </w:rPr>
        <w:t xml:space="preserve"> Faecal colonization of E. coli and Klebsiella spp. producing extended-spectrum beta-lactamases and plasmid-mediated AmpC in Mozambican university students. </w:t>
      </w:r>
      <w:r w:rsidRPr="00E6120B">
        <w:rPr>
          <w:rFonts w:ascii="Arial" w:hAnsi="Arial" w:cs="Arial"/>
          <w:i/>
          <w:iCs/>
          <w:noProof/>
          <w:lang w:val="en-US"/>
        </w:rPr>
        <w:t>BMC Infect Dis</w:t>
      </w:r>
      <w:r w:rsidRPr="00E6120B">
        <w:rPr>
          <w:rFonts w:ascii="Arial" w:hAnsi="Arial" w:cs="Arial"/>
          <w:noProof/>
          <w:lang w:val="en-US"/>
        </w:rPr>
        <w:t xml:space="preserve"> 2018; </w:t>
      </w:r>
      <w:r w:rsidRPr="00E6120B">
        <w:rPr>
          <w:rFonts w:ascii="Arial" w:hAnsi="Arial" w:cs="Arial"/>
          <w:b/>
          <w:bCs/>
          <w:noProof/>
          <w:lang w:val="en-US"/>
        </w:rPr>
        <w:t>18</w:t>
      </w:r>
      <w:r w:rsidRPr="00E6120B">
        <w:rPr>
          <w:rFonts w:ascii="Arial" w:hAnsi="Arial" w:cs="Arial"/>
          <w:noProof/>
          <w:lang w:val="en-US"/>
        </w:rPr>
        <w:t>: 244.</w:t>
      </w:r>
    </w:p>
    <w:p w14:paraId="06559B4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23. Founou RC, Founou LL, Essack SY. Extended spectrum beta-lactamase mediated resistance in carriage and clinical gram-negative ESKAPE bacteria: a comparative study between a district and tertiary hospital in South Africa. </w:t>
      </w:r>
      <w:r w:rsidRPr="00E6120B">
        <w:rPr>
          <w:rFonts w:ascii="Arial" w:hAnsi="Arial" w:cs="Arial"/>
          <w:i/>
          <w:iCs/>
          <w:noProof/>
          <w:lang w:val="en-US"/>
        </w:rPr>
        <w:t>Antimicrob Resist Infect Control</w:t>
      </w:r>
      <w:r w:rsidRPr="00E6120B">
        <w:rPr>
          <w:rFonts w:ascii="Arial" w:hAnsi="Arial" w:cs="Arial"/>
          <w:noProof/>
          <w:lang w:val="en-US"/>
        </w:rPr>
        <w:t xml:space="preserve"> 2018; </w:t>
      </w:r>
      <w:r w:rsidRPr="00E6120B">
        <w:rPr>
          <w:rFonts w:ascii="Arial" w:hAnsi="Arial" w:cs="Arial"/>
          <w:b/>
          <w:bCs/>
          <w:noProof/>
          <w:lang w:val="en-US"/>
        </w:rPr>
        <w:t>7</w:t>
      </w:r>
      <w:r w:rsidRPr="00E6120B">
        <w:rPr>
          <w:rFonts w:ascii="Arial" w:hAnsi="Arial" w:cs="Arial"/>
          <w:noProof/>
          <w:lang w:val="en-US"/>
        </w:rPr>
        <w:t>: 134.</w:t>
      </w:r>
    </w:p>
    <w:p w14:paraId="1D3256FF"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24. Herindrainy P, Rabenandrasana MAN, Andrianirina ZZ, </w:t>
      </w:r>
      <w:r w:rsidRPr="00E6120B">
        <w:rPr>
          <w:rFonts w:ascii="Arial" w:hAnsi="Arial" w:cs="Arial"/>
          <w:i/>
          <w:iCs/>
          <w:noProof/>
          <w:lang w:val="en-US"/>
        </w:rPr>
        <w:t>et al.</w:t>
      </w:r>
      <w:r w:rsidRPr="00E6120B">
        <w:rPr>
          <w:rFonts w:ascii="Arial" w:hAnsi="Arial" w:cs="Arial"/>
          <w:noProof/>
          <w:lang w:val="en-US"/>
        </w:rPr>
        <w:t xml:space="preserve"> Acquisition of extended spectrum beta-lactamase-producing enterobacteriaceae in neonates: A community based cohort in Madagascar. </w:t>
      </w:r>
      <w:r w:rsidRPr="00E6120B">
        <w:rPr>
          <w:rFonts w:ascii="Arial" w:hAnsi="Arial" w:cs="Arial"/>
          <w:i/>
          <w:iCs/>
          <w:noProof/>
          <w:lang w:val="en-US"/>
        </w:rPr>
        <w:t>PLoS One</w:t>
      </w:r>
      <w:r w:rsidRPr="00E6120B">
        <w:rPr>
          <w:rFonts w:ascii="Arial" w:hAnsi="Arial" w:cs="Arial"/>
          <w:noProof/>
          <w:lang w:val="en-US"/>
        </w:rPr>
        <w:t xml:space="preserve"> 2018; </w:t>
      </w:r>
      <w:r w:rsidRPr="00E6120B">
        <w:rPr>
          <w:rFonts w:ascii="Arial" w:hAnsi="Arial" w:cs="Arial"/>
          <w:b/>
          <w:bCs/>
          <w:noProof/>
          <w:lang w:val="en-US"/>
        </w:rPr>
        <w:t>13</w:t>
      </w:r>
      <w:r w:rsidRPr="00E6120B">
        <w:rPr>
          <w:rFonts w:ascii="Arial" w:hAnsi="Arial" w:cs="Arial"/>
          <w:noProof/>
          <w:lang w:val="en-US"/>
        </w:rPr>
        <w:t>: e0193325.</w:t>
      </w:r>
    </w:p>
    <w:p w14:paraId="2F403F9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25. Katakweba AAS, Muhairwa AP, Lupindu AM, </w:t>
      </w:r>
      <w:r w:rsidRPr="00E6120B">
        <w:rPr>
          <w:rFonts w:ascii="Arial" w:hAnsi="Arial" w:cs="Arial"/>
          <w:i/>
          <w:iCs/>
          <w:noProof/>
          <w:lang w:val="en-US"/>
        </w:rPr>
        <w:t>et al.</w:t>
      </w:r>
      <w:r w:rsidRPr="00E6120B">
        <w:rPr>
          <w:rFonts w:ascii="Arial" w:hAnsi="Arial" w:cs="Arial"/>
          <w:noProof/>
          <w:lang w:val="en-US"/>
        </w:rPr>
        <w:t xml:space="preserve"> First Report on a Randomized Investigation of Antimicrobial Resistance in Fecal Indicator Bacteria from Livestock, Poultry, and Humans in Tanzania. </w:t>
      </w:r>
      <w:r w:rsidRPr="00E6120B">
        <w:rPr>
          <w:rFonts w:ascii="Arial" w:hAnsi="Arial" w:cs="Arial"/>
          <w:i/>
          <w:iCs/>
          <w:noProof/>
          <w:lang w:val="en-US"/>
        </w:rPr>
        <w:t>Microb Drug Resist</w:t>
      </w:r>
      <w:r w:rsidRPr="00E6120B">
        <w:rPr>
          <w:rFonts w:ascii="Arial" w:hAnsi="Arial" w:cs="Arial"/>
          <w:noProof/>
          <w:lang w:val="en-US"/>
        </w:rPr>
        <w:t xml:space="preserve"> 2018; </w:t>
      </w:r>
      <w:r w:rsidRPr="00E6120B">
        <w:rPr>
          <w:rFonts w:ascii="Arial" w:hAnsi="Arial" w:cs="Arial"/>
          <w:b/>
          <w:bCs/>
          <w:noProof/>
          <w:lang w:val="en-US"/>
        </w:rPr>
        <w:t>24</w:t>
      </w:r>
      <w:r w:rsidRPr="00E6120B">
        <w:rPr>
          <w:rFonts w:ascii="Arial" w:hAnsi="Arial" w:cs="Arial"/>
          <w:noProof/>
          <w:lang w:val="en-US"/>
        </w:rPr>
        <w:t>: 260–8.</w:t>
      </w:r>
    </w:p>
    <w:p w14:paraId="4ED369BA"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26. Marando R, Seni J, Mirambo MM, </w:t>
      </w:r>
      <w:r w:rsidRPr="00E6120B">
        <w:rPr>
          <w:rFonts w:ascii="Arial" w:hAnsi="Arial" w:cs="Arial"/>
          <w:i/>
          <w:iCs/>
          <w:noProof/>
          <w:lang w:val="en-US"/>
        </w:rPr>
        <w:t>et al.</w:t>
      </w:r>
      <w:r w:rsidRPr="00E6120B">
        <w:rPr>
          <w:rFonts w:ascii="Arial" w:hAnsi="Arial" w:cs="Arial"/>
          <w:noProof/>
          <w:lang w:val="en-US"/>
        </w:rPr>
        <w:t xml:space="preserve"> Predictors of the extended-spectrum-beta lactamases producing Enterobacteriaceae neonatal sepsis at a tertiary hospital, Tanzania. </w:t>
      </w:r>
      <w:r w:rsidRPr="00E6120B">
        <w:rPr>
          <w:rFonts w:ascii="Arial" w:hAnsi="Arial" w:cs="Arial"/>
          <w:i/>
          <w:iCs/>
          <w:noProof/>
          <w:lang w:val="en-US"/>
        </w:rPr>
        <w:t>Int J Med Microbiol</w:t>
      </w:r>
      <w:r w:rsidRPr="00E6120B">
        <w:rPr>
          <w:rFonts w:ascii="Arial" w:hAnsi="Arial" w:cs="Arial"/>
          <w:noProof/>
          <w:lang w:val="en-US"/>
        </w:rPr>
        <w:t xml:space="preserve"> 2018; </w:t>
      </w:r>
      <w:r w:rsidRPr="00E6120B">
        <w:rPr>
          <w:rFonts w:ascii="Arial" w:hAnsi="Arial" w:cs="Arial"/>
          <w:b/>
          <w:bCs/>
          <w:noProof/>
          <w:lang w:val="en-US"/>
        </w:rPr>
        <w:t>308</w:t>
      </w:r>
      <w:r w:rsidRPr="00E6120B">
        <w:rPr>
          <w:rFonts w:ascii="Arial" w:hAnsi="Arial" w:cs="Arial"/>
          <w:noProof/>
          <w:lang w:val="en-US"/>
        </w:rPr>
        <w:t>: 803–11.</w:t>
      </w:r>
    </w:p>
    <w:p w14:paraId="1F8BEC6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27. Moremi N, Claus H, Rutta L, Frosch M, Vogel U, Mshana SE. High carriage rate of extended-spectrum beta-lactamase-producing Enterobacteriaceae among patients admitted for surgery in Tanzanian hospitals with a low rate of endogenous surgical site infections. </w:t>
      </w:r>
      <w:r w:rsidRPr="00E6120B">
        <w:rPr>
          <w:rFonts w:ascii="Arial" w:hAnsi="Arial" w:cs="Arial"/>
          <w:i/>
          <w:iCs/>
          <w:noProof/>
          <w:lang w:val="en-US"/>
        </w:rPr>
        <w:t>J Hosp Infect</w:t>
      </w:r>
      <w:r w:rsidRPr="00E6120B">
        <w:rPr>
          <w:rFonts w:ascii="Arial" w:hAnsi="Arial" w:cs="Arial"/>
          <w:noProof/>
          <w:lang w:val="en-US"/>
        </w:rPr>
        <w:t xml:space="preserve"> 2018; </w:t>
      </w:r>
      <w:r w:rsidRPr="00E6120B">
        <w:rPr>
          <w:rFonts w:ascii="Arial" w:hAnsi="Arial" w:cs="Arial"/>
          <w:b/>
          <w:bCs/>
          <w:noProof/>
          <w:lang w:val="en-US"/>
        </w:rPr>
        <w:t>100</w:t>
      </w:r>
      <w:r w:rsidRPr="00E6120B">
        <w:rPr>
          <w:rFonts w:ascii="Arial" w:hAnsi="Arial" w:cs="Arial"/>
          <w:noProof/>
          <w:lang w:val="en-US"/>
        </w:rPr>
        <w:t>: 47–53.</w:t>
      </w:r>
    </w:p>
    <w:p w14:paraId="55F9BBA2"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28. Nikiema Pessinaba C, Landoh DE, Dossim S, </w:t>
      </w:r>
      <w:r w:rsidRPr="00E6120B">
        <w:rPr>
          <w:rFonts w:ascii="Arial" w:hAnsi="Arial" w:cs="Arial"/>
          <w:i/>
          <w:iCs/>
          <w:noProof/>
          <w:lang w:val="en-US"/>
        </w:rPr>
        <w:t>et al.</w:t>
      </w:r>
      <w:r w:rsidRPr="00E6120B">
        <w:rPr>
          <w:rFonts w:ascii="Arial" w:hAnsi="Arial" w:cs="Arial"/>
          <w:noProof/>
          <w:lang w:val="en-US"/>
        </w:rPr>
        <w:t xml:space="preserve"> Screening for extended-</w:t>
      </w:r>
      <w:r w:rsidRPr="00E6120B">
        <w:rPr>
          <w:rFonts w:ascii="Arial" w:hAnsi="Arial" w:cs="Arial"/>
          <w:noProof/>
          <w:lang w:val="en-US"/>
        </w:rPr>
        <w:lastRenderedPageBreak/>
        <w:t xml:space="preserve">spectrum beta-lactamase-producing Enterobacteriaceae intestinal carriage among children aged under five in Lome, Togo. </w:t>
      </w:r>
      <w:r w:rsidRPr="00E6120B">
        <w:rPr>
          <w:rFonts w:ascii="Arial" w:hAnsi="Arial" w:cs="Arial"/>
          <w:i/>
          <w:iCs/>
          <w:noProof/>
          <w:lang w:val="en-US"/>
        </w:rPr>
        <w:t>Med Mal Infect</w:t>
      </w:r>
      <w:r w:rsidRPr="00E6120B">
        <w:rPr>
          <w:rFonts w:ascii="Arial" w:hAnsi="Arial" w:cs="Arial"/>
          <w:noProof/>
          <w:lang w:val="en-US"/>
        </w:rPr>
        <w:t xml:space="preserve"> 2018; </w:t>
      </w:r>
      <w:r w:rsidRPr="00E6120B">
        <w:rPr>
          <w:rFonts w:ascii="Arial" w:hAnsi="Arial" w:cs="Arial"/>
          <w:b/>
          <w:bCs/>
          <w:noProof/>
          <w:lang w:val="en-US"/>
        </w:rPr>
        <w:t>48</w:t>
      </w:r>
      <w:r w:rsidRPr="00E6120B">
        <w:rPr>
          <w:rFonts w:ascii="Arial" w:hAnsi="Arial" w:cs="Arial"/>
          <w:noProof/>
          <w:lang w:val="en-US"/>
        </w:rPr>
        <w:t>: 551–4.</w:t>
      </w:r>
    </w:p>
    <w:p w14:paraId="68A00BDE"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29. Herindrainy P, Randrianirina F, Ratovoson R, </w:t>
      </w:r>
      <w:r w:rsidRPr="00E6120B">
        <w:rPr>
          <w:rFonts w:ascii="Arial" w:hAnsi="Arial" w:cs="Arial"/>
          <w:i/>
          <w:iCs/>
          <w:noProof/>
          <w:lang w:val="en-US"/>
        </w:rPr>
        <w:t>et al.</w:t>
      </w:r>
      <w:r w:rsidRPr="00E6120B">
        <w:rPr>
          <w:rFonts w:ascii="Arial" w:hAnsi="Arial" w:cs="Arial"/>
          <w:noProof/>
          <w:lang w:val="en-US"/>
        </w:rPr>
        <w:t xml:space="preserve"> Rectal carriage of extended-spectrum beta-lactamase-producing gram-negative bacilli in community settings in Madagascar. </w:t>
      </w:r>
      <w:r w:rsidRPr="00E6120B">
        <w:rPr>
          <w:rFonts w:ascii="Arial" w:hAnsi="Arial" w:cs="Arial"/>
          <w:i/>
          <w:iCs/>
          <w:noProof/>
          <w:lang w:val="en-US"/>
        </w:rPr>
        <w:t>PLoS One</w:t>
      </w:r>
      <w:r w:rsidRPr="00E6120B">
        <w:rPr>
          <w:rFonts w:ascii="Arial" w:hAnsi="Arial" w:cs="Arial"/>
          <w:noProof/>
          <w:lang w:val="en-US"/>
        </w:rPr>
        <w:t xml:space="preserve"> 2011; </w:t>
      </w:r>
      <w:r w:rsidRPr="00E6120B">
        <w:rPr>
          <w:rFonts w:ascii="Arial" w:hAnsi="Arial" w:cs="Arial"/>
          <w:b/>
          <w:bCs/>
          <w:noProof/>
          <w:lang w:val="en-US"/>
        </w:rPr>
        <w:t>6</w:t>
      </w:r>
      <w:r w:rsidRPr="00E6120B">
        <w:rPr>
          <w:rFonts w:ascii="Arial" w:hAnsi="Arial" w:cs="Arial"/>
          <w:noProof/>
          <w:lang w:val="en-US"/>
        </w:rPr>
        <w:t>: e22738.</w:t>
      </w:r>
    </w:p>
    <w:p w14:paraId="5EF43191"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30. Sanneh B, Kebbeh A, Jallow HS, </w:t>
      </w:r>
      <w:r w:rsidRPr="00E6120B">
        <w:rPr>
          <w:rFonts w:ascii="Arial" w:hAnsi="Arial" w:cs="Arial"/>
          <w:i/>
          <w:iCs/>
          <w:noProof/>
          <w:lang w:val="en-US"/>
        </w:rPr>
        <w:t>et al.</w:t>
      </w:r>
      <w:r w:rsidRPr="00E6120B">
        <w:rPr>
          <w:rFonts w:ascii="Arial" w:hAnsi="Arial" w:cs="Arial"/>
          <w:noProof/>
          <w:lang w:val="en-US"/>
        </w:rPr>
        <w:t xml:space="preserve"> Prevalence and risk factors for faecal carriage of Extended Spectrum beta-lactamase producing Enterobacteriaceae among food handlers in lower basic schools in West Coast Region of The Gambia. </w:t>
      </w:r>
      <w:r w:rsidRPr="00E6120B">
        <w:rPr>
          <w:rFonts w:ascii="Arial" w:hAnsi="Arial" w:cs="Arial"/>
          <w:i/>
          <w:iCs/>
          <w:noProof/>
          <w:lang w:val="en-US"/>
        </w:rPr>
        <w:t>PLoS One</w:t>
      </w:r>
      <w:r w:rsidRPr="00E6120B">
        <w:rPr>
          <w:rFonts w:ascii="Arial" w:hAnsi="Arial" w:cs="Arial"/>
          <w:noProof/>
          <w:lang w:val="en-US"/>
        </w:rPr>
        <w:t xml:space="preserve"> 2018; </w:t>
      </w:r>
      <w:r w:rsidRPr="00E6120B">
        <w:rPr>
          <w:rFonts w:ascii="Arial" w:hAnsi="Arial" w:cs="Arial"/>
          <w:b/>
          <w:bCs/>
          <w:noProof/>
          <w:lang w:val="en-US"/>
        </w:rPr>
        <w:t>13</w:t>
      </w:r>
      <w:r w:rsidRPr="00E6120B">
        <w:rPr>
          <w:rFonts w:ascii="Arial" w:hAnsi="Arial" w:cs="Arial"/>
          <w:noProof/>
          <w:lang w:val="en-US"/>
        </w:rPr>
        <w:t>: e0200894.</w:t>
      </w:r>
    </w:p>
    <w:p w14:paraId="591E736C"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31. Stanley IJ, Kajumbula H, Bazira J, Kansiime C, Rwego IB, Asiimwe BB. Multidrug resistance among Escherichia coli and Klebsiella pneumoniae carried in the gut of out-patients from pastoralist communities of Kasese district, Uganda. </w:t>
      </w:r>
      <w:r w:rsidRPr="00E6120B">
        <w:rPr>
          <w:rFonts w:ascii="Arial" w:hAnsi="Arial" w:cs="Arial"/>
          <w:i/>
          <w:iCs/>
          <w:noProof/>
          <w:lang w:val="en-US"/>
        </w:rPr>
        <w:t>PLoS One</w:t>
      </w:r>
      <w:r w:rsidRPr="00E6120B">
        <w:rPr>
          <w:rFonts w:ascii="Arial" w:hAnsi="Arial" w:cs="Arial"/>
          <w:noProof/>
          <w:lang w:val="en-US"/>
        </w:rPr>
        <w:t xml:space="preserve"> 2018; </w:t>
      </w:r>
      <w:r w:rsidRPr="00E6120B">
        <w:rPr>
          <w:rFonts w:ascii="Arial" w:hAnsi="Arial" w:cs="Arial"/>
          <w:b/>
          <w:bCs/>
          <w:noProof/>
          <w:lang w:val="en-US"/>
        </w:rPr>
        <w:t>13</w:t>
      </w:r>
      <w:r w:rsidRPr="00E6120B">
        <w:rPr>
          <w:rFonts w:ascii="Arial" w:hAnsi="Arial" w:cs="Arial"/>
          <w:noProof/>
          <w:lang w:val="en-US"/>
        </w:rPr>
        <w:t>.</w:t>
      </w:r>
    </w:p>
    <w:p w14:paraId="003ED7B8"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32. Woerther PL, Angebault C, Jacquier H, </w:t>
      </w:r>
      <w:r w:rsidRPr="00E6120B">
        <w:rPr>
          <w:rFonts w:ascii="Arial" w:hAnsi="Arial" w:cs="Arial"/>
          <w:i/>
          <w:iCs/>
          <w:noProof/>
          <w:lang w:val="en-US"/>
        </w:rPr>
        <w:t>et al.</w:t>
      </w:r>
      <w:r w:rsidRPr="00E6120B">
        <w:rPr>
          <w:rFonts w:ascii="Arial" w:hAnsi="Arial" w:cs="Arial"/>
          <w:noProof/>
          <w:lang w:val="en-US"/>
        </w:rPr>
        <w:t xml:space="preserve"> Massive increase, spread, and exchange of extended spectrum beta-lactamase-encoding genes among intestinal Enterobacteriaceae in hospitalized children with severe acute malnutrition in Niger. </w:t>
      </w:r>
      <w:r w:rsidRPr="00E6120B">
        <w:rPr>
          <w:rFonts w:ascii="Arial" w:hAnsi="Arial" w:cs="Arial"/>
          <w:i/>
          <w:iCs/>
          <w:noProof/>
          <w:lang w:val="en-US"/>
        </w:rPr>
        <w:t>Clin Infect Dis</w:t>
      </w:r>
      <w:r w:rsidRPr="00E6120B">
        <w:rPr>
          <w:rFonts w:ascii="Arial" w:hAnsi="Arial" w:cs="Arial"/>
          <w:noProof/>
          <w:lang w:val="en-US"/>
        </w:rPr>
        <w:t xml:space="preserve"> 2011; </w:t>
      </w:r>
      <w:r w:rsidRPr="00E6120B">
        <w:rPr>
          <w:rFonts w:ascii="Arial" w:hAnsi="Arial" w:cs="Arial"/>
          <w:b/>
          <w:bCs/>
          <w:noProof/>
          <w:lang w:val="en-US"/>
        </w:rPr>
        <w:t>53</w:t>
      </w:r>
      <w:r w:rsidRPr="00E6120B">
        <w:rPr>
          <w:rFonts w:ascii="Arial" w:hAnsi="Arial" w:cs="Arial"/>
          <w:noProof/>
          <w:lang w:val="en-US"/>
        </w:rPr>
        <w:t>: 677–85.</w:t>
      </w:r>
    </w:p>
    <w:p w14:paraId="05E66D63"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33. Albrechtova K, Dolejska M, Cizek A, </w:t>
      </w:r>
      <w:r w:rsidRPr="00E6120B">
        <w:rPr>
          <w:rFonts w:ascii="Arial" w:hAnsi="Arial" w:cs="Arial"/>
          <w:i/>
          <w:iCs/>
          <w:noProof/>
          <w:lang w:val="en-US"/>
        </w:rPr>
        <w:t>et al.</w:t>
      </w:r>
      <w:r w:rsidRPr="00E6120B">
        <w:rPr>
          <w:rFonts w:ascii="Arial" w:hAnsi="Arial" w:cs="Arial"/>
          <w:noProof/>
          <w:lang w:val="en-US"/>
        </w:rPr>
        <w:t xml:space="preserve"> Dogs of nomadic pastoralists in northern Kenya are reservoirs of plasmid-mediated cephalosporin- and quinolone-resistant Escherichia coli, including pandemic clone B2-O25-ST131. </w:t>
      </w:r>
      <w:r w:rsidRPr="00E6120B">
        <w:rPr>
          <w:rFonts w:ascii="Arial" w:hAnsi="Arial" w:cs="Arial"/>
          <w:i/>
          <w:iCs/>
          <w:noProof/>
          <w:lang w:val="en-US"/>
        </w:rPr>
        <w:t>Antimicrob Agents Chemother</w:t>
      </w:r>
      <w:r w:rsidRPr="00E6120B">
        <w:rPr>
          <w:rFonts w:ascii="Arial" w:hAnsi="Arial" w:cs="Arial"/>
          <w:noProof/>
          <w:lang w:val="en-US"/>
        </w:rPr>
        <w:t xml:space="preserve"> 2012; </w:t>
      </w:r>
      <w:r w:rsidRPr="00E6120B">
        <w:rPr>
          <w:rFonts w:ascii="Arial" w:hAnsi="Arial" w:cs="Arial"/>
          <w:b/>
          <w:bCs/>
          <w:noProof/>
          <w:lang w:val="en-US"/>
        </w:rPr>
        <w:t>56</w:t>
      </w:r>
      <w:r w:rsidRPr="00E6120B">
        <w:rPr>
          <w:rFonts w:ascii="Arial" w:hAnsi="Arial" w:cs="Arial"/>
          <w:noProof/>
          <w:lang w:val="en-US"/>
        </w:rPr>
        <w:t>: 4013–7.</w:t>
      </w:r>
    </w:p>
    <w:p w14:paraId="73FF23A3"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34. Isendahl J, Turlej-Rogacka A, Manjuba C, Rodrigues A, Giske CG, Naucler P. Fecal carriage of ESBL-producing E. coli and K. pneumoniae in children in Guinea-Bissau: a hospital-based cross-sectional study. </w:t>
      </w:r>
      <w:r w:rsidRPr="00E6120B">
        <w:rPr>
          <w:rFonts w:ascii="Arial" w:hAnsi="Arial" w:cs="Arial"/>
          <w:i/>
          <w:iCs/>
          <w:noProof/>
          <w:lang w:val="en-US"/>
        </w:rPr>
        <w:t>PLoS One</w:t>
      </w:r>
      <w:r w:rsidRPr="00E6120B">
        <w:rPr>
          <w:rFonts w:ascii="Arial" w:hAnsi="Arial" w:cs="Arial"/>
          <w:noProof/>
          <w:lang w:val="en-US"/>
        </w:rPr>
        <w:t xml:space="preserve"> 2012; </w:t>
      </w:r>
      <w:r w:rsidRPr="00E6120B">
        <w:rPr>
          <w:rFonts w:ascii="Arial" w:hAnsi="Arial" w:cs="Arial"/>
          <w:b/>
          <w:bCs/>
          <w:noProof/>
          <w:lang w:val="en-US"/>
        </w:rPr>
        <w:t>7</w:t>
      </w:r>
      <w:r w:rsidRPr="00E6120B">
        <w:rPr>
          <w:rFonts w:ascii="Arial" w:hAnsi="Arial" w:cs="Arial"/>
          <w:noProof/>
          <w:lang w:val="en-US"/>
        </w:rPr>
        <w:t>: e51981.</w:t>
      </w:r>
    </w:p>
    <w:p w14:paraId="1E07270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35. Lonchel CM, Meex C, Gangoué-Piéboji J, </w:t>
      </w:r>
      <w:r w:rsidRPr="00E6120B">
        <w:rPr>
          <w:rFonts w:ascii="Arial" w:hAnsi="Arial" w:cs="Arial"/>
          <w:i/>
          <w:iCs/>
          <w:noProof/>
          <w:lang w:val="en-US"/>
        </w:rPr>
        <w:t>et al.</w:t>
      </w:r>
      <w:r w:rsidRPr="00E6120B">
        <w:rPr>
          <w:rFonts w:ascii="Arial" w:hAnsi="Arial" w:cs="Arial"/>
          <w:noProof/>
          <w:lang w:val="en-US"/>
        </w:rPr>
        <w:t xml:space="preserve"> Proportion of extended-spectrum ß-lactamase-producing Enterobacteriaceae in community setting in Ngaoundere, Cameroon. </w:t>
      </w:r>
      <w:r w:rsidRPr="00E6120B">
        <w:rPr>
          <w:rFonts w:ascii="Arial" w:hAnsi="Arial" w:cs="Arial"/>
          <w:i/>
          <w:iCs/>
          <w:noProof/>
          <w:lang w:val="en-US"/>
        </w:rPr>
        <w:t>BMC Infect Dis</w:t>
      </w:r>
      <w:r w:rsidRPr="00E6120B">
        <w:rPr>
          <w:rFonts w:ascii="Arial" w:hAnsi="Arial" w:cs="Arial"/>
          <w:noProof/>
          <w:lang w:val="en-US"/>
        </w:rPr>
        <w:t xml:space="preserve"> 2012; </w:t>
      </w:r>
      <w:r w:rsidRPr="00E6120B">
        <w:rPr>
          <w:rFonts w:ascii="Arial" w:hAnsi="Arial" w:cs="Arial"/>
          <w:b/>
          <w:bCs/>
          <w:noProof/>
          <w:lang w:val="en-US"/>
        </w:rPr>
        <w:t>12</w:t>
      </w:r>
      <w:r w:rsidRPr="00E6120B">
        <w:rPr>
          <w:rFonts w:ascii="Arial" w:hAnsi="Arial" w:cs="Arial"/>
          <w:noProof/>
          <w:lang w:val="en-US"/>
        </w:rPr>
        <w:t>.</w:t>
      </w:r>
    </w:p>
    <w:p w14:paraId="1371002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36. Lonchel CM, Melin P, Gangoue-Pieboji J, Assoumou MC, Boreux R, De Mol P. Extended-spectrum beta-lactamase-producing Enterobacteriaceae in Cameroonian hospitals. </w:t>
      </w:r>
      <w:r w:rsidRPr="00E6120B">
        <w:rPr>
          <w:rFonts w:ascii="Arial" w:hAnsi="Arial" w:cs="Arial"/>
          <w:i/>
          <w:iCs/>
          <w:noProof/>
          <w:lang w:val="en-US"/>
        </w:rPr>
        <w:t>Eur J Clin Microbiol Infect Dis</w:t>
      </w:r>
      <w:r w:rsidRPr="00E6120B">
        <w:rPr>
          <w:rFonts w:ascii="Arial" w:hAnsi="Arial" w:cs="Arial"/>
          <w:noProof/>
          <w:lang w:val="en-US"/>
        </w:rPr>
        <w:t xml:space="preserve"> 2013; </w:t>
      </w:r>
      <w:r w:rsidRPr="00E6120B">
        <w:rPr>
          <w:rFonts w:ascii="Arial" w:hAnsi="Arial" w:cs="Arial"/>
          <w:b/>
          <w:bCs/>
          <w:noProof/>
          <w:lang w:val="en-US"/>
        </w:rPr>
        <w:t>32</w:t>
      </w:r>
      <w:r w:rsidRPr="00E6120B">
        <w:rPr>
          <w:rFonts w:ascii="Arial" w:hAnsi="Arial" w:cs="Arial"/>
          <w:noProof/>
          <w:lang w:val="en-US"/>
        </w:rPr>
        <w:t>: 79–87.</w:t>
      </w:r>
    </w:p>
    <w:p w14:paraId="711F8C04"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37. Magoue CL, Melin P, Gangoue-Pieboji J, Okomo Assoumou MC, Boreux R, De Mol P. Prevalence and spread of extended-spectrum beta-lactamase-producing Enterobacteriaceae in Ngaoundere, Cameroon. </w:t>
      </w:r>
      <w:r w:rsidRPr="00E6120B">
        <w:rPr>
          <w:rFonts w:ascii="Arial" w:hAnsi="Arial" w:cs="Arial"/>
          <w:i/>
          <w:iCs/>
          <w:noProof/>
          <w:lang w:val="en-US"/>
        </w:rPr>
        <w:t>Clin Microbiol Infect</w:t>
      </w:r>
      <w:r w:rsidRPr="00E6120B">
        <w:rPr>
          <w:rFonts w:ascii="Arial" w:hAnsi="Arial" w:cs="Arial"/>
          <w:noProof/>
          <w:lang w:val="en-US"/>
        </w:rPr>
        <w:t xml:space="preserve"> 2013; </w:t>
      </w:r>
      <w:r w:rsidRPr="00E6120B">
        <w:rPr>
          <w:rFonts w:ascii="Arial" w:hAnsi="Arial" w:cs="Arial"/>
          <w:b/>
          <w:bCs/>
          <w:noProof/>
          <w:lang w:val="en-US"/>
        </w:rPr>
        <w:t>19</w:t>
      </w:r>
      <w:r w:rsidRPr="00E6120B">
        <w:rPr>
          <w:rFonts w:ascii="Arial" w:hAnsi="Arial" w:cs="Arial"/>
          <w:noProof/>
          <w:lang w:val="en-US"/>
        </w:rPr>
        <w:t>: E416-20.</w:t>
      </w:r>
    </w:p>
    <w:p w14:paraId="624B69F7"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lastRenderedPageBreak/>
        <w:t xml:space="preserve">38. McNulty CAM, Lecky DM, Xu-McCrae L, </w:t>
      </w:r>
      <w:r w:rsidRPr="00E6120B">
        <w:rPr>
          <w:rFonts w:ascii="Arial" w:hAnsi="Arial" w:cs="Arial"/>
          <w:i/>
          <w:iCs/>
          <w:noProof/>
          <w:lang w:val="en-US"/>
        </w:rPr>
        <w:t>et al.</w:t>
      </w:r>
      <w:r w:rsidRPr="00E6120B">
        <w:rPr>
          <w:rFonts w:ascii="Arial" w:hAnsi="Arial" w:cs="Arial"/>
          <w:noProof/>
          <w:lang w:val="en-US"/>
        </w:rPr>
        <w:t xml:space="preserve"> CTX-M ESBL-producing Enterobacteriaceae: estimated prevalence in adults in England in 2014. </w:t>
      </w:r>
      <w:r w:rsidRPr="00E6120B">
        <w:rPr>
          <w:rFonts w:ascii="Arial" w:hAnsi="Arial" w:cs="Arial"/>
          <w:i/>
          <w:iCs/>
          <w:noProof/>
          <w:lang w:val="en-US"/>
        </w:rPr>
        <w:t>J Antimicrob Chemother</w:t>
      </w:r>
      <w:r w:rsidRPr="00E6120B">
        <w:rPr>
          <w:rFonts w:ascii="Arial" w:hAnsi="Arial" w:cs="Arial"/>
          <w:noProof/>
          <w:lang w:val="en-US"/>
        </w:rPr>
        <w:t xml:space="preserve"> 2018; </w:t>
      </w:r>
      <w:r w:rsidRPr="00E6120B">
        <w:rPr>
          <w:rFonts w:ascii="Arial" w:hAnsi="Arial" w:cs="Arial"/>
          <w:b/>
          <w:bCs/>
          <w:noProof/>
          <w:lang w:val="en-US"/>
        </w:rPr>
        <w:t>73</w:t>
      </w:r>
      <w:r w:rsidRPr="00E6120B">
        <w:rPr>
          <w:rFonts w:ascii="Arial" w:hAnsi="Arial" w:cs="Arial"/>
          <w:noProof/>
          <w:lang w:val="en-US"/>
        </w:rPr>
        <w:t>: 1368–88.</w:t>
      </w:r>
    </w:p>
    <w:p w14:paraId="022D13F5"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39. Wielders CCH, van Hoek AHAM, Hengeveld PD, </w:t>
      </w:r>
      <w:r w:rsidRPr="00E6120B">
        <w:rPr>
          <w:rFonts w:ascii="Arial" w:hAnsi="Arial" w:cs="Arial"/>
          <w:i/>
          <w:iCs/>
          <w:noProof/>
          <w:lang w:val="en-US"/>
        </w:rPr>
        <w:t>et al.</w:t>
      </w:r>
      <w:r w:rsidRPr="00E6120B">
        <w:rPr>
          <w:rFonts w:ascii="Arial" w:hAnsi="Arial" w:cs="Arial"/>
          <w:noProof/>
          <w:lang w:val="en-US"/>
        </w:rPr>
        <w:t xml:space="preserve"> Extended-spectrum β-lactamase- and pAmpC-producing Enterobacteriaceae among the general population in a livestock-dense area. </w:t>
      </w:r>
      <w:r w:rsidRPr="00E6120B">
        <w:rPr>
          <w:rFonts w:ascii="Arial" w:hAnsi="Arial" w:cs="Arial"/>
          <w:i/>
          <w:iCs/>
          <w:noProof/>
          <w:lang w:val="en-US"/>
        </w:rPr>
        <w:t>Clin Microbiol Infect</w:t>
      </w:r>
      <w:r w:rsidRPr="00E6120B">
        <w:rPr>
          <w:rFonts w:ascii="Arial" w:hAnsi="Arial" w:cs="Arial"/>
          <w:noProof/>
          <w:lang w:val="en-US"/>
        </w:rPr>
        <w:t xml:space="preserve"> 2017; </w:t>
      </w:r>
      <w:r w:rsidRPr="00E6120B">
        <w:rPr>
          <w:rFonts w:ascii="Arial" w:hAnsi="Arial" w:cs="Arial"/>
          <w:b/>
          <w:bCs/>
          <w:noProof/>
          <w:lang w:val="en-US"/>
        </w:rPr>
        <w:t>23</w:t>
      </w:r>
      <w:r w:rsidRPr="00E6120B">
        <w:rPr>
          <w:rFonts w:ascii="Arial" w:hAnsi="Arial" w:cs="Arial"/>
          <w:noProof/>
          <w:lang w:val="en-US"/>
        </w:rPr>
        <w:t>: 120.e1-120.e8.</w:t>
      </w:r>
    </w:p>
    <w:p w14:paraId="16634EB6"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40. Ny S, Löfmark S, Börjesson S, </w:t>
      </w:r>
      <w:r w:rsidRPr="00E6120B">
        <w:rPr>
          <w:rFonts w:ascii="Arial" w:hAnsi="Arial" w:cs="Arial"/>
          <w:i/>
          <w:iCs/>
          <w:noProof/>
          <w:lang w:val="en-US"/>
        </w:rPr>
        <w:t>et al.</w:t>
      </w:r>
      <w:r w:rsidRPr="00E6120B">
        <w:rPr>
          <w:rFonts w:ascii="Arial" w:hAnsi="Arial" w:cs="Arial"/>
          <w:noProof/>
          <w:lang w:val="en-US"/>
        </w:rPr>
        <w:t xml:space="preserve"> Community carriage of ESBL-producing </w:t>
      </w:r>
      <w:r w:rsidRPr="00E6120B">
        <w:rPr>
          <w:rFonts w:ascii="Arial" w:hAnsi="Arial" w:cs="Arial"/>
          <w:i/>
          <w:iCs/>
          <w:noProof/>
          <w:lang w:val="en-US"/>
        </w:rPr>
        <w:t>Escherichia coli</w:t>
      </w:r>
      <w:r w:rsidRPr="00E6120B">
        <w:rPr>
          <w:rFonts w:ascii="Arial" w:hAnsi="Arial" w:cs="Arial"/>
          <w:noProof/>
          <w:lang w:val="en-US"/>
        </w:rPr>
        <w:t xml:space="preserve"> is associated with strains of low pathogenicity: a Swedish nationwide study. </w:t>
      </w:r>
      <w:r w:rsidRPr="00E6120B">
        <w:rPr>
          <w:rFonts w:ascii="Arial" w:hAnsi="Arial" w:cs="Arial"/>
          <w:i/>
          <w:iCs/>
          <w:noProof/>
          <w:lang w:val="en-US"/>
        </w:rPr>
        <w:t>J Antimicrob Chemother</w:t>
      </w:r>
      <w:r w:rsidRPr="00E6120B">
        <w:rPr>
          <w:rFonts w:ascii="Arial" w:hAnsi="Arial" w:cs="Arial"/>
          <w:noProof/>
          <w:lang w:val="en-US"/>
        </w:rPr>
        <w:t xml:space="preserve"> 2017; </w:t>
      </w:r>
      <w:r w:rsidRPr="00E6120B">
        <w:rPr>
          <w:rFonts w:ascii="Arial" w:hAnsi="Arial" w:cs="Arial"/>
          <w:b/>
          <w:bCs/>
          <w:noProof/>
          <w:lang w:val="en-US"/>
        </w:rPr>
        <w:t>72</w:t>
      </w:r>
      <w:r w:rsidRPr="00E6120B">
        <w:rPr>
          <w:rFonts w:ascii="Arial" w:hAnsi="Arial" w:cs="Arial"/>
          <w:noProof/>
          <w:lang w:val="en-US"/>
        </w:rPr>
        <w:t>: 582–8.</w:t>
      </w:r>
    </w:p>
    <w:p w14:paraId="7ACF5224" w14:textId="77777777" w:rsidR="00E6120B" w:rsidRPr="00E6120B" w:rsidRDefault="00E6120B" w:rsidP="00E6120B">
      <w:pPr>
        <w:widowControl w:val="0"/>
        <w:autoSpaceDE w:val="0"/>
        <w:autoSpaceDN w:val="0"/>
        <w:adjustRightInd w:val="0"/>
        <w:spacing w:line="360" w:lineRule="auto"/>
        <w:rPr>
          <w:rFonts w:ascii="Arial" w:hAnsi="Arial" w:cs="Arial"/>
          <w:noProof/>
          <w:lang w:val="en-US"/>
        </w:rPr>
      </w:pPr>
      <w:r w:rsidRPr="00E6120B">
        <w:rPr>
          <w:rFonts w:ascii="Arial" w:hAnsi="Arial" w:cs="Arial"/>
          <w:noProof/>
          <w:lang w:val="en-US"/>
        </w:rPr>
        <w:t xml:space="preserve">41. Valverde A, Coque TM, Sanchez-Moreno MP, Rollan A, Baquero F, Canton R. Dramatic Increase in Prevalence of Fecal Carriage of Extended-Spectrum  -Lactamase-Producing Enterobacteriaceae during Nonoutbreak Situations in Spain. </w:t>
      </w:r>
      <w:r w:rsidRPr="00E6120B">
        <w:rPr>
          <w:rFonts w:ascii="Arial" w:hAnsi="Arial" w:cs="Arial"/>
          <w:i/>
          <w:iCs/>
          <w:noProof/>
          <w:lang w:val="en-US"/>
        </w:rPr>
        <w:t>J Clin Microbiol</w:t>
      </w:r>
      <w:r w:rsidRPr="00E6120B">
        <w:rPr>
          <w:rFonts w:ascii="Arial" w:hAnsi="Arial" w:cs="Arial"/>
          <w:noProof/>
          <w:lang w:val="en-US"/>
        </w:rPr>
        <w:t xml:space="preserve"> 2004; </w:t>
      </w:r>
      <w:r w:rsidRPr="00E6120B">
        <w:rPr>
          <w:rFonts w:ascii="Arial" w:hAnsi="Arial" w:cs="Arial"/>
          <w:b/>
          <w:bCs/>
          <w:noProof/>
          <w:lang w:val="en-US"/>
        </w:rPr>
        <w:t>42</w:t>
      </w:r>
      <w:r w:rsidRPr="00E6120B">
        <w:rPr>
          <w:rFonts w:ascii="Arial" w:hAnsi="Arial" w:cs="Arial"/>
          <w:noProof/>
          <w:lang w:val="en-US"/>
        </w:rPr>
        <w:t>: 4769–75.</w:t>
      </w:r>
    </w:p>
    <w:p w14:paraId="7E8F1E7E" w14:textId="77777777" w:rsidR="00E6120B" w:rsidRPr="00E6120B" w:rsidRDefault="00E6120B" w:rsidP="00E6120B">
      <w:pPr>
        <w:widowControl w:val="0"/>
        <w:autoSpaceDE w:val="0"/>
        <w:autoSpaceDN w:val="0"/>
        <w:adjustRightInd w:val="0"/>
        <w:spacing w:line="360" w:lineRule="auto"/>
        <w:rPr>
          <w:rFonts w:ascii="Arial" w:hAnsi="Arial" w:cs="Arial"/>
          <w:noProof/>
        </w:rPr>
      </w:pPr>
      <w:r w:rsidRPr="00E6120B">
        <w:rPr>
          <w:rFonts w:ascii="Arial" w:hAnsi="Arial" w:cs="Arial"/>
          <w:noProof/>
          <w:lang w:val="en-US"/>
        </w:rPr>
        <w:t xml:space="preserve">42. Islam S, Selvarangan R, Kanwar N, </w:t>
      </w:r>
      <w:r w:rsidRPr="00E6120B">
        <w:rPr>
          <w:rFonts w:ascii="Arial" w:hAnsi="Arial" w:cs="Arial"/>
          <w:i/>
          <w:iCs/>
          <w:noProof/>
          <w:lang w:val="en-US"/>
        </w:rPr>
        <w:t>et al.</w:t>
      </w:r>
      <w:r w:rsidRPr="00E6120B">
        <w:rPr>
          <w:rFonts w:ascii="Arial" w:hAnsi="Arial" w:cs="Arial"/>
          <w:noProof/>
          <w:lang w:val="en-US"/>
        </w:rPr>
        <w:t xml:space="preserve"> </w:t>
      </w:r>
      <w:r w:rsidRPr="00E6120B">
        <w:rPr>
          <w:rFonts w:ascii="Arial" w:hAnsi="Arial" w:cs="Arial"/>
          <w:i/>
          <w:iCs/>
          <w:noProof/>
          <w:lang w:val="en-US"/>
        </w:rPr>
        <w:t>Intestinal Carriage of Third-Generation Cephalosporin-Resistant and Extended-Spectrum β-Lactamase-Producing Enterobacteriaceae in Healthy US Children</w:t>
      </w:r>
      <w:r w:rsidRPr="00E6120B">
        <w:rPr>
          <w:rFonts w:ascii="Arial" w:hAnsi="Arial" w:cs="Arial"/>
          <w:noProof/>
          <w:lang w:val="en-US"/>
        </w:rPr>
        <w:t>.</w:t>
      </w:r>
    </w:p>
    <w:p w14:paraId="5E3D3027" w14:textId="51A6A04B" w:rsidR="001D6079" w:rsidRDefault="00EF7915" w:rsidP="00E6120B">
      <w:pPr>
        <w:widowControl w:val="0"/>
        <w:autoSpaceDE w:val="0"/>
        <w:autoSpaceDN w:val="0"/>
        <w:adjustRightInd w:val="0"/>
        <w:spacing w:line="360" w:lineRule="auto"/>
        <w:rPr>
          <w:rFonts w:ascii="Arial" w:hAnsi="Arial" w:cs="Arial"/>
          <w:lang w:val="en-US"/>
        </w:rPr>
      </w:pPr>
      <w:r>
        <w:rPr>
          <w:rFonts w:ascii="Arial" w:hAnsi="Arial" w:cs="Arial"/>
          <w:lang w:val="en-US"/>
        </w:rPr>
        <w:fldChar w:fldCharType="end"/>
      </w:r>
    </w:p>
    <w:p w14:paraId="6C6D3629" w14:textId="698037B9" w:rsidR="00C3281C" w:rsidRDefault="00C3281C" w:rsidP="001D6079">
      <w:pPr>
        <w:spacing w:line="360" w:lineRule="auto"/>
        <w:rPr>
          <w:rFonts w:ascii="Arial" w:hAnsi="Arial" w:cs="Arial"/>
          <w:lang w:val="en-US"/>
        </w:rPr>
      </w:pPr>
    </w:p>
    <w:p w14:paraId="76E69250" w14:textId="25D36E73" w:rsidR="008B07CE" w:rsidRDefault="008B07CE" w:rsidP="001D6079">
      <w:pPr>
        <w:spacing w:line="360" w:lineRule="auto"/>
        <w:rPr>
          <w:rFonts w:ascii="Arial" w:hAnsi="Arial" w:cs="Arial"/>
          <w:lang w:val="en-US"/>
        </w:rPr>
      </w:pPr>
    </w:p>
    <w:p w14:paraId="3B40F92F" w14:textId="566C7078" w:rsidR="008B07CE" w:rsidRDefault="008B07CE" w:rsidP="001D6079">
      <w:pPr>
        <w:spacing w:line="360" w:lineRule="auto"/>
        <w:rPr>
          <w:rFonts w:ascii="Arial" w:hAnsi="Arial" w:cs="Arial"/>
          <w:lang w:val="en-US"/>
        </w:rPr>
      </w:pPr>
    </w:p>
    <w:p w14:paraId="19239DA3" w14:textId="4E62A814" w:rsidR="008B07CE" w:rsidRDefault="008B07CE" w:rsidP="001D6079">
      <w:pPr>
        <w:spacing w:line="360" w:lineRule="auto"/>
        <w:rPr>
          <w:rFonts w:ascii="Arial" w:hAnsi="Arial" w:cs="Arial"/>
          <w:lang w:val="en-US"/>
        </w:rPr>
      </w:pPr>
    </w:p>
    <w:p w14:paraId="39D6E41A" w14:textId="72040651" w:rsidR="008B07CE" w:rsidRDefault="008B07CE" w:rsidP="001D6079">
      <w:pPr>
        <w:spacing w:line="360" w:lineRule="auto"/>
        <w:rPr>
          <w:rFonts w:ascii="Arial" w:hAnsi="Arial" w:cs="Arial"/>
          <w:lang w:val="en-US"/>
        </w:rPr>
      </w:pPr>
    </w:p>
    <w:p w14:paraId="1F7339E1" w14:textId="0CD6117E" w:rsidR="008B07CE" w:rsidRDefault="008B07CE" w:rsidP="001D6079">
      <w:pPr>
        <w:spacing w:line="360" w:lineRule="auto"/>
        <w:rPr>
          <w:rFonts w:ascii="Arial" w:hAnsi="Arial" w:cs="Arial"/>
          <w:lang w:val="en-US"/>
        </w:rPr>
      </w:pPr>
    </w:p>
    <w:p w14:paraId="0B69BE0F" w14:textId="1A6BA425" w:rsidR="008B07CE" w:rsidRDefault="008B07CE" w:rsidP="001D6079">
      <w:pPr>
        <w:spacing w:line="360" w:lineRule="auto"/>
        <w:rPr>
          <w:rFonts w:ascii="Arial" w:hAnsi="Arial" w:cs="Arial"/>
          <w:lang w:val="en-US"/>
        </w:rPr>
      </w:pPr>
    </w:p>
    <w:p w14:paraId="2E84E068" w14:textId="2B8E45D4" w:rsidR="008B07CE" w:rsidRDefault="008B07CE" w:rsidP="001D6079">
      <w:pPr>
        <w:spacing w:line="360" w:lineRule="auto"/>
        <w:rPr>
          <w:rFonts w:ascii="Arial" w:hAnsi="Arial" w:cs="Arial"/>
          <w:lang w:val="en-US"/>
        </w:rPr>
      </w:pPr>
    </w:p>
    <w:p w14:paraId="0C199F00" w14:textId="69F216E2" w:rsidR="008B07CE" w:rsidRDefault="008B07CE" w:rsidP="001D6079">
      <w:pPr>
        <w:spacing w:line="360" w:lineRule="auto"/>
        <w:rPr>
          <w:rFonts w:ascii="Arial" w:hAnsi="Arial" w:cs="Arial"/>
          <w:lang w:val="en-US"/>
        </w:rPr>
      </w:pPr>
    </w:p>
    <w:p w14:paraId="0764CC59" w14:textId="722DEE8A" w:rsidR="008B07CE" w:rsidRDefault="008B07CE" w:rsidP="001D6079">
      <w:pPr>
        <w:spacing w:line="360" w:lineRule="auto"/>
        <w:rPr>
          <w:rFonts w:ascii="Arial" w:hAnsi="Arial" w:cs="Arial"/>
          <w:lang w:val="en-US"/>
        </w:rPr>
      </w:pPr>
    </w:p>
    <w:p w14:paraId="6725157F" w14:textId="5232A0BD" w:rsidR="008B07CE" w:rsidRDefault="008B07CE" w:rsidP="001D6079">
      <w:pPr>
        <w:spacing w:line="360" w:lineRule="auto"/>
        <w:rPr>
          <w:rFonts w:ascii="Arial" w:hAnsi="Arial" w:cs="Arial"/>
          <w:lang w:val="en-US"/>
        </w:rPr>
      </w:pPr>
    </w:p>
    <w:p w14:paraId="7B4D4CF2" w14:textId="29759194" w:rsidR="008B07CE" w:rsidRDefault="008B07CE" w:rsidP="001D6079">
      <w:pPr>
        <w:spacing w:line="360" w:lineRule="auto"/>
        <w:rPr>
          <w:rFonts w:ascii="Arial" w:hAnsi="Arial" w:cs="Arial"/>
          <w:lang w:val="en-US"/>
        </w:rPr>
      </w:pPr>
    </w:p>
    <w:p w14:paraId="1E5EA120" w14:textId="4086BE78" w:rsidR="008B07CE" w:rsidRDefault="008B07CE" w:rsidP="001D6079">
      <w:pPr>
        <w:spacing w:line="360" w:lineRule="auto"/>
        <w:rPr>
          <w:rFonts w:ascii="Arial" w:hAnsi="Arial" w:cs="Arial"/>
          <w:lang w:val="en-US"/>
        </w:rPr>
      </w:pPr>
    </w:p>
    <w:p w14:paraId="0C45E0D5" w14:textId="7ADE28F3" w:rsidR="008B07CE" w:rsidRDefault="008B07CE" w:rsidP="001D6079">
      <w:pPr>
        <w:spacing w:line="360" w:lineRule="auto"/>
        <w:rPr>
          <w:rFonts w:ascii="Arial" w:hAnsi="Arial" w:cs="Arial"/>
          <w:lang w:val="en-US"/>
        </w:rPr>
      </w:pPr>
    </w:p>
    <w:p w14:paraId="37D5E72B" w14:textId="516E0133" w:rsidR="008B07CE" w:rsidRDefault="008B07CE" w:rsidP="001D6079">
      <w:pPr>
        <w:spacing w:line="360" w:lineRule="auto"/>
        <w:rPr>
          <w:rFonts w:ascii="Arial" w:hAnsi="Arial" w:cs="Arial"/>
          <w:lang w:val="en-US"/>
        </w:rPr>
      </w:pPr>
    </w:p>
    <w:p w14:paraId="0430EF73" w14:textId="70CA9C5C" w:rsidR="008B07CE" w:rsidRDefault="008B07CE" w:rsidP="001D6079">
      <w:pPr>
        <w:spacing w:line="360" w:lineRule="auto"/>
        <w:rPr>
          <w:rFonts w:ascii="Arial" w:hAnsi="Arial" w:cs="Arial"/>
          <w:lang w:val="en-US"/>
        </w:rPr>
      </w:pPr>
    </w:p>
    <w:p w14:paraId="27DD5F5B" w14:textId="0B08D8B9" w:rsidR="008B07CE" w:rsidRDefault="008B07CE" w:rsidP="001D6079">
      <w:pPr>
        <w:spacing w:line="360" w:lineRule="auto"/>
        <w:rPr>
          <w:rFonts w:ascii="Arial" w:hAnsi="Arial" w:cs="Arial"/>
          <w:lang w:val="en-US"/>
        </w:rPr>
      </w:pPr>
    </w:p>
    <w:p w14:paraId="531AFF1B" w14:textId="77777777" w:rsidR="00C3281C" w:rsidRPr="006F76DA" w:rsidRDefault="00C3281C" w:rsidP="001D6079">
      <w:pPr>
        <w:spacing w:line="360" w:lineRule="auto"/>
        <w:rPr>
          <w:rFonts w:ascii="Arial" w:hAnsi="Arial" w:cs="Arial"/>
          <w:b/>
          <w:lang w:val="en-US"/>
        </w:rPr>
      </w:pPr>
      <w:r w:rsidRPr="006F76DA">
        <w:rPr>
          <w:rFonts w:ascii="Arial" w:hAnsi="Arial" w:cs="Arial"/>
          <w:b/>
          <w:lang w:val="en-US"/>
        </w:rPr>
        <w:lastRenderedPageBreak/>
        <w:t>Supplementary appendix</w:t>
      </w:r>
    </w:p>
    <w:p w14:paraId="197A86E5" w14:textId="370EB73C" w:rsidR="00C3281C" w:rsidRDefault="00C3281C" w:rsidP="00C3281C">
      <w:pPr>
        <w:spacing w:line="360" w:lineRule="auto"/>
        <w:rPr>
          <w:rFonts w:ascii="Arial" w:hAnsi="Arial" w:cs="Arial"/>
          <w:lang w:val="en-US"/>
        </w:rPr>
      </w:pPr>
    </w:p>
    <w:tbl>
      <w:tblPr>
        <w:tblW w:w="9629" w:type="dxa"/>
        <w:tblLook w:val="04A0" w:firstRow="1" w:lastRow="0" w:firstColumn="1" w:lastColumn="0" w:noHBand="0" w:noVBand="1"/>
      </w:tblPr>
      <w:tblGrid>
        <w:gridCol w:w="1980"/>
        <w:gridCol w:w="1276"/>
        <w:gridCol w:w="2693"/>
        <w:gridCol w:w="1554"/>
        <w:gridCol w:w="2126"/>
      </w:tblGrid>
      <w:tr w:rsidR="008B07CE" w:rsidRPr="008B07CE" w14:paraId="6D7E6074" w14:textId="77777777" w:rsidTr="008B07CE">
        <w:trPr>
          <w:trHeight w:val="1020"/>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24FF26"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Study</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665D27C0"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Sample type</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1ECACD83"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Screening method</w:t>
            </w:r>
          </w:p>
        </w:tc>
        <w:tc>
          <w:tcPr>
            <w:tcW w:w="1554" w:type="dxa"/>
            <w:tcBorders>
              <w:top w:val="single" w:sz="4" w:space="0" w:color="auto"/>
              <w:left w:val="nil"/>
              <w:bottom w:val="single" w:sz="4" w:space="0" w:color="auto"/>
              <w:right w:val="single" w:sz="4" w:space="0" w:color="auto"/>
            </w:tcBorders>
            <w:shd w:val="clear" w:color="auto" w:fill="auto"/>
            <w:vAlign w:val="bottom"/>
            <w:hideMark/>
          </w:tcPr>
          <w:p w14:paraId="653AEF7B"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Speciation method</w:t>
            </w:r>
          </w:p>
        </w:tc>
        <w:tc>
          <w:tcPr>
            <w:tcW w:w="2126" w:type="dxa"/>
            <w:tcBorders>
              <w:top w:val="single" w:sz="4" w:space="0" w:color="auto"/>
              <w:left w:val="nil"/>
              <w:bottom w:val="single" w:sz="4" w:space="0" w:color="auto"/>
              <w:right w:val="single" w:sz="4" w:space="0" w:color="auto"/>
            </w:tcBorders>
            <w:shd w:val="clear" w:color="auto" w:fill="auto"/>
            <w:vAlign w:val="bottom"/>
            <w:hideMark/>
          </w:tcPr>
          <w:p w14:paraId="21023A2C" w14:textId="77777777" w:rsidR="008B07CE" w:rsidRPr="008B07CE" w:rsidRDefault="008B07CE" w:rsidP="008B07CE">
            <w:pPr>
              <w:rPr>
                <w:rFonts w:ascii="Arial" w:hAnsi="Arial" w:cs="Arial"/>
                <w:b/>
                <w:bCs/>
                <w:color w:val="000000"/>
                <w:sz w:val="20"/>
                <w:szCs w:val="20"/>
              </w:rPr>
            </w:pPr>
            <w:r w:rsidRPr="008B07CE">
              <w:rPr>
                <w:rFonts w:ascii="Arial" w:hAnsi="Arial" w:cs="Arial"/>
                <w:b/>
                <w:bCs/>
                <w:color w:val="000000"/>
                <w:sz w:val="20"/>
                <w:szCs w:val="20"/>
              </w:rPr>
              <w:t>ESBL confirmation method</w:t>
            </w:r>
          </w:p>
        </w:tc>
      </w:tr>
      <w:tr w:rsidR="008B07CE" w:rsidRPr="008B07CE" w14:paraId="67E7BDA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47445E"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Ruppe</w:t>
            </w:r>
            <w:proofErr w:type="spellEnd"/>
            <w:r w:rsidRPr="008B07CE">
              <w:rPr>
                <w:rFonts w:ascii="Arial" w:hAnsi="Arial" w:cs="Arial"/>
                <w:color w:val="000000"/>
                <w:sz w:val="20"/>
                <w:szCs w:val="20"/>
              </w:rPr>
              <w:t xml:space="preserve"> 2009</w:t>
            </w:r>
          </w:p>
        </w:tc>
        <w:tc>
          <w:tcPr>
            <w:tcW w:w="1276" w:type="dxa"/>
            <w:tcBorders>
              <w:top w:val="nil"/>
              <w:left w:val="nil"/>
              <w:bottom w:val="single" w:sz="4" w:space="0" w:color="auto"/>
              <w:right w:val="single" w:sz="4" w:space="0" w:color="auto"/>
            </w:tcBorders>
            <w:shd w:val="clear" w:color="auto" w:fill="auto"/>
            <w:noWrap/>
            <w:vAlign w:val="bottom"/>
            <w:hideMark/>
          </w:tcPr>
          <w:p w14:paraId="5D16984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6DD86C2"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w:t>
            </w: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3B879093" w14:textId="4CA366E0"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5AC237E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E8377A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064CCD3"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Tande</w:t>
            </w:r>
            <w:proofErr w:type="spellEnd"/>
            <w:r w:rsidRPr="008B07CE">
              <w:rPr>
                <w:rFonts w:ascii="Arial" w:hAnsi="Arial" w:cs="Arial"/>
                <w:color w:val="000000"/>
                <w:sz w:val="20"/>
                <w:szCs w:val="20"/>
              </w:rPr>
              <w:t xml:space="preserve"> 2009</w:t>
            </w:r>
          </w:p>
        </w:tc>
        <w:tc>
          <w:tcPr>
            <w:tcW w:w="1276" w:type="dxa"/>
            <w:tcBorders>
              <w:top w:val="nil"/>
              <w:left w:val="nil"/>
              <w:bottom w:val="single" w:sz="4" w:space="0" w:color="auto"/>
              <w:right w:val="single" w:sz="4" w:space="0" w:color="auto"/>
            </w:tcBorders>
            <w:shd w:val="clear" w:color="auto" w:fill="auto"/>
            <w:noWrap/>
            <w:vAlign w:val="bottom"/>
            <w:hideMark/>
          </w:tcPr>
          <w:p w14:paraId="761283D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F595428"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0FE561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839050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ECAED5B"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491F06C"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Andriatahina</w:t>
            </w:r>
            <w:proofErr w:type="spellEnd"/>
            <w:r w:rsidRPr="008B07CE">
              <w:rPr>
                <w:rFonts w:ascii="Arial" w:hAnsi="Arial" w:cs="Arial"/>
                <w:color w:val="000000"/>
                <w:sz w:val="20"/>
                <w:szCs w:val="20"/>
              </w:rPr>
              <w:t xml:space="preserve"> 2010</w:t>
            </w:r>
          </w:p>
        </w:tc>
        <w:tc>
          <w:tcPr>
            <w:tcW w:w="1276" w:type="dxa"/>
            <w:tcBorders>
              <w:top w:val="nil"/>
              <w:left w:val="nil"/>
              <w:bottom w:val="single" w:sz="4" w:space="0" w:color="auto"/>
              <w:right w:val="single" w:sz="4" w:space="0" w:color="auto"/>
            </w:tcBorders>
            <w:shd w:val="clear" w:color="auto" w:fill="auto"/>
            <w:noWrap/>
            <w:vAlign w:val="bottom"/>
            <w:hideMark/>
          </w:tcPr>
          <w:p w14:paraId="1DC1464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AB148E4"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E46106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00F0BE8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14CB56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00968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Herindrainy</w:t>
            </w:r>
            <w:proofErr w:type="spellEnd"/>
            <w:r w:rsidRPr="008B07CE">
              <w:rPr>
                <w:rFonts w:ascii="Arial" w:hAnsi="Arial" w:cs="Arial"/>
                <w:color w:val="000000"/>
                <w:sz w:val="20"/>
                <w:szCs w:val="20"/>
              </w:rPr>
              <w:t xml:space="preserve"> 2011</w:t>
            </w:r>
          </w:p>
        </w:tc>
        <w:tc>
          <w:tcPr>
            <w:tcW w:w="1276" w:type="dxa"/>
            <w:tcBorders>
              <w:top w:val="nil"/>
              <w:left w:val="nil"/>
              <w:bottom w:val="single" w:sz="4" w:space="0" w:color="auto"/>
              <w:right w:val="single" w:sz="4" w:space="0" w:color="auto"/>
            </w:tcBorders>
            <w:shd w:val="clear" w:color="auto" w:fill="auto"/>
            <w:noWrap/>
            <w:vAlign w:val="bottom"/>
            <w:hideMark/>
          </w:tcPr>
          <w:p w14:paraId="439A74B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77B97B3"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7B7768F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F03D69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DB032A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D6FF23"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Woerther</w:t>
            </w:r>
            <w:proofErr w:type="spellEnd"/>
            <w:r w:rsidRPr="008B07CE">
              <w:rPr>
                <w:rFonts w:ascii="Arial" w:hAnsi="Arial" w:cs="Arial"/>
                <w:color w:val="000000"/>
                <w:sz w:val="20"/>
                <w:szCs w:val="20"/>
              </w:rPr>
              <w:t xml:space="preserve"> 2011</w:t>
            </w:r>
          </w:p>
        </w:tc>
        <w:tc>
          <w:tcPr>
            <w:tcW w:w="1276" w:type="dxa"/>
            <w:tcBorders>
              <w:top w:val="nil"/>
              <w:left w:val="nil"/>
              <w:bottom w:val="single" w:sz="4" w:space="0" w:color="auto"/>
              <w:right w:val="single" w:sz="4" w:space="0" w:color="auto"/>
            </w:tcBorders>
            <w:shd w:val="clear" w:color="auto" w:fill="auto"/>
            <w:noWrap/>
            <w:vAlign w:val="bottom"/>
            <w:hideMark/>
          </w:tcPr>
          <w:p w14:paraId="7106C4B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BB4B87B"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4F161C0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E3E0E1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PCR</w:t>
            </w:r>
          </w:p>
        </w:tc>
      </w:tr>
      <w:tr w:rsidR="008B07CE" w:rsidRPr="008B07CE" w14:paraId="1ACC06CB"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93C20C"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Albrechtova</w:t>
            </w:r>
            <w:proofErr w:type="spellEnd"/>
            <w:r w:rsidRPr="008B07CE">
              <w:rPr>
                <w:rFonts w:ascii="Arial" w:hAnsi="Arial" w:cs="Arial"/>
                <w:color w:val="000000"/>
                <w:sz w:val="20"/>
                <w:szCs w:val="20"/>
              </w:rPr>
              <w:t xml:space="preserve"> 2012</w:t>
            </w:r>
          </w:p>
        </w:tc>
        <w:tc>
          <w:tcPr>
            <w:tcW w:w="1276" w:type="dxa"/>
            <w:tcBorders>
              <w:top w:val="nil"/>
              <w:left w:val="nil"/>
              <w:bottom w:val="single" w:sz="4" w:space="0" w:color="auto"/>
              <w:right w:val="single" w:sz="4" w:space="0" w:color="auto"/>
            </w:tcBorders>
            <w:shd w:val="clear" w:color="auto" w:fill="auto"/>
            <w:noWrap/>
            <w:vAlign w:val="bottom"/>
            <w:hideMark/>
          </w:tcPr>
          <w:p w14:paraId="6E884BF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7DD6CABF"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42CEC0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3A66F4D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70BC5389"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2D6B0C"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Isendahl</w:t>
            </w:r>
            <w:proofErr w:type="spellEnd"/>
            <w:r w:rsidRPr="008B07CE">
              <w:rPr>
                <w:rFonts w:ascii="Arial" w:hAnsi="Arial" w:cs="Arial"/>
                <w:color w:val="000000"/>
                <w:sz w:val="20"/>
                <w:szCs w:val="20"/>
              </w:rPr>
              <w:t xml:space="preserve"> 2012</w:t>
            </w:r>
          </w:p>
        </w:tc>
        <w:tc>
          <w:tcPr>
            <w:tcW w:w="1276" w:type="dxa"/>
            <w:tcBorders>
              <w:top w:val="nil"/>
              <w:left w:val="nil"/>
              <w:bottom w:val="single" w:sz="4" w:space="0" w:color="auto"/>
              <w:right w:val="single" w:sz="4" w:space="0" w:color="auto"/>
            </w:tcBorders>
            <w:shd w:val="clear" w:color="auto" w:fill="auto"/>
            <w:noWrap/>
            <w:vAlign w:val="bottom"/>
            <w:hideMark/>
          </w:tcPr>
          <w:p w14:paraId="097061E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3768E41D"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4E03F66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09111E19"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r>
      <w:tr w:rsidR="008B07CE" w:rsidRPr="008B07CE" w14:paraId="7CA96B3A"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DDA04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Lonchel</w:t>
            </w:r>
            <w:proofErr w:type="spellEnd"/>
            <w:r w:rsidRPr="008B07CE">
              <w:rPr>
                <w:rFonts w:ascii="Arial" w:hAnsi="Arial" w:cs="Arial"/>
                <w:color w:val="000000"/>
                <w:sz w:val="20"/>
                <w:szCs w:val="20"/>
              </w:rPr>
              <w:t xml:space="preserve"> 2012</w:t>
            </w:r>
          </w:p>
        </w:tc>
        <w:tc>
          <w:tcPr>
            <w:tcW w:w="1276" w:type="dxa"/>
            <w:tcBorders>
              <w:top w:val="nil"/>
              <w:left w:val="nil"/>
              <w:bottom w:val="single" w:sz="4" w:space="0" w:color="auto"/>
              <w:right w:val="single" w:sz="4" w:space="0" w:color="auto"/>
            </w:tcBorders>
            <w:shd w:val="clear" w:color="auto" w:fill="auto"/>
            <w:noWrap/>
            <w:vAlign w:val="bottom"/>
            <w:hideMark/>
          </w:tcPr>
          <w:p w14:paraId="685AF18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3F190AF"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or </w:t>
            </w: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548309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1D7DC2D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7E12A1AD"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A839333"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Lonchel</w:t>
            </w:r>
            <w:proofErr w:type="spellEnd"/>
            <w:r w:rsidRPr="008B07CE">
              <w:rPr>
                <w:rFonts w:ascii="Arial" w:hAnsi="Arial" w:cs="Arial"/>
                <w:color w:val="000000"/>
                <w:sz w:val="20"/>
                <w:szCs w:val="20"/>
              </w:rPr>
              <w:t xml:space="preserve"> 2013</w:t>
            </w:r>
          </w:p>
        </w:tc>
        <w:tc>
          <w:tcPr>
            <w:tcW w:w="1276" w:type="dxa"/>
            <w:tcBorders>
              <w:top w:val="nil"/>
              <w:left w:val="nil"/>
              <w:bottom w:val="single" w:sz="4" w:space="0" w:color="auto"/>
              <w:right w:val="single" w:sz="4" w:space="0" w:color="auto"/>
            </w:tcBorders>
            <w:shd w:val="clear" w:color="auto" w:fill="auto"/>
            <w:noWrap/>
            <w:vAlign w:val="bottom"/>
            <w:hideMark/>
          </w:tcPr>
          <w:p w14:paraId="74B2BA3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79E6351"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or </w:t>
            </w: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254C8C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69A8716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8BD2072"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BD16B53"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Magoue</w:t>
            </w:r>
            <w:proofErr w:type="spellEnd"/>
            <w:r w:rsidRPr="008B07CE">
              <w:rPr>
                <w:rFonts w:ascii="Arial" w:hAnsi="Arial" w:cs="Arial"/>
                <w:color w:val="000000"/>
                <w:sz w:val="20"/>
                <w:szCs w:val="20"/>
              </w:rPr>
              <w:t xml:space="preserve"> 2013</w:t>
            </w:r>
          </w:p>
        </w:tc>
        <w:tc>
          <w:tcPr>
            <w:tcW w:w="1276" w:type="dxa"/>
            <w:tcBorders>
              <w:top w:val="nil"/>
              <w:left w:val="nil"/>
              <w:bottom w:val="single" w:sz="4" w:space="0" w:color="auto"/>
              <w:right w:val="single" w:sz="4" w:space="0" w:color="auto"/>
            </w:tcBorders>
            <w:shd w:val="clear" w:color="auto" w:fill="auto"/>
            <w:noWrap/>
            <w:vAlign w:val="bottom"/>
            <w:hideMark/>
          </w:tcPr>
          <w:p w14:paraId="1C0F243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BEC723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or </w:t>
            </w: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08E6C94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18C56B9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EBDF49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A92B62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Schaumburg 2013</w:t>
            </w:r>
          </w:p>
        </w:tc>
        <w:tc>
          <w:tcPr>
            <w:tcW w:w="1276" w:type="dxa"/>
            <w:tcBorders>
              <w:top w:val="nil"/>
              <w:left w:val="nil"/>
              <w:bottom w:val="single" w:sz="4" w:space="0" w:color="auto"/>
              <w:right w:val="single" w:sz="4" w:space="0" w:color="auto"/>
            </w:tcBorders>
            <w:shd w:val="clear" w:color="auto" w:fill="auto"/>
            <w:noWrap/>
            <w:vAlign w:val="bottom"/>
            <w:hideMark/>
          </w:tcPr>
          <w:p w14:paraId="29625F2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3DE9B12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493E691B"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7A530A4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D26E90E"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85E65D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Nelson 2014</w:t>
            </w:r>
          </w:p>
        </w:tc>
        <w:tc>
          <w:tcPr>
            <w:tcW w:w="1276" w:type="dxa"/>
            <w:tcBorders>
              <w:top w:val="nil"/>
              <w:left w:val="nil"/>
              <w:bottom w:val="single" w:sz="4" w:space="0" w:color="auto"/>
              <w:right w:val="single" w:sz="4" w:space="0" w:color="auto"/>
            </w:tcBorders>
            <w:shd w:val="clear" w:color="auto" w:fill="auto"/>
            <w:noWrap/>
            <w:vAlign w:val="bottom"/>
            <w:hideMark/>
          </w:tcPr>
          <w:p w14:paraId="18756FB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C4AFF44"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42FBA5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060D093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0F40A1E"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C79DC6"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Chereau</w:t>
            </w:r>
            <w:proofErr w:type="spellEnd"/>
            <w:r w:rsidRPr="008B07CE">
              <w:rPr>
                <w:rFonts w:ascii="Arial" w:hAnsi="Arial" w:cs="Arial"/>
                <w:color w:val="000000"/>
                <w:sz w:val="20"/>
                <w:szCs w:val="20"/>
              </w:rPr>
              <w:t xml:space="preserve"> 2015</w:t>
            </w:r>
          </w:p>
        </w:tc>
        <w:tc>
          <w:tcPr>
            <w:tcW w:w="1276" w:type="dxa"/>
            <w:tcBorders>
              <w:top w:val="nil"/>
              <w:left w:val="nil"/>
              <w:bottom w:val="single" w:sz="4" w:space="0" w:color="auto"/>
              <w:right w:val="single" w:sz="4" w:space="0" w:color="auto"/>
            </w:tcBorders>
            <w:shd w:val="clear" w:color="auto" w:fill="auto"/>
            <w:noWrap/>
            <w:vAlign w:val="bottom"/>
            <w:hideMark/>
          </w:tcPr>
          <w:p w14:paraId="3CFC66A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9FC126E"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65BCB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5A8950F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4767D66D"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D34FA7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Desta 2016</w:t>
            </w:r>
          </w:p>
        </w:tc>
        <w:tc>
          <w:tcPr>
            <w:tcW w:w="1276" w:type="dxa"/>
            <w:tcBorders>
              <w:top w:val="nil"/>
              <w:left w:val="nil"/>
              <w:bottom w:val="single" w:sz="4" w:space="0" w:color="auto"/>
              <w:right w:val="single" w:sz="4" w:space="0" w:color="auto"/>
            </w:tcBorders>
            <w:shd w:val="clear" w:color="auto" w:fill="auto"/>
            <w:noWrap/>
            <w:vAlign w:val="bottom"/>
            <w:hideMark/>
          </w:tcPr>
          <w:p w14:paraId="447876D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C744CB4"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74AF887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0D13B087"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r>
      <w:tr w:rsidR="008B07CE" w:rsidRPr="008B07CE" w14:paraId="376812D5"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599F3F4"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Djuikoue</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2E30C81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079A66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75F0804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2676D221"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29F63C6"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EA73CDD"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Farra</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60D6A8B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612C0A2"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3874C60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72DD660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00E11EA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7C35EF3"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Kurz</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0D1E56B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FF1541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4832E2B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33199A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60502D92"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608A02"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Mshana</w:t>
            </w:r>
            <w:proofErr w:type="spellEnd"/>
            <w:r w:rsidRPr="008B07CE">
              <w:rPr>
                <w:rFonts w:ascii="Arial" w:hAnsi="Arial" w:cs="Arial"/>
                <w:color w:val="000000"/>
                <w:sz w:val="20"/>
                <w:szCs w:val="20"/>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2D9B5D2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C523C3F"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9DE1FD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9795F78"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r w:rsidRPr="008B07CE">
              <w:rPr>
                <w:rFonts w:ascii="Arial" w:hAnsi="Arial" w:cs="Arial"/>
                <w:color w:val="000000"/>
                <w:sz w:val="20"/>
                <w:szCs w:val="20"/>
              </w:rPr>
              <w:t xml:space="preserve"> and </w:t>
            </w:r>
            <w:proofErr w:type="spellStart"/>
            <w:r w:rsidRPr="008B07CE">
              <w:rPr>
                <w:rFonts w:ascii="Arial" w:hAnsi="Arial" w:cs="Arial"/>
                <w:color w:val="000000"/>
                <w:sz w:val="20"/>
                <w:szCs w:val="20"/>
              </w:rPr>
              <w:t>vitek</w:t>
            </w:r>
            <w:proofErr w:type="spellEnd"/>
          </w:p>
        </w:tc>
      </w:tr>
      <w:tr w:rsidR="008B07CE" w:rsidRPr="008B07CE" w14:paraId="421FD30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F135F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Ribeiro 2016</w:t>
            </w:r>
          </w:p>
        </w:tc>
        <w:tc>
          <w:tcPr>
            <w:tcW w:w="1276" w:type="dxa"/>
            <w:tcBorders>
              <w:top w:val="nil"/>
              <w:left w:val="nil"/>
              <w:bottom w:val="single" w:sz="4" w:space="0" w:color="auto"/>
              <w:right w:val="single" w:sz="4" w:space="0" w:color="auto"/>
            </w:tcBorders>
            <w:shd w:val="clear" w:color="auto" w:fill="auto"/>
            <w:noWrap/>
            <w:vAlign w:val="bottom"/>
            <w:hideMark/>
          </w:tcPr>
          <w:p w14:paraId="06B0559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5CF79DD"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7382D31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CEA432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PCR</w:t>
            </w:r>
          </w:p>
        </w:tc>
      </w:tr>
      <w:tr w:rsidR="008B07CE" w:rsidRPr="008B07CE" w14:paraId="19246CC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9EF06CF"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Tellevik</w:t>
            </w:r>
            <w:proofErr w:type="spellEnd"/>
            <w:r w:rsidRPr="008B07CE">
              <w:rPr>
                <w:rFonts w:ascii="Arial" w:hAnsi="Arial" w:cs="Arial"/>
                <w:color w:val="000000"/>
                <w:sz w:val="20"/>
                <w:szCs w:val="20"/>
              </w:rPr>
              <w:t>, 2016</w:t>
            </w:r>
          </w:p>
        </w:tc>
        <w:tc>
          <w:tcPr>
            <w:tcW w:w="1276" w:type="dxa"/>
            <w:tcBorders>
              <w:top w:val="nil"/>
              <w:left w:val="nil"/>
              <w:bottom w:val="single" w:sz="4" w:space="0" w:color="auto"/>
              <w:right w:val="single" w:sz="4" w:space="0" w:color="auto"/>
            </w:tcBorders>
            <w:shd w:val="clear" w:color="auto" w:fill="auto"/>
            <w:noWrap/>
            <w:vAlign w:val="bottom"/>
            <w:hideMark/>
          </w:tcPr>
          <w:p w14:paraId="41E5228B"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E6B0531"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3AB2E259"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BA236F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2489DA6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6D619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Magwenzi</w:t>
            </w:r>
            <w:proofErr w:type="spellEnd"/>
            <w:r w:rsidRPr="008B07CE">
              <w:rPr>
                <w:rFonts w:ascii="Arial" w:hAnsi="Arial" w:cs="Arial"/>
                <w:color w:val="000000"/>
                <w:sz w:val="20"/>
                <w:szCs w:val="20"/>
              </w:rPr>
              <w:t xml:space="preserve"> 2017</w:t>
            </w:r>
          </w:p>
        </w:tc>
        <w:tc>
          <w:tcPr>
            <w:tcW w:w="1276" w:type="dxa"/>
            <w:tcBorders>
              <w:top w:val="nil"/>
              <w:left w:val="nil"/>
              <w:bottom w:val="single" w:sz="4" w:space="0" w:color="auto"/>
              <w:right w:val="single" w:sz="4" w:space="0" w:color="auto"/>
            </w:tcBorders>
            <w:shd w:val="clear" w:color="auto" w:fill="auto"/>
            <w:noWrap/>
            <w:vAlign w:val="bottom"/>
            <w:hideMark/>
          </w:tcPr>
          <w:p w14:paraId="70449A4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2E005F1"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r w:rsidRPr="008B07CE">
              <w:rPr>
                <w:rFonts w:ascii="Arial" w:hAnsi="Arial" w:cs="Arial"/>
                <w:color w:val="000000"/>
                <w:sz w:val="20"/>
                <w:szCs w:val="20"/>
              </w:rPr>
              <w:t xml:space="preserve"> and </w:t>
            </w: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 and nutrient broth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750A82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C506D9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3BA72E4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78C8E5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Moremi 2017</w:t>
            </w:r>
          </w:p>
        </w:tc>
        <w:tc>
          <w:tcPr>
            <w:tcW w:w="1276" w:type="dxa"/>
            <w:tcBorders>
              <w:top w:val="nil"/>
              <w:left w:val="nil"/>
              <w:bottom w:val="single" w:sz="4" w:space="0" w:color="auto"/>
              <w:right w:val="single" w:sz="4" w:space="0" w:color="auto"/>
            </w:tcBorders>
            <w:shd w:val="clear" w:color="auto" w:fill="auto"/>
            <w:noWrap/>
            <w:vAlign w:val="bottom"/>
            <w:hideMark/>
          </w:tcPr>
          <w:p w14:paraId="463E63A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28287D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44A1179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731304A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15386CB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A6192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Wilmore 2017</w:t>
            </w:r>
          </w:p>
        </w:tc>
        <w:tc>
          <w:tcPr>
            <w:tcW w:w="1276" w:type="dxa"/>
            <w:tcBorders>
              <w:top w:val="nil"/>
              <w:left w:val="nil"/>
              <w:bottom w:val="single" w:sz="4" w:space="0" w:color="auto"/>
              <w:right w:val="single" w:sz="4" w:space="0" w:color="auto"/>
            </w:tcBorders>
            <w:shd w:val="clear" w:color="auto" w:fill="auto"/>
            <w:noWrap/>
            <w:vAlign w:val="bottom"/>
            <w:hideMark/>
          </w:tcPr>
          <w:p w14:paraId="5A1FC71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0254946"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CLEDwith</w:t>
            </w:r>
            <w:proofErr w:type="spellEnd"/>
            <w:r w:rsidRPr="008B07CE">
              <w:rPr>
                <w:rFonts w:ascii="Arial" w:hAnsi="Arial" w:cs="Arial"/>
                <w:color w:val="000000"/>
                <w:sz w:val="20"/>
                <w:szCs w:val="20"/>
              </w:rPr>
              <w:t xml:space="preserve"> </w:t>
            </w:r>
            <w:proofErr w:type="spellStart"/>
            <w:r w:rsidRPr="008B07CE">
              <w:rPr>
                <w:rFonts w:ascii="Arial" w:hAnsi="Arial" w:cs="Arial"/>
                <w:color w:val="000000"/>
                <w:sz w:val="20"/>
                <w:szCs w:val="20"/>
              </w:rPr>
              <w:t>cephalosproin</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0178B157"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 and MALDI</w:t>
            </w:r>
          </w:p>
        </w:tc>
        <w:tc>
          <w:tcPr>
            <w:tcW w:w="2126" w:type="dxa"/>
            <w:tcBorders>
              <w:top w:val="nil"/>
              <w:left w:val="nil"/>
              <w:bottom w:val="single" w:sz="4" w:space="0" w:color="auto"/>
              <w:right w:val="single" w:sz="4" w:space="0" w:color="auto"/>
            </w:tcBorders>
            <w:shd w:val="clear" w:color="auto" w:fill="auto"/>
            <w:noWrap/>
            <w:vAlign w:val="bottom"/>
            <w:hideMark/>
          </w:tcPr>
          <w:p w14:paraId="0E37FED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5C6A7CB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0AEF844"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Chirindze</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437713B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A3D49B6"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C4199A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BB0103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6348D540"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408DE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Founou</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539144BD"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706F4E2"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0ED3CF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849D3A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Combination disc</w:t>
            </w:r>
          </w:p>
        </w:tc>
      </w:tr>
      <w:tr w:rsidR="008B07CE" w:rsidRPr="008B07CE" w14:paraId="45AE3EC9"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C29EB9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Herindrainy</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6F3EE20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5A731EE8"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0D7592C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28DD19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1A00A11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AB7006"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lastRenderedPageBreak/>
              <w:t>Katakweba</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73F5693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8D1AD42"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0EF08DD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3D7DB11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4B73E21"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530DD5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Marando</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5EA8920C"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3F7B3B9"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50B6801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045DFCC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57792FEC"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4D737AE"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Moremi 2018</w:t>
            </w:r>
          </w:p>
        </w:tc>
        <w:tc>
          <w:tcPr>
            <w:tcW w:w="1276" w:type="dxa"/>
            <w:tcBorders>
              <w:top w:val="nil"/>
              <w:left w:val="nil"/>
              <w:bottom w:val="single" w:sz="4" w:space="0" w:color="auto"/>
              <w:right w:val="single" w:sz="4" w:space="0" w:color="auto"/>
            </w:tcBorders>
            <w:shd w:val="clear" w:color="auto" w:fill="auto"/>
            <w:noWrap/>
            <w:vAlign w:val="bottom"/>
            <w:hideMark/>
          </w:tcPr>
          <w:p w14:paraId="6F7FD0D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157AF47D"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Mackonkey</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9021DFA"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5144CCFF"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vitek</w:t>
            </w:r>
            <w:proofErr w:type="spellEnd"/>
          </w:p>
        </w:tc>
      </w:tr>
      <w:tr w:rsidR="008B07CE" w:rsidRPr="008B07CE" w14:paraId="1BE80744"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F30500B"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Nikema</w:t>
            </w:r>
            <w:proofErr w:type="spellEnd"/>
            <w:r w:rsidRPr="008B07CE">
              <w:rPr>
                <w:rFonts w:ascii="Arial" w:hAnsi="Arial" w:cs="Arial"/>
                <w:color w:val="000000"/>
                <w:sz w:val="20"/>
                <w:szCs w:val="20"/>
              </w:rPr>
              <w:t xml:space="preserve"> </w:t>
            </w:r>
            <w:proofErr w:type="spellStart"/>
            <w:r w:rsidRPr="008B07CE">
              <w:rPr>
                <w:rFonts w:ascii="Arial" w:hAnsi="Arial" w:cs="Arial"/>
                <w:color w:val="000000"/>
                <w:sz w:val="20"/>
                <w:szCs w:val="20"/>
              </w:rPr>
              <w:t>Pessinaba</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5B7B91A2"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E8ED350"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84D674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0C7FBFA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r>
      <w:tr w:rsidR="008B07CE" w:rsidRPr="008B07CE" w14:paraId="39B9C3E8"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6B8BE1"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Sanneh</w:t>
            </w:r>
            <w:proofErr w:type="spellEnd"/>
            <w:r w:rsidRPr="008B07CE">
              <w:rPr>
                <w:rFonts w:ascii="Arial" w:hAnsi="Arial" w:cs="Arial"/>
                <w:color w:val="000000"/>
                <w:sz w:val="20"/>
                <w:szCs w:val="20"/>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4BE1F7DA"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6EE3A1E" w14:textId="77777777" w:rsidR="008B07CE" w:rsidRPr="008B07CE" w:rsidRDefault="008B07CE" w:rsidP="008B07CE">
            <w:pPr>
              <w:rPr>
                <w:rFonts w:ascii="Arial" w:hAnsi="Arial" w:cs="Arial"/>
                <w:color w:val="000000"/>
                <w:sz w:val="20"/>
                <w:szCs w:val="20"/>
              </w:rPr>
            </w:pPr>
            <w:proofErr w:type="spellStart"/>
            <w:r w:rsidRPr="008B07CE">
              <w:rPr>
                <w:rFonts w:ascii="Arial" w:hAnsi="Arial" w:cs="Arial"/>
                <w:color w:val="000000"/>
                <w:sz w:val="20"/>
                <w:szCs w:val="20"/>
              </w:rPr>
              <w:t>Drigalski</w:t>
            </w:r>
            <w:proofErr w:type="spellEnd"/>
            <w:r w:rsidRPr="008B07CE">
              <w:rPr>
                <w:rFonts w:ascii="Arial" w:hAnsi="Arial" w:cs="Arial"/>
                <w:color w:val="000000"/>
                <w:sz w:val="20"/>
                <w:szCs w:val="20"/>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C385528"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NR</w:t>
            </w:r>
          </w:p>
        </w:tc>
        <w:tc>
          <w:tcPr>
            <w:tcW w:w="2126" w:type="dxa"/>
            <w:tcBorders>
              <w:top w:val="nil"/>
              <w:left w:val="nil"/>
              <w:bottom w:val="single" w:sz="4" w:space="0" w:color="auto"/>
              <w:right w:val="single" w:sz="4" w:space="0" w:color="auto"/>
            </w:tcBorders>
            <w:shd w:val="clear" w:color="auto" w:fill="auto"/>
            <w:noWrap/>
            <w:vAlign w:val="bottom"/>
            <w:hideMark/>
          </w:tcPr>
          <w:p w14:paraId="4827CB94"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Double disc</w:t>
            </w:r>
          </w:p>
        </w:tc>
      </w:tr>
      <w:tr w:rsidR="008B07CE" w:rsidRPr="008B07CE" w14:paraId="2763D01F" w14:textId="77777777" w:rsidTr="008B07CE">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9D7EA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Stanley 2018</w:t>
            </w:r>
          </w:p>
        </w:tc>
        <w:tc>
          <w:tcPr>
            <w:tcW w:w="1276" w:type="dxa"/>
            <w:tcBorders>
              <w:top w:val="nil"/>
              <w:left w:val="nil"/>
              <w:bottom w:val="single" w:sz="4" w:space="0" w:color="auto"/>
              <w:right w:val="single" w:sz="4" w:space="0" w:color="auto"/>
            </w:tcBorders>
            <w:shd w:val="clear" w:color="auto" w:fill="auto"/>
            <w:noWrap/>
            <w:vAlign w:val="bottom"/>
            <w:hideMark/>
          </w:tcPr>
          <w:p w14:paraId="03100783"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8FCED55"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AST</w:t>
            </w:r>
          </w:p>
        </w:tc>
        <w:tc>
          <w:tcPr>
            <w:tcW w:w="1554" w:type="dxa"/>
            <w:tcBorders>
              <w:top w:val="nil"/>
              <w:left w:val="nil"/>
              <w:bottom w:val="single" w:sz="4" w:space="0" w:color="auto"/>
              <w:right w:val="single" w:sz="4" w:space="0" w:color="auto"/>
            </w:tcBorders>
            <w:shd w:val="clear" w:color="auto" w:fill="auto"/>
            <w:noWrap/>
            <w:vAlign w:val="bottom"/>
            <w:hideMark/>
          </w:tcPr>
          <w:p w14:paraId="3A2986F6"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BD phoenix</w:t>
            </w:r>
          </w:p>
        </w:tc>
        <w:tc>
          <w:tcPr>
            <w:tcW w:w="2126" w:type="dxa"/>
            <w:tcBorders>
              <w:top w:val="nil"/>
              <w:left w:val="nil"/>
              <w:bottom w:val="single" w:sz="4" w:space="0" w:color="auto"/>
              <w:right w:val="single" w:sz="4" w:space="0" w:color="auto"/>
            </w:tcBorders>
            <w:shd w:val="clear" w:color="auto" w:fill="auto"/>
            <w:noWrap/>
            <w:vAlign w:val="bottom"/>
            <w:hideMark/>
          </w:tcPr>
          <w:p w14:paraId="662B54DF" w14:textId="77777777" w:rsidR="008B07CE" w:rsidRPr="008B07CE" w:rsidRDefault="008B07CE" w:rsidP="008B07CE">
            <w:pPr>
              <w:rPr>
                <w:rFonts w:ascii="Arial" w:hAnsi="Arial" w:cs="Arial"/>
                <w:color w:val="000000"/>
                <w:sz w:val="20"/>
                <w:szCs w:val="20"/>
              </w:rPr>
            </w:pPr>
            <w:r w:rsidRPr="008B07CE">
              <w:rPr>
                <w:rFonts w:ascii="Arial" w:hAnsi="Arial" w:cs="Arial"/>
                <w:color w:val="000000"/>
                <w:sz w:val="20"/>
                <w:szCs w:val="20"/>
              </w:rPr>
              <w:t>BD phoenix</w:t>
            </w:r>
          </w:p>
        </w:tc>
      </w:tr>
    </w:tbl>
    <w:p w14:paraId="6228A3DF" w14:textId="77777777" w:rsidR="008B07CE" w:rsidRDefault="008B07CE" w:rsidP="001D6079">
      <w:pPr>
        <w:spacing w:line="360" w:lineRule="auto"/>
        <w:rPr>
          <w:rFonts w:ascii="Arial" w:hAnsi="Arial" w:cs="Arial"/>
          <w:lang w:val="en-US"/>
        </w:rPr>
      </w:pPr>
    </w:p>
    <w:p w14:paraId="0C95BB5D" w14:textId="5827025C" w:rsidR="00C3281C" w:rsidRDefault="008B07CE" w:rsidP="001D6079">
      <w:pPr>
        <w:spacing w:line="360" w:lineRule="auto"/>
        <w:rPr>
          <w:rFonts w:ascii="Arial" w:hAnsi="Arial" w:cs="Arial"/>
          <w:lang w:val="en-US"/>
        </w:rPr>
      </w:pPr>
      <w:r>
        <w:rPr>
          <w:rFonts w:ascii="Arial" w:hAnsi="Arial" w:cs="Arial"/>
          <w:lang w:val="en-US"/>
        </w:rPr>
        <w:t>Supplementary table S1: details of microbiologic testing procedures.</w:t>
      </w:r>
    </w:p>
    <w:p w14:paraId="6B926859" w14:textId="19C1BDF1" w:rsidR="00355149" w:rsidRDefault="00355149" w:rsidP="001D6079">
      <w:pPr>
        <w:spacing w:line="360" w:lineRule="auto"/>
        <w:rPr>
          <w:rFonts w:ascii="Arial" w:hAnsi="Arial" w:cs="Arial"/>
          <w:lang w:val="en-US"/>
        </w:rPr>
      </w:pPr>
    </w:p>
    <w:p w14:paraId="02FF5D6E" w14:textId="77777777" w:rsidR="00355149" w:rsidRDefault="00355149" w:rsidP="00355149">
      <w:pPr>
        <w:spacing w:line="360" w:lineRule="auto"/>
        <w:rPr>
          <w:rFonts w:ascii="Arial" w:hAnsi="Arial" w:cs="Arial"/>
          <w:lang w:val="en-US"/>
        </w:rPr>
      </w:pPr>
      <w:r>
        <w:rPr>
          <w:rFonts w:ascii="Arial" w:hAnsi="Arial" w:cs="Arial"/>
          <w:noProof/>
          <w:lang w:val="en-US"/>
        </w:rPr>
        <w:drawing>
          <wp:inline distT="0" distB="0" distL="0" distR="0" wp14:anchorId="115E9565" wp14:editId="74960B52">
            <wp:extent cx="5029200" cy="431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veral_prev_plot.pdf"/>
                    <pic:cNvPicPr/>
                  </pic:nvPicPr>
                  <pic:blipFill>
                    <a:blip r:embed="rId11">
                      <a:extLst>
                        <a:ext uri="{28A0092B-C50C-407E-A947-70E740481C1C}">
                          <a14:useLocalDpi xmlns:a14="http://schemas.microsoft.com/office/drawing/2010/main" val="0"/>
                        </a:ext>
                      </a:extLst>
                    </a:blip>
                    <a:stretch>
                      <a:fillRect/>
                    </a:stretch>
                  </pic:blipFill>
                  <pic:spPr>
                    <a:xfrm>
                      <a:off x="0" y="0"/>
                      <a:ext cx="5029200" cy="4318000"/>
                    </a:xfrm>
                    <a:prstGeom prst="rect">
                      <a:avLst/>
                    </a:prstGeom>
                  </pic:spPr>
                </pic:pic>
              </a:graphicData>
            </a:graphic>
          </wp:inline>
        </w:drawing>
      </w:r>
    </w:p>
    <w:p w14:paraId="38A08E55" w14:textId="0B444728" w:rsidR="00355149" w:rsidRDefault="00355149" w:rsidP="00355149">
      <w:pPr>
        <w:spacing w:line="360" w:lineRule="auto"/>
        <w:rPr>
          <w:rFonts w:ascii="Arial" w:hAnsi="Arial" w:cs="Arial"/>
          <w:lang w:val="en-US"/>
        </w:rPr>
      </w:pPr>
      <w:r>
        <w:rPr>
          <w:rFonts w:ascii="Arial" w:hAnsi="Arial" w:cs="Arial"/>
          <w:lang w:val="en-US"/>
        </w:rPr>
        <w:t>Supplementary figure S1: Overall ESBL-E colonization prevalence by study.</w:t>
      </w:r>
    </w:p>
    <w:p w14:paraId="556A7E94" w14:textId="439A7240" w:rsidR="00E6120B" w:rsidRDefault="00E6120B" w:rsidP="00355149">
      <w:pPr>
        <w:spacing w:line="360" w:lineRule="auto"/>
        <w:rPr>
          <w:rFonts w:ascii="Arial" w:hAnsi="Arial" w:cs="Arial"/>
          <w:lang w:val="en-US"/>
        </w:rPr>
      </w:pPr>
    </w:p>
    <w:p w14:paraId="171DD4F3" w14:textId="036C8F47" w:rsidR="00E6120B" w:rsidRDefault="00E6120B" w:rsidP="00355149">
      <w:pPr>
        <w:spacing w:line="360" w:lineRule="auto"/>
        <w:rPr>
          <w:rFonts w:ascii="Arial" w:hAnsi="Arial" w:cs="Arial"/>
          <w:lang w:val="en-US"/>
        </w:rPr>
      </w:pPr>
      <w:r>
        <w:rPr>
          <w:rFonts w:ascii="Arial" w:hAnsi="Arial" w:cs="Arial"/>
          <w:noProof/>
          <w:lang w:val="en-US"/>
        </w:rPr>
        <w:lastRenderedPageBreak/>
        <w:drawing>
          <wp:inline distT="0" distB="0" distL="0" distR="0" wp14:anchorId="0DFE8849" wp14:editId="0F539BA3">
            <wp:extent cx="5302613" cy="72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est_plot2.pdf"/>
                    <pic:cNvPicPr/>
                  </pic:nvPicPr>
                  <pic:blipFill rotWithShape="1">
                    <a:blip r:embed="rId12">
                      <a:extLst>
                        <a:ext uri="{28A0092B-C50C-407E-A947-70E740481C1C}">
                          <a14:useLocalDpi xmlns:a14="http://schemas.microsoft.com/office/drawing/2010/main" val="0"/>
                        </a:ext>
                      </a:extLst>
                    </a:blip>
                    <a:srcRect t="10961" b="7566"/>
                    <a:stretch/>
                  </pic:blipFill>
                  <pic:spPr bwMode="auto">
                    <a:xfrm>
                      <a:off x="0" y="0"/>
                      <a:ext cx="5318760" cy="7221925"/>
                    </a:xfrm>
                    <a:prstGeom prst="rect">
                      <a:avLst/>
                    </a:prstGeom>
                    <a:ln>
                      <a:noFill/>
                    </a:ln>
                    <a:extLst>
                      <a:ext uri="{53640926-AAD7-44D8-BBD7-CCE9431645EC}">
                        <a14:shadowObscured xmlns:a14="http://schemas.microsoft.com/office/drawing/2010/main"/>
                      </a:ext>
                    </a:extLst>
                  </pic:spPr>
                </pic:pic>
              </a:graphicData>
            </a:graphic>
          </wp:inline>
        </w:drawing>
      </w:r>
    </w:p>
    <w:p w14:paraId="76C1507C" w14:textId="5424B523" w:rsidR="00E6120B" w:rsidRPr="001D6079" w:rsidRDefault="00E6120B" w:rsidP="00355149">
      <w:pPr>
        <w:spacing w:line="360" w:lineRule="auto"/>
        <w:rPr>
          <w:rFonts w:ascii="Arial" w:hAnsi="Arial" w:cs="Arial"/>
          <w:lang w:val="en-US"/>
        </w:rPr>
      </w:pPr>
      <w:r>
        <w:rPr>
          <w:rFonts w:ascii="Arial" w:hAnsi="Arial" w:cs="Arial"/>
          <w:lang w:val="en-US"/>
        </w:rPr>
        <w:t>Supplementary Figure S2: ESBL-E carriage prevalence stratified by age group.</w:t>
      </w:r>
    </w:p>
    <w:sectPr w:rsidR="00E6120B" w:rsidRPr="001D6079" w:rsidSect="00C3281C">
      <w:pgSz w:w="11900" w:h="16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e Lewis" w:date="2019-04-08T12:04:00Z" w:initials="JL">
    <w:p w14:paraId="4910AC32" w14:textId="77D3BE2F" w:rsidR="006541C8" w:rsidRDefault="006541C8">
      <w:pPr>
        <w:pStyle w:val="CommentText"/>
      </w:pPr>
      <w:r>
        <w:rPr>
          <w:rStyle w:val="CommentReference"/>
        </w:rPr>
        <w:annotationRef/>
      </w:r>
      <w:r>
        <w:t>Haven’t calculated overall pooled prevalence as not sure it makes sense …</w:t>
      </w:r>
      <w:proofErr w:type="gramStart"/>
      <w:r>
        <w:t>. ?</w:t>
      </w:r>
      <w:proofErr w:type="gramEnd"/>
      <w:r w:rsidR="00A860B2">
        <w:t xml:space="preserve"> Le</w:t>
      </w:r>
    </w:p>
  </w:comment>
  <w:comment w:id="6" w:author="Rebecca Lester" w:date="2019-04-06T12:03:00Z" w:initials="RL">
    <w:p w14:paraId="70194999" w14:textId="553B53A3" w:rsidR="00F902B9" w:rsidRDefault="00F902B9">
      <w:pPr>
        <w:pStyle w:val="CommentText"/>
      </w:pPr>
      <w:r>
        <w:rPr>
          <w:rStyle w:val="CommentReference"/>
        </w:rPr>
        <w:annotationRef/>
      </w:r>
      <w:r>
        <w:t>Could put in appendix</w:t>
      </w:r>
    </w:p>
  </w:comment>
  <w:comment w:id="10" w:author="Rebecca Lester" w:date="2019-04-06T12:54:00Z" w:initials="RL">
    <w:p w14:paraId="474AEB5F" w14:textId="075C0CB9" w:rsidR="00F902B9" w:rsidRDefault="00F902B9">
      <w:pPr>
        <w:pStyle w:val="CommentText"/>
      </w:pPr>
      <w:r>
        <w:rPr>
          <w:rStyle w:val="CommentReference"/>
        </w:rPr>
        <w:annotationRef/>
      </w:r>
      <w:r>
        <w:t>Agree to pool age groups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10AC32" w15:done="0"/>
  <w15:commentEx w15:paraId="70194999" w15:done="0"/>
  <w15:commentEx w15:paraId="474AEB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10AC32" w16cid:durableId="2055B749"/>
  <w16cid:commentId w16cid:paraId="70194999" w16cid:durableId="205313F4"/>
  <w16cid:commentId w16cid:paraId="474AEB5F" w16cid:durableId="205320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Lester">
    <w15:presenceInfo w15:providerId="None" w15:userId="Rebecca Lester"/>
  </w15:person>
  <w15:person w15:author="Joe Lewis">
    <w15:presenceInfo w15:providerId="None" w15:userId="Joe Lew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79"/>
    <w:rsid w:val="000170BC"/>
    <w:rsid w:val="000224DE"/>
    <w:rsid w:val="000249CA"/>
    <w:rsid w:val="00035B5D"/>
    <w:rsid w:val="00037A39"/>
    <w:rsid w:val="000422A2"/>
    <w:rsid w:val="0004492E"/>
    <w:rsid w:val="0005242A"/>
    <w:rsid w:val="00060D8D"/>
    <w:rsid w:val="00081D63"/>
    <w:rsid w:val="0009107D"/>
    <w:rsid w:val="00095D0C"/>
    <w:rsid w:val="00097C03"/>
    <w:rsid w:val="000D3F0A"/>
    <w:rsid w:val="000E06E3"/>
    <w:rsid w:val="000F1FCD"/>
    <w:rsid w:val="000F2ADC"/>
    <w:rsid w:val="001068B2"/>
    <w:rsid w:val="00111F80"/>
    <w:rsid w:val="0011755D"/>
    <w:rsid w:val="0013167C"/>
    <w:rsid w:val="00146F25"/>
    <w:rsid w:val="00155BED"/>
    <w:rsid w:val="00156103"/>
    <w:rsid w:val="00161F01"/>
    <w:rsid w:val="001705DA"/>
    <w:rsid w:val="00173B84"/>
    <w:rsid w:val="001D132F"/>
    <w:rsid w:val="001D4880"/>
    <w:rsid w:val="001D6079"/>
    <w:rsid w:val="001E2E25"/>
    <w:rsid w:val="00210391"/>
    <w:rsid w:val="00212AAB"/>
    <w:rsid w:val="002266AF"/>
    <w:rsid w:val="00231879"/>
    <w:rsid w:val="00243474"/>
    <w:rsid w:val="00247CB7"/>
    <w:rsid w:val="002764E1"/>
    <w:rsid w:val="0027650F"/>
    <w:rsid w:val="002932AE"/>
    <w:rsid w:val="002B7419"/>
    <w:rsid w:val="002D6149"/>
    <w:rsid w:val="002F7547"/>
    <w:rsid w:val="00310ABD"/>
    <w:rsid w:val="00334E4C"/>
    <w:rsid w:val="00337F54"/>
    <w:rsid w:val="00350A6A"/>
    <w:rsid w:val="00355149"/>
    <w:rsid w:val="003655C6"/>
    <w:rsid w:val="00371B33"/>
    <w:rsid w:val="003761EE"/>
    <w:rsid w:val="0038324E"/>
    <w:rsid w:val="003F3F9D"/>
    <w:rsid w:val="003F6F95"/>
    <w:rsid w:val="00412480"/>
    <w:rsid w:val="00412DC9"/>
    <w:rsid w:val="00412F1E"/>
    <w:rsid w:val="0041392D"/>
    <w:rsid w:val="00422952"/>
    <w:rsid w:val="0044371B"/>
    <w:rsid w:val="004760D0"/>
    <w:rsid w:val="004A057F"/>
    <w:rsid w:val="004B560E"/>
    <w:rsid w:val="004C0808"/>
    <w:rsid w:val="004D5547"/>
    <w:rsid w:val="004D5DF3"/>
    <w:rsid w:val="004D7BFA"/>
    <w:rsid w:val="004E1D97"/>
    <w:rsid w:val="004F1BD6"/>
    <w:rsid w:val="004F3567"/>
    <w:rsid w:val="004F6453"/>
    <w:rsid w:val="00505087"/>
    <w:rsid w:val="00506EF1"/>
    <w:rsid w:val="00506F1E"/>
    <w:rsid w:val="00512F21"/>
    <w:rsid w:val="00527934"/>
    <w:rsid w:val="005435F6"/>
    <w:rsid w:val="00554D3F"/>
    <w:rsid w:val="00560099"/>
    <w:rsid w:val="005625A2"/>
    <w:rsid w:val="00570A74"/>
    <w:rsid w:val="00570F1E"/>
    <w:rsid w:val="00584DE1"/>
    <w:rsid w:val="005943FA"/>
    <w:rsid w:val="00596BF0"/>
    <w:rsid w:val="005A777C"/>
    <w:rsid w:val="005B501E"/>
    <w:rsid w:val="005D568A"/>
    <w:rsid w:val="006127E8"/>
    <w:rsid w:val="006229EE"/>
    <w:rsid w:val="006244A9"/>
    <w:rsid w:val="00625DB8"/>
    <w:rsid w:val="00626EF6"/>
    <w:rsid w:val="00627792"/>
    <w:rsid w:val="00631620"/>
    <w:rsid w:val="00636BA7"/>
    <w:rsid w:val="006541C8"/>
    <w:rsid w:val="00657365"/>
    <w:rsid w:val="00670938"/>
    <w:rsid w:val="0069276E"/>
    <w:rsid w:val="006939B1"/>
    <w:rsid w:val="006C3EB0"/>
    <w:rsid w:val="006D3B76"/>
    <w:rsid w:val="006D6118"/>
    <w:rsid w:val="006E4275"/>
    <w:rsid w:val="006E7A68"/>
    <w:rsid w:val="006F3F83"/>
    <w:rsid w:val="006F76DA"/>
    <w:rsid w:val="006F7D46"/>
    <w:rsid w:val="00702CE3"/>
    <w:rsid w:val="00721891"/>
    <w:rsid w:val="007252C8"/>
    <w:rsid w:val="00730D69"/>
    <w:rsid w:val="0073565B"/>
    <w:rsid w:val="00735C7B"/>
    <w:rsid w:val="0073670E"/>
    <w:rsid w:val="00772372"/>
    <w:rsid w:val="007766C2"/>
    <w:rsid w:val="0079242F"/>
    <w:rsid w:val="007A20C9"/>
    <w:rsid w:val="007A716D"/>
    <w:rsid w:val="007B1565"/>
    <w:rsid w:val="007B5EC3"/>
    <w:rsid w:val="007C36FF"/>
    <w:rsid w:val="007C49E0"/>
    <w:rsid w:val="007C6355"/>
    <w:rsid w:val="007D0B46"/>
    <w:rsid w:val="007D1F3B"/>
    <w:rsid w:val="007F1604"/>
    <w:rsid w:val="00805BC5"/>
    <w:rsid w:val="008065E3"/>
    <w:rsid w:val="00807798"/>
    <w:rsid w:val="0082646C"/>
    <w:rsid w:val="00861895"/>
    <w:rsid w:val="00874E85"/>
    <w:rsid w:val="00880F2A"/>
    <w:rsid w:val="00894AC0"/>
    <w:rsid w:val="00896865"/>
    <w:rsid w:val="008A6A7A"/>
    <w:rsid w:val="008B07CE"/>
    <w:rsid w:val="008B55A3"/>
    <w:rsid w:val="008C129A"/>
    <w:rsid w:val="008C48B1"/>
    <w:rsid w:val="008E04F9"/>
    <w:rsid w:val="008E3F4B"/>
    <w:rsid w:val="009008E3"/>
    <w:rsid w:val="00902163"/>
    <w:rsid w:val="00907FA7"/>
    <w:rsid w:val="00911029"/>
    <w:rsid w:val="00916393"/>
    <w:rsid w:val="0092124A"/>
    <w:rsid w:val="00930E96"/>
    <w:rsid w:val="0093583A"/>
    <w:rsid w:val="00946D4D"/>
    <w:rsid w:val="00953872"/>
    <w:rsid w:val="0095682C"/>
    <w:rsid w:val="00963C25"/>
    <w:rsid w:val="0096515F"/>
    <w:rsid w:val="009672B5"/>
    <w:rsid w:val="00982D39"/>
    <w:rsid w:val="009C7C85"/>
    <w:rsid w:val="009E3969"/>
    <w:rsid w:val="009F0140"/>
    <w:rsid w:val="009F22F8"/>
    <w:rsid w:val="009F2B1B"/>
    <w:rsid w:val="009F41F4"/>
    <w:rsid w:val="00A01599"/>
    <w:rsid w:val="00A102DC"/>
    <w:rsid w:val="00A133AF"/>
    <w:rsid w:val="00A21443"/>
    <w:rsid w:val="00A32E78"/>
    <w:rsid w:val="00A4279C"/>
    <w:rsid w:val="00A427E1"/>
    <w:rsid w:val="00A43911"/>
    <w:rsid w:val="00A62CD7"/>
    <w:rsid w:val="00A70B6F"/>
    <w:rsid w:val="00A727A7"/>
    <w:rsid w:val="00A81C05"/>
    <w:rsid w:val="00A860B2"/>
    <w:rsid w:val="00A9330C"/>
    <w:rsid w:val="00A956D3"/>
    <w:rsid w:val="00A96216"/>
    <w:rsid w:val="00AB777D"/>
    <w:rsid w:val="00AC0715"/>
    <w:rsid w:val="00AC12A6"/>
    <w:rsid w:val="00AC7D4E"/>
    <w:rsid w:val="00AD0C29"/>
    <w:rsid w:val="00AD16C4"/>
    <w:rsid w:val="00AD1E2D"/>
    <w:rsid w:val="00B0245D"/>
    <w:rsid w:val="00B121CF"/>
    <w:rsid w:val="00B17853"/>
    <w:rsid w:val="00B25F6D"/>
    <w:rsid w:val="00B32D83"/>
    <w:rsid w:val="00B42037"/>
    <w:rsid w:val="00B42B57"/>
    <w:rsid w:val="00B57336"/>
    <w:rsid w:val="00B802BF"/>
    <w:rsid w:val="00B81594"/>
    <w:rsid w:val="00B84B0C"/>
    <w:rsid w:val="00B85E5E"/>
    <w:rsid w:val="00BB2D7E"/>
    <w:rsid w:val="00BB3A7A"/>
    <w:rsid w:val="00BE0318"/>
    <w:rsid w:val="00BE0807"/>
    <w:rsid w:val="00BF0371"/>
    <w:rsid w:val="00C0340E"/>
    <w:rsid w:val="00C17F83"/>
    <w:rsid w:val="00C20E22"/>
    <w:rsid w:val="00C24844"/>
    <w:rsid w:val="00C31A9D"/>
    <w:rsid w:val="00C3281C"/>
    <w:rsid w:val="00C34892"/>
    <w:rsid w:val="00C34A87"/>
    <w:rsid w:val="00C713C2"/>
    <w:rsid w:val="00C90156"/>
    <w:rsid w:val="00C935D0"/>
    <w:rsid w:val="00C96B73"/>
    <w:rsid w:val="00C96EEA"/>
    <w:rsid w:val="00C972DD"/>
    <w:rsid w:val="00CC0475"/>
    <w:rsid w:val="00CC6CD5"/>
    <w:rsid w:val="00CE025B"/>
    <w:rsid w:val="00CE039F"/>
    <w:rsid w:val="00CE4554"/>
    <w:rsid w:val="00CF4888"/>
    <w:rsid w:val="00D10EFE"/>
    <w:rsid w:val="00D11BC3"/>
    <w:rsid w:val="00D13FA7"/>
    <w:rsid w:val="00D23680"/>
    <w:rsid w:val="00D31B76"/>
    <w:rsid w:val="00D32A85"/>
    <w:rsid w:val="00D3317A"/>
    <w:rsid w:val="00D337B8"/>
    <w:rsid w:val="00D463F5"/>
    <w:rsid w:val="00D518A5"/>
    <w:rsid w:val="00D53A8F"/>
    <w:rsid w:val="00D72FDB"/>
    <w:rsid w:val="00D77D37"/>
    <w:rsid w:val="00D82947"/>
    <w:rsid w:val="00D8340C"/>
    <w:rsid w:val="00DA2E1D"/>
    <w:rsid w:val="00DC733C"/>
    <w:rsid w:val="00DD4459"/>
    <w:rsid w:val="00E030FF"/>
    <w:rsid w:val="00E04918"/>
    <w:rsid w:val="00E078D2"/>
    <w:rsid w:val="00E102DC"/>
    <w:rsid w:val="00E11CB4"/>
    <w:rsid w:val="00E55898"/>
    <w:rsid w:val="00E6120B"/>
    <w:rsid w:val="00E629B1"/>
    <w:rsid w:val="00E85C29"/>
    <w:rsid w:val="00E85EC9"/>
    <w:rsid w:val="00E85F6B"/>
    <w:rsid w:val="00E96843"/>
    <w:rsid w:val="00EB1768"/>
    <w:rsid w:val="00EC3B35"/>
    <w:rsid w:val="00ED59D4"/>
    <w:rsid w:val="00EF5CB6"/>
    <w:rsid w:val="00EF6785"/>
    <w:rsid w:val="00EF7915"/>
    <w:rsid w:val="00F04594"/>
    <w:rsid w:val="00F065F9"/>
    <w:rsid w:val="00F43D90"/>
    <w:rsid w:val="00F54A46"/>
    <w:rsid w:val="00F81778"/>
    <w:rsid w:val="00F902B9"/>
    <w:rsid w:val="00F9248B"/>
    <w:rsid w:val="00F92881"/>
    <w:rsid w:val="00F93DDE"/>
    <w:rsid w:val="00FB6437"/>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38B0"/>
  <w15:chartTrackingRefBased/>
  <w15:docId w15:val="{B5F26CA5-E697-FA40-BC04-070509C8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6118"/>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6079"/>
  </w:style>
  <w:style w:type="paragraph" w:styleId="BalloonText">
    <w:name w:val="Balloon Text"/>
    <w:basedOn w:val="Normal"/>
    <w:link w:val="BalloonTextChar"/>
    <w:uiPriority w:val="99"/>
    <w:semiHidden/>
    <w:unhideWhenUsed/>
    <w:rsid w:val="00730D69"/>
    <w:rPr>
      <w:sz w:val="18"/>
      <w:szCs w:val="18"/>
    </w:rPr>
  </w:style>
  <w:style w:type="character" w:customStyle="1" w:styleId="BalloonTextChar">
    <w:name w:val="Balloon Text Char"/>
    <w:basedOn w:val="DefaultParagraphFont"/>
    <w:link w:val="BalloonText"/>
    <w:uiPriority w:val="99"/>
    <w:semiHidden/>
    <w:rsid w:val="00730D69"/>
    <w:rPr>
      <w:rFonts w:ascii="Times New Roman" w:hAnsi="Times New Roman" w:cs="Times New Roman"/>
      <w:sz w:val="18"/>
      <w:szCs w:val="18"/>
      <w:lang w:val="en-GB"/>
    </w:rPr>
  </w:style>
  <w:style w:type="paragraph" w:styleId="NormalWeb">
    <w:name w:val="Normal (Web)"/>
    <w:basedOn w:val="Normal"/>
    <w:uiPriority w:val="99"/>
    <w:semiHidden/>
    <w:unhideWhenUsed/>
    <w:rsid w:val="007B1565"/>
  </w:style>
  <w:style w:type="character" w:styleId="Hyperlink">
    <w:name w:val="Hyperlink"/>
    <w:basedOn w:val="DefaultParagraphFont"/>
    <w:uiPriority w:val="99"/>
    <w:unhideWhenUsed/>
    <w:rsid w:val="00B0245D"/>
    <w:rPr>
      <w:color w:val="0563C1" w:themeColor="hyperlink"/>
      <w:u w:val="single"/>
    </w:rPr>
  </w:style>
  <w:style w:type="character" w:styleId="UnresolvedMention">
    <w:name w:val="Unresolved Mention"/>
    <w:basedOn w:val="DefaultParagraphFont"/>
    <w:uiPriority w:val="99"/>
    <w:rsid w:val="00B0245D"/>
    <w:rPr>
      <w:color w:val="605E5C"/>
      <w:shd w:val="clear" w:color="auto" w:fill="E1DFDD"/>
    </w:rPr>
  </w:style>
  <w:style w:type="character" w:styleId="CommentReference">
    <w:name w:val="annotation reference"/>
    <w:basedOn w:val="DefaultParagraphFont"/>
    <w:uiPriority w:val="99"/>
    <w:semiHidden/>
    <w:unhideWhenUsed/>
    <w:rsid w:val="00F04594"/>
    <w:rPr>
      <w:sz w:val="16"/>
      <w:szCs w:val="16"/>
    </w:rPr>
  </w:style>
  <w:style w:type="paragraph" w:styleId="CommentText">
    <w:name w:val="annotation text"/>
    <w:basedOn w:val="Normal"/>
    <w:link w:val="CommentTextChar"/>
    <w:uiPriority w:val="99"/>
    <w:semiHidden/>
    <w:unhideWhenUsed/>
    <w:rsid w:val="00F04594"/>
    <w:rPr>
      <w:sz w:val="20"/>
      <w:szCs w:val="20"/>
    </w:rPr>
  </w:style>
  <w:style w:type="character" w:customStyle="1" w:styleId="CommentTextChar">
    <w:name w:val="Comment Text Char"/>
    <w:basedOn w:val="DefaultParagraphFont"/>
    <w:link w:val="CommentText"/>
    <w:uiPriority w:val="99"/>
    <w:semiHidden/>
    <w:rsid w:val="00F045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04594"/>
    <w:rPr>
      <w:b/>
      <w:bCs/>
    </w:rPr>
  </w:style>
  <w:style w:type="character" w:customStyle="1" w:styleId="CommentSubjectChar">
    <w:name w:val="Comment Subject Char"/>
    <w:basedOn w:val="CommentTextChar"/>
    <w:link w:val="CommentSubject"/>
    <w:uiPriority w:val="99"/>
    <w:semiHidden/>
    <w:rsid w:val="00F04594"/>
    <w:rPr>
      <w:rFonts w:ascii="Times New Roman" w:eastAsia="Times New Roman" w:hAnsi="Times New Roman" w:cs="Times New Roman"/>
      <w:b/>
      <w:bCs/>
      <w:sz w:val="20"/>
      <w:szCs w:val="20"/>
      <w:lang w:val="en-GB"/>
    </w:rPr>
  </w:style>
  <w:style w:type="paragraph" w:styleId="Revision">
    <w:name w:val="Revision"/>
    <w:hidden/>
    <w:uiPriority w:val="99"/>
    <w:semiHidden/>
    <w:rsid w:val="002F7547"/>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39909">
      <w:bodyDiv w:val="1"/>
      <w:marLeft w:val="0"/>
      <w:marRight w:val="0"/>
      <w:marTop w:val="0"/>
      <w:marBottom w:val="0"/>
      <w:divBdr>
        <w:top w:val="none" w:sz="0" w:space="0" w:color="auto"/>
        <w:left w:val="none" w:sz="0" w:space="0" w:color="auto"/>
        <w:bottom w:val="none" w:sz="0" w:space="0" w:color="auto"/>
        <w:right w:val="none" w:sz="0" w:space="0" w:color="auto"/>
      </w:divBdr>
    </w:div>
    <w:div w:id="216281750">
      <w:bodyDiv w:val="1"/>
      <w:marLeft w:val="0"/>
      <w:marRight w:val="0"/>
      <w:marTop w:val="0"/>
      <w:marBottom w:val="0"/>
      <w:divBdr>
        <w:top w:val="none" w:sz="0" w:space="0" w:color="auto"/>
        <w:left w:val="none" w:sz="0" w:space="0" w:color="auto"/>
        <w:bottom w:val="none" w:sz="0" w:space="0" w:color="auto"/>
        <w:right w:val="none" w:sz="0" w:space="0" w:color="auto"/>
      </w:divBdr>
    </w:div>
    <w:div w:id="229342286">
      <w:bodyDiv w:val="1"/>
      <w:marLeft w:val="0"/>
      <w:marRight w:val="0"/>
      <w:marTop w:val="0"/>
      <w:marBottom w:val="0"/>
      <w:divBdr>
        <w:top w:val="none" w:sz="0" w:space="0" w:color="auto"/>
        <w:left w:val="none" w:sz="0" w:space="0" w:color="auto"/>
        <w:bottom w:val="none" w:sz="0" w:space="0" w:color="auto"/>
        <w:right w:val="none" w:sz="0" w:space="0" w:color="auto"/>
      </w:divBdr>
    </w:div>
    <w:div w:id="612902407">
      <w:bodyDiv w:val="1"/>
      <w:marLeft w:val="0"/>
      <w:marRight w:val="0"/>
      <w:marTop w:val="0"/>
      <w:marBottom w:val="0"/>
      <w:divBdr>
        <w:top w:val="none" w:sz="0" w:space="0" w:color="auto"/>
        <w:left w:val="none" w:sz="0" w:space="0" w:color="auto"/>
        <w:bottom w:val="none" w:sz="0" w:space="0" w:color="auto"/>
        <w:right w:val="none" w:sz="0" w:space="0" w:color="auto"/>
      </w:divBdr>
      <w:divsChild>
        <w:div w:id="122575152">
          <w:marLeft w:val="0"/>
          <w:marRight w:val="0"/>
          <w:marTop w:val="0"/>
          <w:marBottom w:val="0"/>
          <w:divBdr>
            <w:top w:val="none" w:sz="0" w:space="0" w:color="auto"/>
            <w:left w:val="none" w:sz="0" w:space="0" w:color="auto"/>
            <w:bottom w:val="none" w:sz="0" w:space="0" w:color="auto"/>
            <w:right w:val="none" w:sz="0" w:space="0" w:color="auto"/>
          </w:divBdr>
          <w:divsChild>
            <w:div w:id="1597791282">
              <w:marLeft w:val="0"/>
              <w:marRight w:val="0"/>
              <w:marTop w:val="0"/>
              <w:marBottom w:val="0"/>
              <w:divBdr>
                <w:top w:val="none" w:sz="0" w:space="0" w:color="auto"/>
                <w:left w:val="none" w:sz="0" w:space="0" w:color="auto"/>
                <w:bottom w:val="none" w:sz="0" w:space="0" w:color="auto"/>
                <w:right w:val="none" w:sz="0" w:space="0" w:color="auto"/>
              </w:divBdr>
              <w:divsChild>
                <w:div w:id="239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19341">
      <w:bodyDiv w:val="1"/>
      <w:marLeft w:val="0"/>
      <w:marRight w:val="0"/>
      <w:marTop w:val="0"/>
      <w:marBottom w:val="0"/>
      <w:divBdr>
        <w:top w:val="none" w:sz="0" w:space="0" w:color="auto"/>
        <w:left w:val="none" w:sz="0" w:space="0" w:color="auto"/>
        <w:bottom w:val="none" w:sz="0" w:space="0" w:color="auto"/>
        <w:right w:val="none" w:sz="0" w:space="0" w:color="auto"/>
      </w:divBdr>
    </w:div>
    <w:div w:id="910310372">
      <w:bodyDiv w:val="1"/>
      <w:marLeft w:val="0"/>
      <w:marRight w:val="0"/>
      <w:marTop w:val="0"/>
      <w:marBottom w:val="0"/>
      <w:divBdr>
        <w:top w:val="none" w:sz="0" w:space="0" w:color="auto"/>
        <w:left w:val="none" w:sz="0" w:space="0" w:color="auto"/>
        <w:bottom w:val="none" w:sz="0" w:space="0" w:color="auto"/>
        <w:right w:val="none" w:sz="0" w:space="0" w:color="auto"/>
      </w:divBdr>
    </w:div>
    <w:div w:id="1018577044">
      <w:bodyDiv w:val="1"/>
      <w:marLeft w:val="0"/>
      <w:marRight w:val="0"/>
      <w:marTop w:val="0"/>
      <w:marBottom w:val="0"/>
      <w:divBdr>
        <w:top w:val="none" w:sz="0" w:space="0" w:color="auto"/>
        <w:left w:val="none" w:sz="0" w:space="0" w:color="auto"/>
        <w:bottom w:val="none" w:sz="0" w:space="0" w:color="auto"/>
        <w:right w:val="none" w:sz="0" w:space="0" w:color="auto"/>
      </w:divBdr>
      <w:divsChild>
        <w:div w:id="277032031">
          <w:marLeft w:val="0"/>
          <w:marRight w:val="0"/>
          <w:marTop w:val="0"/>
          <w:marBottom w:val="0"/>
          <w:divBdr>
            <w:top w:val="none" w:sz="0" w:space="0" w:color="auto"/>
            <w:left w:val="none" w:sz="0" w:space="0" w:color="auto"/>
            <w:bottom w:val="none" w:sz="0" w:space="0" w:color="auto"/>
            <w:right w:val="none" w:sz="0" w:space="0" w:color="auto"/>
          </w:divBdr>
          <w:divsChild>
            <w:div w:id="1267031941">
              <w:marLeft w:val="0"/>
              <w:marRight w:val="0"/>
              <w:marTop w:val="0"/>
              <w:marBottom w:val="0"/>
              <w:divBdr>
                <w:top w:val="none" w:sz="0" w:space="0" w:color="auto"/>
                <w:left w:val="none" w:sz="0" w:space="0" w:color="auto"/>
                <w:bottom w:val="none" w:sz="0" w:space="0" w:color="auto"/>
                <w:right w:val="none" w:sz="0" w:space="0" w:color="auto"/>
              </w:divBdr>
              <w:divsChild>
                <w:div w:id="11545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579">
      <w:bodyDiv w:val="1"/>
      <w:marLeft w:val="0"/>
      <w:marRight w:val="0"/>
      <w:marTop w:val="0"/>
      <w:marBottom w:val="0"/>
      <w:divBdr>
        <w:top w:val="none" w:sz="0" w:space="0" w:color="auto"/>
        <w:left w:val="none" w:sz="0" w:space="0" w:color="auto"/>
        <w:bottom w:val="none" w:sz="0" w:space="0" w:color="auto"/>
        <w:right w:val="none" w:sz="0" w:space="0" w:color="auto"/>
      </w:divBdr>
    </w:div>
    <w:div w:id="1707632948">
      <w:bodyDiv w:val="1"/>
      <w:marLeft w:val="0"/>
      <w:marRight w:val="0"/>
      <w:marTop w:val="0"/>
      <w:marBottom w:val="0"/>
      <w:divBdr>
        <w:top w:val="none" w:sz="0" w:space="0" w:color="auto"/>
        <w:left w:val="none" w:sz="0" w:space="0" w:color="auto"/>
        <w:bottom w:val="none" w:sz="0" w:space="0" w:color="auto"/>
        <w:right w:val="none" w:sz="0" w:space="0" w:color="auto"/>
      </w:divBdr>
    </w:div>
    <w:div w:id="19830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hyperlink" Target="mailto:joseph.lewis@lstmed.ac.uk" TargetMode="Externa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5A4DB-447D-BE49-940D-02776ADCE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27308</Words>
  <Characters>155661</Characters>
  <Application>Microsoft Office Word</Application>
  <DocSecurity>0</DocSecurity>
  <Lines>1297</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4</cp:revision>
  <dcterms:created xsi:type="dcterms:W3CDTF">2019-04-08T11:30:00Z</dcterms:created>
  <dcterms:modified xsi:type="dcterms:W3CDTF">2019-04-08T11:34:00Z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d78a52cb-6597-34bd-86bb-e3dae51ee2c1</vt:lpwstr>
  </property>
  <property fmtid="{D5CDD505-2E9C-101B-9397-08002B2CF9AE}" pid="4" name="Mendeley Recent Style Id 0_1">
    <vt:lpwstr>http://www.zotero.org/styles/american-society-for-microbiology</vt:lpwstr>
  </property>
  <property fmtid="{D5CDD505-2E9C-101B-9397-08002B2CF9AE}" pid="5" name="Mendeley Recent Style Name 0_1">
    <vt:lpwstr>American Society for Microbiology</vt:lpwstr>
  </property>
  <property fmtid="{D5CDD505-2E9C-101B-9397-08002B2CF9AE}" pid="6" name="Mendeley Recent Style Id 1_1">
    <vt:lpwstr>http://www.zotero.org/styles/bmj</vt:lpwstr>
  </property>
  <property fmtid="{D5CDD505-2E9C-101B-9397-08002B2CF9AE}" pid="7" name="Mendeley Recent Style Name 1_1">
    <vt:lpwstr>BMJ</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http://www.zotero.org/styles/critical-care</vt:lpwstr>
  </property>
  <property fmtid="{D5CDD505-2E9C-101B-9397-08002B2CF9AE}" pid="11" name="Mendeley Recent Style Name 3_1">
    <vt:lpwstr>Critical Care</vt:lpwstr>
  </property>
  <property fmtid="{D5CDD505-2E9C-101B-9397-08002B2CF9AE}" pid="12" name="Mendeley Recent Style Id 4_1">
    <vt:lpwstr>http://www.zotero.org/styles/emerging-infectious-diseases</vt:lpwstr>
  </property>
  <property fmtid="{D5CDD505-2E9C-101B-9397-08002B2CF9AE}" pid="13" name="Mendeley Recent Style Name 4_1">
    <vt:lpwstr>Emerging Infectious Diseases</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http://www.zotero.org/styles/journal-of-antimicrobial-chemotherapy</vt:lpwstr>
  </property>
  <property fmtid="{D5CDD505-2E9C-101B-9397-08002B2CF9AE}" pid="17" name="Mendeley Recent Style Name 6_1">
    <vt:lpwstr>Journal of Antimicrobial Chemotherapy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http://www.zotero.org/styles/the-open-university-harvard</vt:lpwstr>
  </property>
  <property fmtid="{D5CDD505-2E9C-101B-9397-08002B2CF9AE}" pid="21" name="Mendeley Recent Style Name 8_1">
    <vt:lpwstr>The Open University (Harvard)</vt:lpwstr>
  </property>
  <property fmtid="{D5CDD505-2E9C-101B-9397-08002B2CF9AE}" pid="22" name="Mendeley Recent Style Id 9_1">
    <vt:lpwstr>http://www.zotero.org/styles/travel-medicine-and-infectious-disease</vt:lpwstr>
  </property>
  <property fmtid="{D5CDD505-2E9C-101B-9397-08002B2CF9AE}" pid="23" name="Mendeley Recent Style Name 9_1">
    <vt:lpwstr>Travel Medicine and Infectious Disease</vt:lpwstr>
  </property>
  <property fmtid="{D5CDD505-2E9C-101B-9397-08002B2CF9AE}" pid="24" name="Mendeley Citation Style_1">
    <vt:lpwstr>http://www.zotero.org/styles/journal-of-antimicrobial-chemotherapy</vt:lpwstr>
  </property>
</Properties>
</file>