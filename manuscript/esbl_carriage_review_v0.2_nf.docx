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07A0D402" w:rsidR="00355149" w:rsidRDefault="00161F01" w:rsidP="001D6079">
      <w:pPr>
        <w:spacing w:line="360" w:lineRule="auto"/>
        <w:rPr>
          <w:rFonts w:ascii="Arial" w:hAnsi="Arial" w:cs="Arial"/>
          <w:b/>
        </w:rPr>
      </w:pPr>
      <w:r w:rsidRPr="00161F01">
        <w:rPr>
          <w:rFonts w:ascii="Arial" w:hAnsi="Arial" w:cs="Arial"/>
          <w:b/>
        </w:rPr>
        <w:t>Prevalence</w:t>
      </w:r>
      <w:r w:rsidR="00355149" w:rsidRPr="00161F01">
        <w:rPr>
          <w:rFonts w:ascii="Arial" w:hAnsi="Arial" w:cs="Arial"/>
          <w:b/>
        </w:rPr>
        <w:t xml:space="preserve"> of and risk factors for gut mucosal colonisation with extended-spectrum beta lactamase producing </w:t>
      </w:r>
      <w:r w:rsidR="00355149" w:rsidRPr="0095682C">
        <w:rPr>
          <w:rFonts w:ascii="Arial" w:hAnsi="Arial" w:cs="Arial"/>
          <w:b/>
          <w:i/>
        </w:rPr>
        <w:t>Enterobacteria</w:t>
      </w:r>
      <w:r w:rsidRPr="0095682C">
        <w:rPr>
          <w:rFonts w:ascii="Arial" w:hAnsi="Arial" w:cs="Arial"/>
          <w:b/>
          <w:i/>
        </w:rPr>
        <w:t>ceae</w:t>
      </w:r>
      <w:r w:rsidRPr="00161F01">
        <w:rPr>
          <w:rFonts w:ascii="Arial" w:hAnsi="Arial" w:cs="Arial"/>
          <w:b/>
        </w:rPr>
        <w:t xml:space="preserve"> in sub-Saharan Africa: a systematic review and meta-analysis</w:t>
      </w:r>
    </w:p>
    <w:p w14:paraId="3FF1FD4F" w14:textId="1B8194D4" w:rsidR="00161F01" w:rsidRDefault="00161F01" w:rsidP="001D6079">
      <w:pPr>
        <w:spacing w:line="360" w:lineRule="auto"/>
        <w:rPr>
          <w:rFonts w:ascii="Arial" w:hAnsi="Arial" w:cs="Arial"/>
          <w:b/>
        </w:rPr>
      </w:pPr>
    </w:p>
    <w:p w14:paraId="553748B4" w14:textId="61485357" w:rsidR="00161F01" w:rsidRPr="00161F01" w:rsidRDefault="00161F01" w:rsidP="001D6079">
      <w:pPr>
        <w:spacing w:line="36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Pr>
          <w:rFonts w:ascii="Arial" w:hAnsi="Arial" w:cs="Arial"/>
        </w:rPr>
        <w:t xml:space="preserve">Nicholas </w:t>
      </w:r>
      <w:r w:rsidR="00D35CFE">
        <w:rPr>
          <w:rFonts w:ascii="Arial" w:hAnsi="Arial" w:cs="Arial"/>
        </w:rPr>
        <w:t>A</w:t>
      </w:r>
      <w:r>
        <w:rPr>
          <w:rFonts w:ascii="Arial" w:hAnsi="Arial" w:cs="Arial"/>
        </w:rPr>
        <w:t xml:space="preserve">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1D6079">
      <w:pPr>
        <w:spacing w:line="360" w:lineRule="auto"/>
        <w:rPr>
          <w:rFonts w:ascii="Arial" w:hAnsi="Arial" w:cs="Arial"/>
        </w:rPr>
      </w:pPr>
    </w:p>
    <w:p w14:paraId="2BEE489E" w14:textId="33B918F1" w:rsidR="00161F01" w:rsidRDefault="00161F01" w:rsidP="001D6079">
      <w:pPr>
        <w:spacing w:line="360" w:lineRule="auto"/>
        <w:rPr>
          <w:rFonts w:ascii="Arial" w:hAnsi="Arial" w:cs="Arial"/>
        </w:rPr>
      </w:pPr>
      <w:r>
        <w:rPr>
          <w:rFonts w:ascii="Arial" w:hAnsi="Arial" w:cs="Arial"/>
        </w:rPr>
        <w:t>1 Liverpool School of Tropical Medicine, Liverpool, UK,</w:t>
      </w:r>
    </w:p>
    <w:p w14:paraId="5EFEB143" w14:textId="57DBFCCC" w:rsidR="00161F01" w:rsidRDefault="00161F01" w:rsidP="001D6079">
      <w:pPr>
        <w:spacing w:line="360" w:lineRule="auto"/>
        <w:rPr>
          <w:rFonts w:ascii="Arial" w:hAnsi="Arial" w:cs="Arial"/>
        </w:rPr>
      </w:pPr>
      <w:r>
        <w:rPr>
          <w:rFonts w:ascii="Arial" w:hAnsi="Arial" w:cs="Arial"/>
        </w:rPr>
        <w:t>2 Malawi-Liverpool-Wellcome Clinical Research Programme, Blantyre, Malawi</w:t>
      </w:r>
    </w:p>
    <w:p w14:paraId="2D7DF9AC" w14:textId="04A5FE77" w:rsidR="00161F01" w:rsidRDefault="00161F01" w:rsidP="001D6079">
      <w:pPr>
        <w:spacing w:line="360" w:lineRule="auto"/>
        <w:rPr>
          <w:rFonts w:ascii="Arial" w:hAnsi="Arial" w:cs="Arial"/>
        </w:rPr>
      </w:pPr>
    </w:p>
    <w:p w14:paraId="6F1FD29A" w14:textId="18FC1267" w:rsidR="0095682C" w:rsidRDefault="0095682C" w:rsidP="001D6079">
      <w:pPr>
        <w:spacing w:line="360" w:lineRule="auto"/>
        <w:rPr>
          <w:rFonts w:ascii="Arial" w:hAnsi="Arial" w:cs="Arial"/>
        </w:rPr>
      </w:pPr>
      <w:r>
        <w:rPr>
          <w:rFonts w:ascii="Arial" w:hAnsi="Arial" w:cs="Arial"/>
        </w:rPr>
        <w:t>Running tittle: Prevalence and risk factors for ESBL-E carriage in sSA</w:t>
      </w:r>
    </w:p>
    <w:p w14:paraId="453D48D2" w14:textId="77777777" w:rsidR="0095682C" w:rsidRDefault="0095682C" w:rsidP="001D6079">
      <w:pPr>
        <w:spacing w:line="360" w:lineRule="auto"/>
        <w:rPr>
          <w:rFonts w:ascii="Arial" w:hAnsi="Arial" w:cs="Arial"/>
        </w:rPr>
      </w:pPr>
    </w:p>
    <w:p w14:paraId="304E8366" w14:textId="3D5C640F" w:rsidR="00161F01" w:rsidRDefault="00161F01" w:rsidP="001D6079">
      <w:pPr>
        <w:spacing w:line="360" w:lineRule="auto"/>
        <w:rPr>
          <w:rFonts w:ascii="Arial" w:hAnsi="Arial" w:cs="Arial"/>
        </w:rPr>
      </w:pPr>
      <w:r>
        <w:rPr>
          <w:rFonts w:ascii="Arial" w:hAnsi="Arial" w:cs="Arial"/>
        </w:rPr>
        <w:t>Corresponding Author:</w:t>
      </w:r>
    </w:p>
    <w:p w14:paraId="1C7759A9" w14:textId="64B87641" w:rsidR="00161F01" w:rsidRDefault="00161F01" w:rsidP="001D6079">
      <w:pPr>
        <w:spacing w:line="360" w:lineRule="auto"/>
        <w:rPr>
          <w:rFonts w:ascii="Arial" w:hAnsi="Arial" w:cs="Arial"/>
        </w:rPr>
      </w:pPr>
    </w:p>
    <w:p w14:paraId="139D99CC" w14:textId="2CE5618A" w:rsidR="00161F01" w:rsidRDefault="00161F01" w:rsidP="001D6079">
      <w:pPr>
        <w:spacing w:line="360" w:lineRule="auto"/>
        <w:rPr>
          <w:rFonts w:ascii="Arial" w:hAnsi="Arial" w:cs="Arial"/>
        </w:rPr>
      </w:pPr>
      <w:r>
        <w:rPr>
          <w:rFonts w:ascii="Arial" w:hAnsi="Arial" w:cs="Arial"/>
        </w:rPr>
        <w:t>Joseph M Lewis</w:t>
      </w:r>
    </w:p>
    <w:p w14:paraId="76DBBB9A" w14:textId="3240005D" w:rsidR="00161F01" w:rsidRDefault="00161F01" w:rsidP="001D6079">
      <w:pPr>
        <w:spacing w:line="360" w:lineRule="auto"/>
        <w:rPr>
          <w:rFonts w:ascii="Arial" w:hAnsi="Arial" w:cs="Arial"/>
        </w:rPr>
      </w:pPr>
      <w:r>
        <w:rPr>
          <w:rFonts w:ascii="Arial" w:hAnsi="Arial" w:cs="Arial"/>
        </w:rPr>
        <w:t>Liverpool School of Tropical Medicine</w:t>
      </w:r>
    </w:p>
    <w:p w14:paraId="5A044F29" w14:textId="5738C9C5" w:rsidR="00161F01" w:rsidRDefault="00161F01" w:rsidP="001D6079">
      <w:pPr>
        <w:spacing w:line="36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1D6079">
      <w:pPr>
        <w:spacing w:line="360" w:lineRule="auto"/>
        <w:rPr>
          <w:rFonts w:ascii="Arial" w:hAnsi="Arial" w:cs="Arial"/>
        </w:rPr>
      </w:pPr>
      <w:r w:rsidRPr="00161F01">
        <w:rPr>
          <w:rFonts w:ascii="Arial" w:hAnsi="Arial" w:cs="Arial"/>
        </w:rPr>
        <w:t xml:space="preserve">Liverpool </w:t>
      </w:r>
    </w:p>
    <w:p w14:paraId="5C5ABF0F" w14:textId="39045969" w:rsidR="00161F01" w:rsidRDefault="00161F01" w:rsidP="001D6079">
      <w:pPr>
        <w:spacing w:line="360" w:lineRule="auto"/>
        <w:rPr>
          <w:rFonts w:ascii="Arial" w:hAnsi="Arial" w:cs="Arial"/>
        </w:rPr>
      </w:pPr>
      <w:r w:rsidRPr="00161F01">
        <w:rPr>
          <w:rFonts w:ascii="Arial" w:hAnsi="Arial" w:cs="Arial"/>
        </w:rPr>
        <w:t>L3 5QA</w:t>
      </w:r>
    </w:p>
    <w:p w14:paraId="76E6F03A" w14:textId="4B9B6979" w:rsidR="00161F01" w:rsidRDefault="00161F01" w:rsidP="001D6079">
      <w:pPr>
        <w:spacing w:line="360" w:lineRule="auto"/>
        <w:rPr>
          <w:rFonts w:ascii="Arial" w:hAnsi="Arial" w:cs="Arial"/>
        </w:rPr>
      </w:pPr>
    </w:p>
    <w:p w14:paraId="242A1F60" w14:textId="2D81BC80" w:rsidR="00161F01" w:rsidRDefault="00161F01" w:rsidP="001D6079">
      <w:pPr>
        <w:spacing w:line="36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1D6079">
      <w:pPr>
        <w:spacing w:line="360" w:lineRule="auto"/>
        <w:rPr>
          <w:rFonts w:ascii="Arial" w:hAnsi="Arial" w:cs="Arial"/>
        </w:rPr>
      </w:pPr>
      <w:r>
        <w:rPr>
          <w:rFonts w:ascii="Arial" w:hAnsi="Arial" w:cs="Arial"/>
        </w:rPr>
        <w:t>Tel: +44 7969 419910</w:t>
      </w:r>
    </w:p>
    <w:p w14:paraId="02E33974" w14:textId="2C74C98E" w:rsidR="00B0245D" w:rsidRDefault="00B0245D" w:rsidP="001D6079">
      <w:pPr>
        <w:spacing w:line="360" w:lineRule="auto"/>
        <w:rPr>
          <w:rFonts w:ascii="Arial" w:hAnsi="Arial" w:cs="Arial"/>
        </w:rPr>
      </w:pPr>
      <w:r>
        <w:rPr>
          <w:rFonts w:ascii="Arial" w:hAnsi="Arial" w:cs="Arial"/>
        </w:rPr>
        <w:t xml:space="preserve">Fax: </w:t>
      </w:r>
    </w:p>
    <w:p w14:paraId="4C26ABB3" w14:textId="77777777" w:rsidR="00B0245D" w:rsidRDefault="00B0245D" w:rsidP="001D6079">
      <w:pPr>
        <w:spacing w:line="360" w:lineRule="auto"/>
        <w:rPr>
          <w:rFonts w:ascii="Arial" w:hAnsi="Arial" w:cs="Arial"/>
        </w:rPr>
      </w:pPr>
    </w:p>
    <w:p w14:paraId="0328055A" w14:textId="1E85F133" w:rsidR="00161F01" w:rsidRDefault="00161F01" w:rsidP="001D6079">
      <w:pPr>
        <w:spacing w:line="360" w:lineRule="auto"/>
        <w:rPr>
          <w:rFonts w:ascii="Arial" w:hAnsi="Arial" w:cs="Arial"/>
        </w:rPr>
      </w:pPr>
    </w:p>
    <w:p w14:paraId="1382E89A" w14:textId="6D7BF9A7" w:rsidR="00161F01" w:rsidRDefault="00161F01" w:rsidP="001D6079">
      <w:pPr>
        <w:spacing w:line="360" w:lineRule="auto"/>
        <w:rPr>
          <w:rFonts w:ascii="Arial" w:hAnsi="Arial" w:cs="Arial"/>
        </w:rPr>
      </w:pPr>
    </w:p>
    <w:p w14:paraId="482578A6" w14:textId="543B81E3" w:rsidR="00161F01" w:rsidRDefault="00161F01" w:rsidP="001D6079">
      <w:pPr>
        <w:spacing w:line="360" w:lineRule="auto"/>
        <w:rPr>
          <w:rFonts w:ascii="Arial" w:hAnsi="Arial" w:cs="Arial"/>
        </w:rPr>
      </w:pPr>
    </w:p>
    <w:p w14:paraId="09F2BC35" w14:textId="48B2123A" w:rsidR="00161F01" w:rsidRDefault="00161F01" w:rsidP="001D6079">
      <w:pPr>
        <w:spacing w:line="360" w:lineRule="auto"/>
        <w:rPr>
          <w:rFonts w:ascii="Arial" w:hAnsi="Arial" w:cs="Arial"/>
        </w:rPr>
      </w:pPr>
    </w:p>
    <w:p w14:paraId="72721FC5" w14:textId="6EA43FEC" w:rsidR="00161F01" w:rsidRDefault="00161F01" w:rsidP="001D6079">
      <w:pPr>
        <w:spacing w:line="360" w:lineRule="auto"/>
        <w:rPr>
          <w:rFonts w:ascii="Arial" w:hAnsi="Arial" w:cs="Arial"/>
        </w:rPr>
      </w:pPr>
    </w:p>
    <w:p w14:paraId="2E353373" w14:textId="18C15194" w:rsidR="00161F01" w:rsidRDefault="00161F01" w:rsidP="001D6079">
      <w:pPr>
        <w:spacing w:line="360" w:lineRule="auto"/>
        <w:rPr>
          <w:rFonts w:ascii="Arial" w:hAnsi="Arial" w:cs="Arial"/>
        </w:rPr>
      </w:pPr>
    </w:p>
    <w:p w14:paraId="4B634FD1" w14:textId="06893AB4" w:rsidR="00161F01" w:rsidRDefault="00161F01" w:rsidP="001D6079">
      <w:pPr>
        <w:spacing w:line="360" w:lineRule="auto"/>
        <w:rPr>
          <w:rFonts w:ascii="Arial" w:hAnsi="Arial" w:cs="Arial"/>
        </w:rPr>
      </w:pPr>
    </w:p>
    <w:p w14:paraId="599DB772" w14:textId="537D0D51" w:rsidR="00161F01" w:rsidRDefault="00161F01" w:rsidP="001D6079">
      <w:pPr>
        <w:spacing w:line="360" w:lineRule="auto"/>
        <w:rPr>
          <w:rFonts w:ascii="Arial" w:hAnsi="Arial" w:cs="Arial"/>
        </w:rPr>
      </w:pPr>
    </w:p>
    <w:p w14:paraId="7F74BD14" w14:textId="4A0342E5" w:rsidR="00161F01" w:rsidRDefault="00161F01" w:rsidP="001D6079">
      <w:pPr>
        <w:spacing w:line="360" w:lineRule="auto"/>
        <w:rPr>
          <w:rFonts w:ascii="Arial" w:hAnsi="Arial" w:cs="Arial"/>
        </w:rPr>
      </w:pPr>
    </w:p>
    <w:p w14:paraId="7A2A2600" w14:textId="70AD731B" w:rsidR="00161F01" w:rsidRDefault="00161F01" w:rsidP="001D6079">
      <w:pPr>
        <w:spacing w:line="360" w:lineRule="auto"/>
        <w:rPr>
          <w:rFonts w:ascii="Arial" w:hAnsi="Arial" w:cs="Arial"/>
        </w:rPr>
      </w:pPr>
    </w:p>
    <w:p w14:paraId="201ECC7F" w14:textId="77777777" w:rsidR="00F9248B" w:rsidRDefault="00F9248B" w:rsidP="001D6079">
      <w:pPr>
        <w:spacing w:line="360" w:lineRule="auto"/>
        <w:rPr>
          <w:rFonts w:ascii="Arial" w:hAnsi="Arial" w:cs="Arial"/>
        </w:rPr>
      </w:pPr>
    </w:p>
    <w:p w14:paraId="645238A0" w14:textId="046B36B7" w:rsidR="001D6079" w:rsidRPr="0095682C" w:rsidRDefault="00355149" w:rsidP="001D6079">
      <w:pPr>
        <w:spacing w:line="360" w:lineRule="auto"/>
        <w:rPr>
          <w:rFonts w:ascii="Arial" w:hAnsi="Arial" w:cs="Arial"/>
          <w:b/>
        </w:rPr>
      </w:pPr>
      <w:r w:rsidRPr="0095682C">
        <w:rPr>
          <w:rFonts w:ascii="Arial" w:hAnsi="Arial" w:cs="Arial"/>
          <w:b/>
        </w:rPr>
        <w:lastRenderedPageBreak/>
        <w:t>Abstract</w:t>
      </w:r>
      <w:r w:rsidR="001D6079" w:rsidRPr="0095682C">
        <w:rPr>
          <w:rFonts w:ascii="Arial" w:hAnsi="Arial" w:cs="Arial"/>
          <w:b/>
        </w:rPr>
        <w:t xml:space="preserve"> </w:t>
      </w:r>
    </w:p>
    <w:p w14:paraId="60E4A5C0" w14:textId="38F178A7" w:rsidR="00161F01" w:rsidRDefault="00161F01" w:rsidP="00161F01">
      <w:pPr>
        <w:spacing w:line="360" w:lineRule="auto"/>
        <w:rPr>
          <w:rFonts w:ascii="Arial" w:hAnsi="Arial" w:cs="Arial"/>
        </w:rPr>
      </w:pPr>
    </w:p>
    <w:p w14:paraId="22AE60AF" w14:textId="57593801" w:rsidR="00EF7915" w:rsidRDefault="00EF7915" w:rsidP="00161F01">
      <w:pPr>
        <w:spacing w:line="360" w:lineRule="auto"/>
        <w:rPr>
          <w:rFonts w:ascii="Arial" w:hAnsi="Arial" w:cs="Arial"/>
        </w:rPr>
      </w:pPr>
      <w:r>
        <w:rPr>
          <w:rFonts w:ascii="Arial" w:hAnsi="Arial" w:cs="Arial"/>
        </w:rPr>
        <w:t>Words 227 (max 250)</w:t>
      </w:r>
    </w:p>
    <w:p w14:paraId="124414BD" w14:textId="77777777" w:rsidR="00EF7915" w:rsidRDefault="00EF7915" w:rsidP="00161F01">
      <w:pPr>
        <w:spacing w:line="360" w:lineRule="auto"/>
        <w:rPr>
          <w:rFonts w:ascii="Arial" w:hAnsi="Arial" w:cs="Arial"/>
        </w:rPr>
      </w:pPr>
    </w:p>
    <w:p w14:paraId="5DFC4314" w14:textId="343FA025" w:rsidR="00161F01" w:rsidRPr="0095682C" w:rsidRDefault="00161F01" w:rsidP="00161F01">
      <w:pPr>
        <w:spacing w:line="360" w:lineRule="auto"/>
        <w:rPr>
          <w:rFonts w:ascii="Arial" w:hAnsi="Arial" w:cs="Arial"/>
          <w:b/>
        </w:rPr>
      </w:pPr>
      <w:r w:rsidRPr="0095682C">
        <w:rPr>
          <w:rFonts w:ascii="Arial" w:hAnsi="Arial" w:cs="Arial"/>
          <w:b/>
        </w:rPr>
        <w:t xml:space="preserve">Background </w:t>
      </w:r>
    </w:p>
    <w:p w14:paraId="095AEF0E" w14:textId="00EE2D15" w:rsidR="00161F01" w:rsidRDefault="00161F01" w:rsidP="00161F01">
      <w:pPr>
        <w:spacing w:line="360" w:lineRule="auto"/>
        <w:rPr>
          <w:rFonts w:ascii="Arial" w:hAnsi="Arial" w:cs="Arial"/>
        </w:rPr>
      </w:pPr>
      <w:r>
        <w:rPr>
          <w:rFonts w:ascii="Arial" w:hAnsi="Arial" w:cs="Arial"/>
        </w:rPr>
        <w:t>Extended-spectrum beta lactamase producing Enterobacteriaceae (ESBL-E) are a threat to human health</w:t>
      </w:r>
      <w:r w:rsidR="00EF7915">
        <w:rPr>
          <w:rFonts w:ascii="Arial" w:hAnsi="Arial" w:cs="Arial"/>
        </w:rPr>
        <w:t xml:space="preserve">, and </w:t>
      </w:r>
      <w:r w:rsidR="00725983">
        <w:rPr>
          <w:rFonts w:ascii="Arial" w:hAnsi="Arial" w:cs="Arial"/>
        </w:rPr>
        <w:t>unaffordability of carbapenems</w:t>
      </w:r>
      <w:r w:rsidR="00EF7915">
        <w:rPr>
          <w:rFonts w:ascii="Arial" w:hAnsi="Arial" w:cs="Arial"/>
        </w:rPr>
        <w:t xml:space="preserve">may render </w:t>
      </w:r>
      <w:r w:rsidR="00652A66">
        <w:rPr>
          <w:rFonts w:ascii="Arial" w:hAnsi="Arial" w:cs="Arial"/>
        </w:rPr>
        <w:t xml:space="preserve">ESBL-E infections </w:t>
      </w:r>
      <w:r w:rsidR="00EF7915">
        <w:rPr>
          <w:rFonts w:ascii="Arial" w:hAnsi="Arial" w:cs="Arial"/>
        </w:rPr>
        <w:t>untreatable in sub-Saharan Africa (sSA)</w:t>
      </w:r>
      <w:r>
        <w:rPr>
          <w:rFonts w:ascii="Arial" w:hAnsi="Arial" w:cs="Arial"/>
        </w:rPr>
        <w:t>. Gut mucosal colonisation is thought to precede infection, making prevention of colonisation an attractive target for intervention, but the epidemiology of ESBL-E in sSA is poorly described.</w:t>
      </w:r>
    </w:p>
    <w:p w14:paraId="10EF5E04" w14:textId="77777777" w:rsidR="00161F01" w:rsidRDefault="00161F01" w:rsidP="00161F01">
      <w:pPr>
        <w:spacing w:line="360" w:lineRule="auto"/>
        <w:rPr>
          <w:rFonts w:ascii="Arial" w:hAnsi="Arial" w:cs="Arial"/>
        </w:rPr>
      </w:pPr>
    </w:p>
    <w:p w14:paraId="7DC366F8" w14:textId="518252A9" w:rsidR="00161F01" w:rsidRPr="0095682C" w:rsidRDefault="00161F01" w:rsidP="00161F01">
      <w:pPr>
        <w:spacing w:line="360" w:lineRule="auto"/>
        <w:rPr>
          <w:rFonts w:ascii="Arial" w:hAnsi="Arial" w:cs="Arial"/>
          <w:b/>
        </w:rPr>
      </w:pPr>
      <w:r w:rsidRPr="0095682C">
        <w:rPr>
          <w:rFonts w:ascii="Arial" w:hAnsi="Arial" w:cs="Arial"/>
          <w:b/>
        </w:rPr>
        <w:t>Objectives</w:t>
      </w:r>
    </w:p>
    <w:p w14:paraId="54E3C8B9" w14:textId="03C7D0AD" w:rsidR="00161F01" w:rsidRDefault="00161F01" w:rsidP="00161F01">
      <w:pPr>
        <w:spacing w:line="360" w:lineRule="auto"/>
        <w:rPr>
          <w:rFonts w:ascii="Arial" w:hAnsi="Arial" w:cs="Arial"/>
        </w:rPr>
      </w:pPr>
      <w:r>
        <w:rPr>
          <w:rFonts w:ascii="Arial" w:hAnsi="Arial" w:cs="Arial"/>
        </w:rPr>
        <w:t>We performed a systematic review and meta-analysis to 1) describe ESBL-E colonisation prevalence in sSA and 2) identify risk factors associated with ESBL-E carriage.</w:t>
      </w:r>
    </w:p>
    <w:p w14:paraId="239D38F1" w14:textId="77777777" w:rsidR="00161F01" w:rsidRDefault="00161F01" w:rsidP="00161F01">
      <w:pPr>
        <w:spacing w:line="360" w:lineRule="auto"/>
        <w:rPr>
          <w:rFonts w:ascii="Arial" w:hAnsi="Arial" w:cs="Arial"/>
        </w:rPr>
      </w:pPr>
    </w:p>
    <w:p w14:paraId="5C73357D" w14:textId="15B65506" w:rsidR="00161F01" w:rsidRPr="0095682C" w:rsidRDefault="00161F01" w:rsidP="00161F01">
      <w:pPr>
        <w:spacing w:line="360" w:lineRule="auto"/>
        <w:rPr>
          <w:rFonts w:ascii="Arial" w:hAnsi="Arial" w:cs="Arial"/>
          <w:b/>
        </w:rPr>
      </w:pPr>
      <w:r w:rsidRPr="0095682C">
        <w:rPr>
          <w:rFonts w:ascii="Arial" w:hAnsi="Arial" w:cs="Arial"/>
          <w:b/>
        </w:rPr>
        <w:t>Methods</w:t>
      </w:r>
    </w:p>
    <w:p w14:paraId="0EE88C6B" w14:textId="3C963B8A" w:rsidR="00161F01" w:rsidRDefault="00161F01" w:rsidP="00161F01">
      <w:pPr>
        <w:spacing w:line="360" w:lineRule="auto"/>
        <w:rPr>
          <w:rFonts w:ascii="Arial" w:hAnsi="Arial" w:cs="Arial"/>
        </w:rPr>
      </w:pPr>
      <w:r>
        <w:rPr>
          <w:rFonts w:ascii="Arial" w:hAnsi="Arial" w:cs="Arial"/>
        </w:rPr>
        <w:t>Systematic searches of PubMed and Scopus with random-effect meta</w:t>
      </w:r>
      <w:r w:rsidR="00E04918">
        <w:rPr>
          <w:rFonts w:ascii="Arial" w:hAnsi="Arial" w:cs="Arial"/>
        </w:rPr>
        <w:t>-</w:t>
      </w:r>
      <w:r>
        <w:rPr>
          <w:rFonts w:ascii="Arial" w:hAnsi="Arial" w:cs="Arial"/>
        </w:rPr>
        <w:t>analysis of proportions.</w:t>
      </w:r>
    </w:p>
    <w:p w14:paraId="2BC2DC2D" w14:textId="77777777" w:rsidR="00161F01" w:rsidRDefault="00161F01" w:rsidP="00161F01">
      <w:pPr>
        <w:spacing w:line="360" w:lineRule="auto"/>
        <w:rPr>
          <w:rFonts w:ascii="Arial" w:hAnsi="Arial" w:cs="Arial"/>
        </w:rPr>
      </w:pPr>
    </w:p>
    <w:p w14:paraId="7B04C024" w14:textId="26296E90" w:rsidR="00161F01" w:rsidRPr="0095682C" w:rsidRDefault="00161F01" w:rsidP="00161F01">
      <w:pPr>
        <w:spacing w:line="360" w:lineRule="auto"/>
        <w:rPr>
          <w:rFonts w:ascii="Arial" w:hAnsi="Arial" w:cs="Arial"/>
          <w:b/>
        </w:rPr>
      </w:pPr>
      <w:r w:rsidRPr="0095682C">
        <w:rPr>
          <w:rFonts w:ascii="Arial" w:hAnsi="Arial" w:cs="Arial"/>
          <w:b/>
        </w:rPr>
        <w:t>Results</w:t>
      </w:r>
    </w:p>
    <w:p w14:paraId="5A3EF64E" w14:textId="4C44309B" w:rsidR="00161F01" w:rsidRDefault="00F04594" w:rsidP="00161F01">
      <w:pPr>
        <w:spacing w:line="360" w:lineRule="auto"/>
        <w:rPr>
          <w:rFonts w:ascii="Arial" w:hAnsi="Arial" w:cs="Arial"/>
        </w:rPr>
      </w:pPr>
      <w:r>
        <w:rPr>
          <w:rFonts w:ascii="Arial" w:hAnsi="Arial" w:cs="Arial"/>
        </w:rPr>
        <w:t xml:space="preserve">We screened </w:t>
      </w:r>
      <w:r w:rsidR="00161F01">
        <w:rPr>
          <w:rFonts w:ascii="Arial" w:hAnsi="Arial" w:cs="Arial"/>
        </w:rPr>
        <w:t>2975 abstracts and 32 studies of 8619 participants</w:t>
      </w:r>
      <w:r w:rsidR="00F9248B">
        <w:rPr>
          <w:rFonts w:ascii="Arial" w:hAnsi="Arial" w:cs="Arial"/>
        </w:rPr>
        <w:t xml:space="preserve"> were</w:t>
      </w:r>
      <w:r w:rsidR="00161F01">
        <w:rPr>
          <w:rFonts w:ascii="Arial" w:hAnsi="Arial" w:cs="Arial"/>
        </w:rPr>
        <w:t xml:space="preserve"> included. Overall prevalence was heterogeneous between studies</w:t>
      </w:r>
      <w:r w:rsidR="00ED59D4">
        <w:rPr>
          <w:rFonts w:ascii="Arial" w:hAnsi="Arial" w:cs="Arial"/>
        </w:rPr>
        <w:t xml:space="preserve">. Pooled community ESBL-E carriage was 18% (95% CI 11-29), rising to 55% (95% CI 49-60%) in inpatients. Hospitalisation and antimicrobial use were frequently associated with increased risk of ESBL-E carriage, </w:t>
      </w:r>
      <w:r>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r>
        <w:rPr>
          <w:rFonts w:ascii="Arial" w:hAnsi="Arial" w:cs="Arial"/>
        </w:rPr>
        <w:t>Only six studies were longitudinal, and no</w:t>
      </w:r>
      <w:r w:rsidR="006158B6">
        <w:rPr>
          <w:rFonts w:ascii="Arial" w:hAnsi="Arial" w:cs="Arial"/>
        </w:rPr>
        <w:t xml:space="preserve"> longitudinal</w:t>
      </w:r>
      <w:r>
        <w:rPr>
          <w:rFonts w:ascii="Arial" w:hAnsi="Arial" w:cs="Arial"/>
        </w:rPr>
        <w:t xml:space="preserve"> studies followed patients beyond hospital discharge. </w:t>
      </w:r>
    </w:p>
    <w:p w14:paraId="08AAED3F" w14:textId="77777777" w:rsidR="00161F01" w:rsidRPr="00A860B2" w:rsidRDefault="00161F01" w:rsidP="00161F01">
      <w:pPr>
        <w:spacing w:line="360" w:lineRule="auto"/>
        <w:rPr>
          <w:rFonts w:ascii="Arial" w:hAnsi="Arial" w:cs="Arial"/>
          <w:b/>
        </w:rPr>
      </w:pPr>
    </w:p>
    <w:p w14:paraId="6FB5FE85" w14:textId="09494093" w:rsidR="00161F01" w:rsidRPr="00A860B2" w:rsidRDefault="00161F01" w:rsidP="00161F01">
      <w:pPr>
        <w:spacing w:line="360" w:lineRule="auto"/>
        <w:rPr>
          <w:rFonts w:ascii="Arial" w:hAnsi="Arial" w:cs="Arial"/>
          <w:b/>
        </w:rPr>
      </w:pPr>
      <w:r w:rsidRPr="00A860B2">
        <w:rPr>
          <w:rFonts w:ascii="Arial" w:hAnsi="Arial" w:cs="Arial"/>
          <w:b/>
        </w:rPr>
        <w:t>Conclusions.</w:t>
      </w:r>
    </w:p>
    <w:p w14:paraId="3C2E28EF" w14:textId="366E32B5" w:rsidR="00ED59D4" w:rsidRDefault="00ED59D4" w:rsidP="001D6079">
      <w:pPr>
        <w:spacing w:line="360" w:lineRule="auto"/>
        <w:rPr>
          <w:rFonts w:ascii="Arial" w:hAnsi="Arial" w:cs="Arial"/>
        </w:rPr>
      </w:pPr>
      <w:r>
        <w:rPr>
          <w:rFonts w:ascii="Arial" w:hAnsi="Arial" w:cs="Arial"/>
        </w:rPr>
        <w:t xml:space="preserve">ESBL-E carriage is endemic in sSA,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necessary to </w:t>
      </w:r>
      <w:r w:rsidR="00EF7915">
        <w:rPr>
          <w:rFonts w:ascii="Arial" w:hAnsi="Arial" w:cs="Arial"/>
        </w:rPr>
        <w:t>fully describe</w:t>
      </w:r>
      <w:r>
        <w:rPr>
          <w:rFonts w:ascii="Arial" w:hAnsi="Arial" w:cs="Arial"/>
        </w:rPr>
        <w:t xml:space="preserve"> transmission in sSA </w:t>
      </w:r>
      <w:r w:rsidR="00EF7915">
        <w:rPr>
          <w:rFonts w:ascii="Arial" w:hAnsi="Arial" w:cs="Arial"/>
        </w:rPr>
        <w:t>and</w:t>
      </w:r>
      <w:r>
        <w:rPr>
          <w:rFonts w:ascii="Arial" w:hAnsi="Arial" w:cs="Arial"/>
        </w:rPr>
        <w:t xml:space="preserve"> to design interventions to interrupt transmission in this setting.</w:t>
      </w:r>
    </w:p>
    <w:p w14:paraId="21C4E918" w14:textId="77777777" w:rsidR="00725983" w:rsidRDefault="00725983" w:rsidP="0095682C">
      <w:pPr>
        <w:spacing w:line="360" w:lineRule="auto"/>
        <w:rPr>
          <w:rFonts w:ascii="Arial" w:hAnsi="Arial" w:cs="Arial"/>
          <w:b/>
        </w:rPr>
      </w:pPr>
    </w:p>
    <w:p w14:paraId="75E9B71F" w14:textId="66673E10" w:rsidR="0095682C" w:rsidRDefault="0095682C" w:rsidP="0095682C">
      <w:pPr>
        <w:spacing w:line="360" w:lineRule="auto"/>
        <w:rPr>
          <w:rFonts w:ascii="Arial" w:hAnsi="Arial" w:cs="Arial"/>
          <w:b/>
        </w:rPr>
      </w:pPr>
      <w:r w:rsidRPr="00161F01">
        <w:rPr>
          <w:rFonts w:ascii="Arial" w:hAnsi="Arial" w:cs="Arial"/>
          <w:b/>
        </w:rPr>
        <w:t xml:space="preserve">Prevalence of and risk factors for gut mucosal colonisation with extended-spectrum beta lactamase producing </w:t>
      </w:r>
      <w:r w:rsidRPr="0095682C">
        <w:rPr>
          <w:rFonts w:ascii="Arial" w:hAnsi="Arial" w:cs="Arial"/>
          <w:b/>
          <w:i/>
        </w:rPr>
        <w:t>Enterobacteriaceae</w:t>
      </w:r>
      <w:r w:rsidRPr="00161F01">
        <w:rPr>
          <w:rFonts w:ascii="Arial" w:hAnsi="Arial" w:cs="Arial"/>
          <w:b/>
        </w:rPr>
        <w:t xml:space="preserve"> in sub-Saharan Africa: a systematic review and meta-analysis</w:t>
      </w:r>
    </w:p>
    <w:p w14:paraId="19542BCC" w14:textId="77777777" w:rsidR="0095682C" w:rsidRDefault="0095682C" w:rsidP="001D6079">
      <w:pPr>
        <w:spacing w:line="360" w:lineRule="auto"/>
        <w:rPr>
          <w:rFonts w:ascii="Arial" w:hAnsi="Arial" w:cs="Arial"/>
        </w:rPr>
      </w:pPr>
    </w:p>
    <w:p w14:paraId="2F2C3002" w14:textId="7D03E424" w:rsidR="001D6079" w:rsidRPr="0095682C" w:rsidRDefault="001D6079" w:rsidP="001D6079">
      <w:pPr>
        <w:spacing w:line="360" w:lineRule="auto"/>
        <w:rPr>
          <w:rFonts w:ascii="Arial" w:hAnsi="Arial" w:cs="Arial"/>
          <w:b/>
        </w:rPr>
      </w:pPr>
      <w:r w:rsidRPr="0095682C">
        <w:rPr>
          <w:rFonts w:ascii="Arial" w:hAnsi="Arial" w:cs="Arial"/>
          <w:b/>
        </w:rPr>
        <w:t>Introduction</w:t>
      </w:r>
    </w:p>
    <w:p w14:paraId="4D3A7D17" w14:textId="5F858045" w:rsidR="001D6079" w:rsidRDefault="001D6079" w:rsidP="001D6079">
      <w:pPr>
        <w:spacing w:line="360" w:lineRule="auto"/>
        <w:rPr>
          <w:rFonts w:ascii="Arial" w:hAnsi="Arial" w:cs="Arial"/>
        </w:rPr>
      </w:pPr>
    </w:p>
    <w:p w14:paraId="1F96BB53" w14:textId="6F098A11" w:rsidR="00C17F83" w:rsidRDefault="00C17F83" w:rsidP="001D6079">
      <w:pPr>
        <w:spacing w:line="360" w:lineRule="auto"/>
        <w:rPr>
          <w:rFonts w:ascii="Arial" w:hAnsi="Arial" w:cs="Arial"/>
        </w:rPr>
      </w:pPr>
      <w:r>
        <w:rPr>
          <w:rFonts w:ascii="Arial" w:hAnsi="Arial" w:cs="Arial"/>
        </w:rPr>
        <w:t xml:space="preserve">Extended 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pathogen</w:t>
      </w:r>
      <w:r w:rsidR="00044F13">
        <w:rPr>
          <w:rFonts w:ascii="Arial" w:hAnsi="Arial" w:cs="Arial"/>
        </w:rPr>
        <w:t>s</w:t>
      </w:r>
      <w:r>
        <w:rPr>
          <w:rFonts w:ascii="Arial" w:hAnsi="Arial" w:cs="Arial"/>
        </w:rPr>
        <w:t xml:space="preserve">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(sSA),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2F7547">
        <w:rPr>
          <w:rFonts w:ascii="Arial" w:hAnsi="Arial" w:cs="Arial"/>
          <w:i/>
        </w:rPr>
        <w:t xml:space="preserve">Enterobacteriaceae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1D6079">
      <w:pPr>
        <w:spacing w:line="360" w:lineRule="auto"/>
        <w:rPr>
          <w:rFonts w:ascii="Arial" w:hAnsi="Arial" w:cs="Arial"/>
        </w:rPr>
      </w:pPr>
    </w:p>
    <w:p w14:paraId="49696F61" w14:textId="389D1CA7" w:rsidR="0093583A" w:rsidRDefault="0093583A" w:rsidP="001D6079">
      <w:pPr>
        <w:spacing w:line="360" w:lineRule="auto"/>
        <w:rPr>
          <w:rFonts w:ascii="Arial" w:hAnsi="Arial" w:cs="Arial"/>
        </w:rPr>
      </w:pPr>
      <w:r>
        <w:rPr>
          <w:rFonts w:ascii="Arial" w:hAnsi="Arial" w:cs="Arial"/>
        </w:rPr>
        <w:t xml:space="preserve">Gut mucosal colonisation </w:t>
      </w:r>
      <w:r w:rsidR="00A4279C">
        <w:rPr>
          <w:rFonts w:ascii="Arial" w:hAnsi="Arial" w:cs="Arial"/>
        </w:rPr>
        <w:t xml:space="preserve">with </w:t>
      </w:r>
      <w:r w:rsidR="00A4279C" w:rsidRPr="002F7547">
        <w:rPr>
          <w:rFonts w:ascii="Arial" w:hAnsi="Arial" w:cs="Arial"/>
          <w:i/>
        </w:rPr>
        <w:t>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of ESBL-E colonisation in sSA</w:t>
      </w:r>
      <w:r w:rsidR="00097C03">
        <w:rPr>
          <w:rFonts w:ascii="Arial" w:hAnsi="Arial" w:cs="Arial"/>
        </w:rPr>
        <w:t>, necessary to inform putative interventions</w:t>
      </w:r>
      <w:r w:rsidR="00A4279C">
        <w:rPr>
          <w:rFonts w:ascii="Arial" w:hAnsi="Arial" w:cs="Arial"/>
        </w:rPr>
        <w:t xml:space="preserve"> targeted at reducing colonisation</w:t>
      </w:r>
      <w:r w:rsidR="00097C03">
        <w:rPr>
          <w:rFonts w:ascii="Arial" w:hAnsi="Arial" w:cs="Arial"/>
        </w:rPr>
        <w:t>,</w:t>
      </w:r>
      <w:r w:rsidR="00880F2A">
        <w:rPr>
          <w:rFonts w:ascii="Arial" w:hAnsi="Arial" w:cs="Arial"/>
        </w:rPr>
        <w:t xml:space="preserve"> </w:t>
      </w:r>
      <w:r w:rsidR="00A4279C">
        <w:rPr>
          <w:rFonts w:ascii="Arial" w:hAnsi="Arial" w:cs="Arial"/>
        </w:rPr>
        <w:t xml:space="preserve">are </w:t>
      </w:r>
      <w:r w:rsidR="00880F2A">
        <w:rPr>
          <w:rFonts w:ascii="Arial" w:hAnsi="Arial" w:cs="Arial"/>
        </w:rPr>
        <w:t>poorly described</w:t>
      </w:r>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sSA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t>meta-analysis with two aims: firstly, to describe the prevalence of ESBL-E gut mucosal colonisation in sSA; and secondly, to describe any risk factors associated with colonisation.</w:t>
      </w:r>
      <w:r w:rsidR="00355149">
        <w:rPr>
          <w:rFonts w:ascii="Arial" w:hAnsi="Arial" w:cs="Arial"/>
        </w:rPr>
        <w:t xml:space="preserve"> </w:t>
      </w:r>
    </w:p>
    <w:p w14:paraId="17A6C1A4" w14:textId="77777777" w:rsidR="00C17F83" w:rsidRDefault="00C17F83" w:rsidP="001D6079">
      <w:pPr>
        <w:spacing w:line="360" w:lineRule="auto"/>
        <w:rPr>
          <w:rFonts w:ascii="Arial" w:hAnsi="Arial" w:cs="Arial"/>
        </w:rPr>
      </w:pPr>
    </w:p>
    <w:p w14:paraId="57DDB651" w14:textId="77777777" w:rsidR="001D6079" w:rsidRPr="006F76DA" w:rsidRDefault="001D6079" w:rsidP="001D6079">
      <w:pPr>
        <w:spacing w:line="36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1D6079">
      <w:pPr>
        <w:spacing w:line="360" w:lineRule="auto"/>
        <w:rPr>
          <w:rFonts w:ascii="Arial" w:hAnsi="Arial" w:cs="Arial"/>
        </w:rPr>
      </w:pPr>
    </w:p>
    <w:p w14:paraId="221BEF7E" w14:textId="15E1B2DB" w:rsidR="001D6079" w:rsidRDefault="001D6079" w:rsidP="001D6079">
      <w:pPr>
        <w:spacing w:line="360" w:lineRule="auto"/>
        <w:rPr>
          <w:rFonts w:ascii="Arial" w:hAnsi="Arial" w:cs="Arial"/>
          <w:bCs/>
          <w:i/>
        </w:rPr>
      </w:pPr>
      <w:commentRangeStart w:id="0"/>
      <w:r>
        <w:rPr>
          <w:rFonts w:ascii="Arial" w:hAnsi="Arial" w:cs="Arial"/>
        </w:rPr>
        <w:t>PubMed</w:t>
      </w:r>
      <w:commentRangeEnd w:id="0"/>
      <w:r w:rsidR="00772372">
        <w:rPr>
          <w:rStyle w:val="CommentReference"/>
        </w:rPr>
        <w:commentReference w:id="0"/>
      </w:r>
      <w:r>
        <w:rPr>
          <w:rFonts w:ascii="Arial" w:hAnsi="Arial" w:cs="Arial"/>
        </w:rPr>
        <w:t xml:space="preserve"> and Scopus were searched in all fields using the search terms</w:t>
      </w:r>
      <w:r w:rsidRPr="001D6079">
        <w:rPr>
          <w:rFonts w:ascii="Arial" w:hAnsi="Arial" w:cs="Arial"/>
        </w:rPr>
        <w:t xml:space="preserve"> </w:t>
      </w:r>
      <w:r w:rsidRPr="001D6079">
        <w:rPr>
          <w:rFonts w:ascii="Arial" w:hAnsi="Arial" w:cs="Arial"/>
          <w:bCs/>
        </w:rPr>
        <w:t xml:space="preserve">(((ESBL) OR Extended-spectrum beta-lactamase)) AND (((Angola OR Benin OR Botswana OR </w:t>
      </w:r>
      <w:r w:rsidRPr="001D6079">
        <w:rPr>
          <w:rFonts w:ascii="Arial" w:hAnsi="Arial" w:cs="Arial"/>
          <w:bCs/>
        </w:rPr>
        <w:lastRenderedPageBreak/>
        <w:t>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Eswatini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w:t>
      </w:r>
      <w:r w:rsidR="00B84B0C">
        <w:rPr>
          <w:rFonts w:ascii="Arial" w:hAnsi="Arial" w:cs="Arial"/>
          <w:bCs/>
        </w:rPr>
        <w:t xml:space="preserve">in a reproducible way </w:t>
      </w:r>
      <w:r>
        <w:rPr>
          <w:rFonts w:ascii="Arial" w:hAnsi="Arial" w:cs="Arial"/>
          <w:bCs/>
        </w:rPr>
        <w:t>(i.e. laboratory</w:t>
      </w:r>
      <w:r w:rsidR="00355149">
        <w:rPr>
          <w:rFonts w:ascii="Arial" w:hAnsi="Arial" w:cs="Arial"/>
          <w:bCs/>
        </w:rPr>
        <w:t>-</w:t>
      </w:r>
      <w:r>
        <w:rPr>
          <w:rFonts w:ascii="Arial" w:hAnsi="Arial" w:cs="Arial"/>
          <w:bCs/>
        </w:rPr>
        <w:t xml:space="preserve">based studies), or if the laboratory techniques aimed to isolate only a particular organism or type of organism (e.g. Enteropathogenic </w:t>
      </w:r>
      <w:r>
        <w:rPr>
          <w:rFonts w:ascii="Arial" w:hAnsi="Arial" w:cs="Arial"/>
          <w:bCs/>
          <w:i/>
        </w:rPr>
        <w:t>E. coli).</w:t>
      </w:r>
    </w:p>
    <w:p w14:paraId="24BF889F" w14:textId="77777777" w:rsidR="00A956D3" w:rsidRDefault="00A956D3" w:rsidP="001D6079">
      <w:pPr>
        <w:spacing w:line="360" w:lineRule="auto"/>
        <w:rPr>
          <w:rFonts w:ascii="Arial" w:hAnsi="Arial" w:cs="Arial"/>
          <w:bCs/>
          <w:i/>
        </w:rPr>
      </w:pPr>
    </w:p>
    <w:p w14:paraId="62E8F90D" w14:textId="69464BC8" w:rsidR="00A956D3" w:rsidRPr="00A956D3" w:rsidRDefault="00A956D3" w:rsidP="00A956D3">
      <w:pPr>
        <w:spacing w:line="36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72372">
        <w:rPr>
          <w:rFonts w:ascii="Arial" w:hAnsi="Arial" w:cs="Arial"/>
          <w:bCs/>
        </w:rPr>
        <w:t>. 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w:t>
      </w:r>
      <w:r>
        <w:rPr>
          <w:rFonts w:ascii="Arial" w:hAnsi="Arial" w:cs="Arial"/>
          <w:bCs/>
        </w:rPr>
        <w:lastRenderedPageBreak/>
        <w:t xml:space="preserve">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r>
        <w:rPr>
          <w:rFonts w:ascii="Arial" w:hAnsi="Arial" w:cs="Arial"/>
          <w:bCs/>
          <w:i/>
        </w:rPr>
        <w:t>metaprop</w:t>
      </w:r>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1D6079">
      <w:pPr>
        <w:spacing w:line="360" w:lineRule="auto"/>
        <w:rPr>
          <w:rFonts w:ascii="Arial" w:hAnsi="Arial" w:cs="Arial"/>
        </w:rPr>
      </w:pPr>
    </w:p>
    <w:p w14:paraId="14E39C73" w14:textId="48F5FD24" w:rsidR="00A956D3" w:rsidRDefault="00A956D3" w:rsidP="001D6079">
      <w:pPr>
        <w:spacing w:line="36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X). The risk of bias assessment was performed by JL and RL, and any disagreements were resolved by consensus.</w:t>
      </w:r>
    </w:p>
    <w:p w14:paraId="7AF59A5A" w14:textId="77777777" w:rsidR="001D6079" w:rsidRDefault="001D6079" w:rsidP="001D6079">
      <w:pPr>
        <w:spacing w:line="360" w:lineRule="auto"/>
        <w:rPr>
          <w:rFonts w:ascii="Arial" w:hAnsi="Arial" w:cs="Arial"/>
        </w:rPr>
      </w:pPr>
    </w:p>
    <w:p w14:paraId="3B2F5FD6" w14:textId="10CF9DB4" w:rsidR="00730D69" w:rsidRDefault="00730D69" w:rsidP="001D6079">
      <w:pPr>
        <w:spacing w:line="36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1D6079">
      <w:pPr>
        <w:spacing w:line="360" w:lineRule="auto"/>
        <w:rPr>
          <w:rFonts w:ascii="Arial" w:hAnsi="Arial" w:cs="Arial"/>
        </w:rPr>
      </w:pPr>
    </w:p>
    <w:p w14:paraId="7949092D" w14:textId="77777777" w:rsidR="001D6079" w:rsidRPr="006F76DA" w:rsidRDefault="001D6079" w:rsidP="001D6079">
      <w:pPr>
        <w:spacing w:line="360" w:lineRule="auto"/>
        <w:rPr>
          <w:rFonts w:ascii="Arial" w:hAnsi="Arial" w:cs="Arial"/>
          <w:b/>
        </w:rPr>
      </w:pPr>
      <w:r w:rsidRPr="006F76DA">
        <w:rPr>
          <w:rFonts w:ascii="Arial" w:hAnsi="Arial" w:cs="Arial"/>
          <w:b/>
        </w:rPr>
        <w:t>Results</w:t>
      </w:r>
    </w:p>
    <w:p w14:paraId="01F1F11F" w14:textId="77777777" w:rsidR="001D6079" w:rsidRDefault="001D6079" w:rsidP="001D6079">
      <w:pPr>
        <w:spacing w:line="360" w:lineRule="auto"/>
        <w:rPr>
          <w:rFonts w:ascii="Arial" w:hAnsi="Arial" w:cs="Arial"/>
        </w:rPr>
      </w:pPr>
    </w:p>
    <w:p w14:paraId="071F8FF6" w14:textId="0F9E3BE0" w:rsidR="00D10EFE" w:rsidRDefault="00730D69" w:rsidP="001D6079">
      <w:pPr>
        <w:spacing w:line="36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6120B">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6,7,16–25,8,26–35,9,36,37,10–15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sSA (Table 1). </w:t>
      </w:r>
      <w:r w:rsidR="00BE0318">
        <w:rPr>
          <w:rFonts w:ascii="Arial" w:hAnsi="Arial" w:cs="Arial"/>
        </w:rPr>
        <w:t>S</w:t>
      </w:r>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Details of the microbiological testing procedures are shown in Table S1 in the supplementary appendix.</w:t>
      </w:r>
    </w:p>
    <w:p w14:paraId="60E276BB" w14:textId="77777777" w:rsidR="00730D69" w:rsidRDefault="00730D69" w:rsidP="001D6079">
      <w:pPr>
        <w:spacing w:line="360" w:lineRule="auto"/>
        <w:rPr>
          <w:rFonts w:ascii="Arial" w:hAnsi="Arial" w:cs="Arial"/>
        </w:rPr>
      </w:pPr>
      <w:r>
        <w:rPr>
          <w:rFonts w:ascii="Arial" w:hAnsi="Arial" w:cs="Arial"/>
          <w:noProof/>
        </w:rPr>
        <w:lastRenderedPageBreak/>
        <w:drawing>
          <wp:inline distT="0" distB="0" distL="0" distR="0" wp14:anchorId="67418CCA" wp14:editId="58C30F74">
            <wp:extent cx="5680226" cy="3924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_diag.pdf"/>
                    <pic:cNvPicPr/>
                  </pic:nvPicPr>
                  <pic:blipFill rotWithShape="1">
                    <a:blip r:embed="rId9">
                      <a:extLst>
                        <a:ext uri="{28A0092B-C50C-407E-A947-70E740481C1C}">
                          <a14:useLocalDpi xmlns:a14="http://schemas.microsoft.com/office/drawing/2010/main" val="0"/>
                        </a:ext>
                      </a:extLst>
                    </a:blip>
                    <a:srcRect t="20499" b="30523"/>
                    <a:stretch/>
                  </pic:blipFill>
                  <pic:spPr bwMode="auto">
                    <a:xfrm>
                      <a:off x="0" y="0"/>
                      <a:ext cx="5727701" cy="3956797"/>
                    </a:xfrm>
                    <a:prstGeom prst="rect">
                      <a:avLst/>
                    </a:prstGeom>
                    <a:ln>
                      <a:noFill/>
                    </a:ln>
                    <a:extLst>
                      <a:ext uri="{53640926-AAD7-44D8-BBD7-CCE9431645EC}">
                        <a14:shadowObscured xmlns:a14="http://schemas.microsoft.com/office/drawing/2010/main"/>
                      </a:ext>
                    </a:extLst>
                  </pic:spPr>
                </pic:pic>
              </a:graphicData>
            </a:graphic>
          </wp:inline>
        </w:drawing>
      </w:r>
    </w:p>
    <w:p w14:paraId="6AF1BDC5" w14:textId="4D9E34EA" w:rsidR="00730D69" w:rsidRDefault="00730D69" w:rsidP="001D6079">
      <w:pPr>
        <w:spacing w:line="360" w:lineRule="auto"/>
        <w:rPr>
          <w:rFonts w:ascii="Arial" w:hAnsi="Arial" w:cs="Arial"/>
        </w:rPr>
      </w:pPr>
      <w:r>
        <w:rPr>
          <w:rFonts w:ascii="Arial" w:hAnsi="Arial" w:cs="Arial"/>
        </w:rPr>
        <w:t>Figure 1: Flow chart of included studies.</w:t>
      </w:r>
    </w:p>
    <w:p w14:paraId="4960E699" w14:textId="3B01A93E" w:rsidR="00412480" w:rsidRDefault="00412480" w:rsidP="001D6079">
      <w:pPr>
        <w:spacing w:line="360" w:lineRule="auto"/>
        <w:rPr>
          <w:rFonts w:ascii="Arial" w:hAnsi="Arial" w:cs="Arial"/>
        </w:rPr>
      </w:pPr>
    </w:p>
    <w:p w14:paraId="7C1D279A" w14:textId="74D69BFE" w:rsidR="00412480" w:rsidRDefault="00412480" w:rsidP="00412480">
      <w:pPr>
        <w:spacing w:line="360" w:lineRule="auto"/>
        <w:rPr>
          <w:rFonts w:ascii="Arial" w:hAnsi="Arial" w:cs="Arial"/>
        </w:rPr>
      </w:pPr>
      <w:r>
        <w:rPr>
          <w:rFonts w:ascii="Arial" w:hAnsi="Arial" w:cs="Arial"/>
        </w:rPr>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 xml:space="preserve">Several studies recruited a selected group such as pregnant women, street children, </w:t>
      </w:r>
      <w:r w:rsidR="006158B6">
        <w:rPr>
          <w:rFonts w:ascii="Arial" w:hAnsi="Arial" w:cs="Arial"/>
        </w:rPr>
        <w:t xml:space="preserve">children and staff of an orphanage, </w:t>
      </w:r>
      <w:r>
        <w:rPr>
          <w:rFonts w:ascii="Arial" w:hAnsi="Arial" w:cs="Arial"/>
        </w:rPr>
        <w:t>or food handlers in schools and as such 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p>
    <w:p w14:paraId="2F69C75B" w14:textId="4B999D31" w:rsidR="00350A6A" w:rsidRDefault="00350A6A" w:rsidP="00412480">
      <w:pPr>
        <w:spacing w:line="360" w:lineRule="auto"/>
        <w:rPr>
          <w:rFonts w:ascii="Arial" w:hAnsi="Arial" w:cs="Arial"/>
        </w:rPr>
      </w:pPr>
    </w:p>
    <w:p w14:paraId="168847A4" w14:textId="6FF7AB00" w:rsidR="004C0808" w:rsidRDefault="008B0412" w:rsidP="004C0808">
      <w:pPr>
        <w:spacing w:line="360" w:lineRule="auto"/>
        <w:rPr>
          <w:rFonts w:ascii="Arial" w:hAnsi="Arial" w:cs="Arial"/>
        </w:rPr>
      </w:pPr>
      <w:r>
        <w:rPr>
          <w:rFonts w:ascii="Arial" w:hAnsi="Arial" w:cs="Arial"/>
          <w:noProof/>
        </w:rPr>
        <w:lastRenderedPageBreak/>
        <w:drawing>
          <wp:inline distT="0" distB="0" distL="0" distR="0" wp14:anchorId="0B68256D" wp14:editId="6222282E">
            <wp:extent cx="5727700" cy="3183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_of_bias_he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183255"/>
                    </a:xfrm>
                    <a:prstGeom prst="rect">
                      <a:avLst/>
                    </a:prstGeom>
                  </pic:spPr>
                </pic:pic>
              </a:graphicData>
            </a:graphic>
          </wp:inline>
        </w:drawing>
      </w:r>
    </w:p>
    <w:p w14:paraId="19738541" w14:textId="6AA9D66F" w:rsidR="004C0808" w:rsidRDefault="008A25AA" w:rsidP="004C0808">
      <w:pPr>
        <w:spacing w:line="360" w:lineRule="auto"/>
        <w:rPr>
          <w:rFonts w:ascii="Arial" w:hAnsi="Arial" w:cs="Arial"/>
        </w:rPr>
      </w:pPr>
      <w:r w:rsidRPr="008A25AA">
        <w:rPr>
          <w:rFonts w:ascii="Arial" w:hAnsi="Arial" w:cs="Arial"/>
          <w:b/>
        </w:rPr>
        <w:t>Figure 2:</w:t>
      </w:r>
      <w:r>
        <w:rPr>
          <w:rFonts w:ascii="Arial" w:hAnsi="Arial" w:cs="Arial"/>
        </w:rPr>
        <w:t xml:space="preserve"> </w:t>
      </w:r>
      <w:r w:rsidR="00044F13">
        <w:rPr>
          <w:rFonts w:ascii="Arial" w:hAnsi="Arial" w:cs="Arial"/>
        </w:rPr>
        <w:t>R</w:t>
      </w:r>
      <w:r>
        <w:rPr>
          <w:rFonts w:ascii="Arial" w:hAnsi="Arial" w:cs="Arial"/>
        </w:rPr>
        <w:t xml:space="preserve">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6ABBF211" w14:textId="77777777" w:rsidR="004C0808" w:rsidRDefault="004C0808" w:rsidP="004C0808">
      <w:pPr>
        <w:spacing w:line="360" w:lineRule="auto"/>
        <w:rPr>
          <w:rFonts w:ascii="Arial" w:hAnsi="Arial" w:cs="Arial"/>
        </w:rPr>
      </w:pPr>
    </w:p>
    <w:p w14:paraId="0CFFECF4" w14:textId="77777777" w:rsidR="004C0808" w:rsidRDefault="004C0808" w:rsidP="004C0808">
      <w:pPr>
        <w:spacing w:line="360" w:lineRule="auto"/>
        <w:rPr>
          <w:rFonts w:ascii="Arial" w:hAnsi="Arial" w:cs="Arial"/>
        </w:rPr>
      </w:pPr>
    </w:p>
    <w:p w14:paraId="45BCEE0C" w14:textId="77777777" w:rsidR="004C0808" w:rsidRDefault="004C0808" w:rsidP="004C0808">
      <w:pPr>
        <w:spacing w:line="360" w:lineRule="auto"/>
        <w:rPr>
          <w:rFonts w:ascii="Arial" w:hAnsi="Arial" w:cs="Arial"/>
        </w:rPr>
      </w:pPr>
    </w:p>
    <w:p w14:paraId="3B77BB7C" w14:textId="5FE3EB0B" w:rsidR="004C0808" w:rsidRDefault="004C0808" w:rsidP="004C0808">
      <w:pPr>
        <w:spacing w:line="360" w:lineRule="auto"/>
        <w:rPr>
          <w:rFonts w:ascii="Arial" w:hAnsi="Arial" w:cs="Arial"/>
        </w:rPr>
        <w:sectPr w:rsidR="004C0808" w:rsidSect="001D6079">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10EFE" w:rsidRPr="0028278E" w14:paraId="4B3A3B8C" w14:textId="77777777" w:rsidTr="00D10EFE">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0603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3B57BB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FB2ADC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4C1FF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67C85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57DFE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D9A9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FE38B7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7693C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p>
        </w:tc>
      </w:tr>
      <w:tr w:rsidR="00D10EFE" w:rsidRPr="0028278E" w14:paraId="47EAE7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40B35D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Ruppe 2009</w:t>
            </w:r>
          </w:p>
        </w:tc>
        <w:tc>
          <w:tcPr>
            <w:tcW w:w="745" w:type="dxa"/>
            <w:tcBorders>
              <w:top w:val="nil"/>
              <w:left w:val="nil"/>
              <w:bottom w:val="single" w:sz="4" w:space="0" w:color="auto"/>
              <w:right w:val="single" w:sz="4" w:space="0" w:color="auto"/>
            </w:tcBorders>
            <w:shd w:val="clear" w:color="auto" w:fill="auto"/>
            <w:vAlign w:val="center"/>
            <w:hideMark/>
          </w:tcPr>
          <w:p w14:paraId="0D1D33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14:paraId="345255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14:paraId="55AC70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14:paraId="5367F5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644BC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in village sel</w:t>
            </w:r>
            <w:r>
              <w:rPr>
                <w:rFonts w:ascii="Arial" w:hAnsi="Arial" w:cs="Arial"/>
                <w:color w:val="000000"/>
                <w:sz w:val="20"/>
                <w:szCs w:val="20"/>
              </w:rPr>
              <w:t>e</w:t>
            </w:r>
            <w:r w:rsidRPr="00D10EFE">
              <w:rPr>
                <w:rFonts w:ascii="Arial"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14:paraId="25EE38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EED01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14:paraId="25584F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w:t>
            </w:r>
          </w:p>
        </w:tc>
      </w:tr>
      <w:tr w:rsidR="00D10EFE" w:rsidRPr="0028278E" w14:paraId="3363AC61"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9B1A61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Tande 2009</w:t>
            </w:r>
          </w:p>
        </w:tc>
        <w:tc>
          <w:tcPr>
            <w:tcW w:w="745" w:type="dxa"/>
            <w:tcBorders>
              <w:top w:val="single" w:sz="4" w:space="0" w:color="auto"/>
              <w:left w:val="nil"/>
              <w:right w:val="single" w:sz="4" w:space="0" w:color="auto"/>
            </w:tcBorders>
            <w:shd w:val="clear" w:color="auto" w:fill="auto"/>
            <w:vAlign w:val="center"/>
            <w:hideMark/>
          </w:tcPr>
          <w:p w14:paraId="4F3EB18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right w:val="single" w:sz="4" w:space="0" w:color="auto"/>
            </w:tcBorders>
            <w:shd w:val="clear" w:color="auto" w:fill="auto"/>
            <w:vAlign w:val="center"/>
            <w:hideMark/>
          </w:tcPr>
          <w:p w14:paraId="332D5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single" w:sz="4" w:space="0" w:color="auto"/>
              <w:left w:val="nil"/>
              <w:right w:val="single" w:sz="4" w:space="0" w:color="auto"/>
            </w:tcBorders>
            <w:shd w:val="clear" w:color="auto" w:fill="auto"/>
            <w:vAlign w:val="center"/>
            <w:hideMark/>
          </w:tcPr>
          <w:p w14:paraId="6EBD908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single" w:sz="4" w:space="0" w:color="auto"/>
              <w:left w:val="nil"/>
              <w:right w:val="single" w:sz="4" w:space="0" w:color="auto"/>
            </w:tcBorders>
            <w:shd w:val="clear" w:color="auto" w:fill="auto"/>
            <w:vAlign w:val="center"/>
            <w:hideMark/>
          </w:tcPr>
          <w:p w14:paraId="795E427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hideMark/>
          </w:tcPr>
          <w:p w14:paraId="30299F2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single" w:sz="4" w:space="0" w:color="auto"/>
              <w:left w:val="nil"/>
              <w:right w:val="single" w:sz="4" w:space="0" w:color="auto"/>
            </w:tcBorders>
            <w:shd w:val="clear" w:color="auto" w:fill="auto"/>
            <w:vAlign w:val="center"/>
            <w:hideMark/>
          </w:tcPr>
          <w:p w14:paraId="47CAC09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hideMark/>
          </w:tcPr>
          <w:p w14:paraId="484AD6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hideMark/>
          </w:tcPr>
          <w:p w14:paraId="7A1FDCB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w:t>
            </w:r>
          </w:p>
        </w:tc>
      </w:tr>
      <w:tr w:rsidR="00D10EFE" w:rsidRPr="0028278E" w14:paraId="4E264087"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1D8D2CB"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461B692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49DA18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E49D5BD"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199818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90A4D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hideMark/>
          </w:tcPr>
          <w:p w14:paraId="1B59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586EA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3D645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w:t>
            </w:r>
          </w:p>
        </w:tc>
      </w:tr>
      <w:tr w:rsidR="00D10EFE" w:rsidRPr="0028278E" w14:paraId="0BACB6DA"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2C8650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Andriatahina 2010</w:t>
            </w:r>
          </w:p>
        </w:tc>
        <w:tc>
          <w:tcPr>
            <w:tcW w:w="745" w:type="dxa"/>
            <w:tcBorders>
              <w:top w:val="nil"/>
              <w:left w:val="nil"/>
              <w:bottom w:val="nil"/>
              <w:right w:val="single" w:sz="4" w:space="0" w:color="auto"/>
            </w:tcBorders>
            <w:shd w:val="clear" w:color="auto" w:fill="auto"/>
            <w:vAlign w:val="center"/>
            <w:hideMark/>
          </w:tcPr>
          <w:p w14:paraId="37C99B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nil"/>
              <w:left w:val="nil"/>
              <w:bottom w:val="nil"/>
              <w:right w:val="single" w:sz="4" w:space="0" w:color="auto"/>
            </w:tcBorders>
            <w:shd w:val="clear" w:color="auto" w:fill="auto"/>
            <w:vAlign w:val="center"/>
            <w:hideMark/>
          </w:tcPr>
          <w:p w14:paraId="4C5BA4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nil"/>
              <w:left w:val="nil"/>
              <w:bottom w:val="nil"/>
              <w:right w:val="single" w:sz="4" w:space="0" w:color="auto"/>
            </w:tcBorders>
            <w:shd w:val="clear" w:color="auto" w:fill="auto"/>
            <w:vAlign w:val="center"/>
            <w:hideMark/>
          </w:tcPr>
          <w:p w14:paraId="72CCF8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3C54E6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nil"/>
              <w:right w:val="single" w:sz="4" w:space="0" w:color="auto"/>
            </w:tcBorders>
            <w:shd w:val="clear" w:color="auto" w:fill="auto"/>
            <w:vAlign w:val="center"/>
            <w:hideMark/>
          </w:tcPr>
          <w:p w14:paraId="201916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7D8AA9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4B8A0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nil"/>
              <w:left w:val="nil"/>
              <w:bottom w:val="nil"/>
              <w:right w:val="single" w:sz="4" w:space="0" w:color="auto"/>
            </w:tcBorders>
            <w:shd w:val="clear" w:color="auto" w:fill="auto"/>
            <w:vAlign w:val="center"/>
            <w:hideMark/>
          </w:tcPr>
          <w:p w14:paraId="094DE0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244</w:t>
            </w:r>
          </w:p>
        </w:tc>
      </w:tr>
      <w:tr w:rsidR="00D10EFE" w:rsidRPr="0028278E" w14:paraId="552E603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EF88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Herindrainy 2011</w:t>
            </w:r>
          </w:p>
        </w:tc>
        <w:tc>
          <w:tcPr>
            <w:tcW w:w="745" w:type="dxa"/>
            <w:tcBorders>
              <w:top w:val="single" w:sz="4" w:space="0" w:color="auto"/>
              <w:left w:val="nil"/>
              <w:bottom w:val="nil"/>
              <w:right w:val="single" w:sz="4" w:space="0" w:color="auto"/>
            </w:tcBorders>
            <w:shd w:val="clear" w:color="auto" w:fill="auto"/>
            <w:vAlign w:val="center"/>
            <w:hideMark/>
          </w:tcPr>
          <w:p w14:paraId="2F4390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bottom w:val="nil"/>
              <w:right w:val="single" w:sz="4" w:space="0" w:color="auto"/>
            </w:tcBorders>
            <w:shd w:val="clear" w:color="auto" w:fill="auto"/>
            <w:vAlign w:val="center"/>
            <w:hideMark/>
          </w:tcPr>
          <w:p w14:paraId="4E0B4B7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14:paraId="225A69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14:paraId="018EFE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65D90A6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14:paraId="5271BB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029B9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BAF0A6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306</w:t>
            </w:r>
          </w:p>
        </w:tc>
      </w:tr>
      <w:tr w:rsidR="00D10EFE" w:rsidRPr="0028278E" w14:paraId="4A2BD06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2D04AD"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D1948A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E03EBA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773609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04D90A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1AB2D33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14:paraId="595DFD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05E2A3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296B1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147</w:t>
            </w:r>
          </w:p>
        </w:tc>
      </w:tr>
      <w:tr w:rsidR="00D10EFE" w:rsidRPr="0028278E" w14:paraId="5505A66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E7F2D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Woerther 2011</w:t>
            </w:r>
          </w:p>
        </w:tc>
        <w:tc>
          <w:tcPr>
            <w:tcW w:w="745" w:type="dxa"/>
            <w:tcBorders>
              <w:top w:val="nil"/>
              <w:left w:val="nil"/>
              <w:bottom w:val="single" w:sz="4" w:space="0" w:color="auto"/>
              <w:right w:val="single" w:sz="4" w:space="0" w:color="auto"/>
            </w:tcBorders>
            <w:shd w:val="clear" w:color="auto" w:fill="auto"/>
            <w:vAlign w:val="center"/>
            <w:hideMark/>
          </w:tcPr>
          <w:p w14:paraId="165BE4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nil"/>
              <w:left w:val="nil"/>
              <w:bottom w:val="single" w:sz="4" w:space="0" w:color="auto"/>
              <w:right w:val="single" w:sz="4" w:space="0" w:color="auto"/>
            </w:tcBorders>
            <w:shd w:val="clear" w:color="auto" w:fill="auto"/>
            <w:vAlign w:val="center"/>
            <w:hideMark/>
          </w:tcPr>
          <w:p w14:paraId="5E5F4CC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nil"/>
              <w:left w:val="nil"/>
              <w:bottom w:val="single" w:sz="4" w:space="0" w:color="auto"/>
              <w:right w:val="single" w:sz="4" w:space="0" w:color="auto"/>
            </w:tcBorders>
            <w:shd w:val="clear" w:color="auto" w:fill="auto"/>
            <w:vAlign w:val="center"/>
            <w:hideMark/>
          </w:tcPr>
          <w:p w14:paraId="091263E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nil"/>
              <w:left w:val="nil"/>
              <w:bottom w:val="single" w:sz="4" w:space="0" w:color="auto"/>
              <w:right w:val="single" w:sz="4" w:space="0" w:color="auto"/>
            </w:tcBorders>
            <w:shd w:val="clear" w:color="auto" w:fill="auto"/>
            <w:vAlign w:val="center"/>
            <w:hideMark/>
          </w:tcPr>
          <w:p w14:paraId="218EC8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DA5B9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with SAM, inpatients</w:t>
            </w:r>
          </w:p>
        </w:tc>
        <w:tc>
          <w:tcPr>
            <w:tcW w:w="1070" w:type="dxa"/>
            <w:tcBorders>
              <w:top w:val="nil"/>
              <w:left w:val="nil"/>
              <w:bottom w:val="single" w:sz="4" w:space="0" w:color="auto"/>
              <w:right w:val="single" w:sz="4" w:space="0" w:color="auto"/>
            </w:tcBorders>
            <w:shd w:val="clear" w:color="auto" w:fill="auto"/>
            <w:vAlign w:val="center"/>
            <w:hideMark/>
          </w:tcPr>
          <w:p w14:paraId="59CAA4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4E07D2E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nil"/>
              <w:left w:val="nil"/>
              <w:bottom w:val="single" w:sz="4" w:space="0" w:color="auto"/>
              <w:right w:val="single" w:sz="4" w:space="0" w:color="auto"/>
            </w:tcBorders>
            <w:shd w:val="clear" w:color="auto" w:fill="auto"/>
            <w:vAlign w:val="center"/>
            <w:hideMark/>
          </w:tcPr>
          <w:p w14:paraId="1D3353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55</w:t>
            </w:r>
          </w:p>
        </w:tc>
      </w:tr>
      <w:tr w:rsidR="00D10EFE" w:rsidRPr="0028278E" w14:paraId="372DD01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4CCF2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Albrechtova 2012</w:t>
            </w:r>
          </w:p>
        </w:tc>
        <w:tc>
          <w:tcPr>
            <w:tcW w:w="745" w:type="dxa"/>
            <w:tcBorders>
              <w:top w:val="nil"/>
              <w:left w:val="nil"/>
              <w:bottom w:val="single" w:sz="4" w:space="0" w:color="auto"/>
              <w:right w:val="single" w:sz="4" w:space="0" w:color="auto"/>
            </w:tcBorders>
            <w:shd w:val="clear" w:color="auto" w:fill="auto"/>
            <w:vAlign w:val="center"/>
            <w:hideMark/>
          </w:tcPr>
          <w:p w14:paraId="55740D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6038CC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single" w:sz="4" w:space="0" w:color="auto"/>
              <w:right w:val="single" w:sz="4" w:space="0" w:color="auto"/>
            </w:tcBorders>
            <w:shd w:val="clear" w:color="auto" w:fill="auto"/>
            <w:vAlign w:val="center"/>
            <w:hideMark/>
          </w:tcPr>
          <w:p w14:paraId="7E0C913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nil"/>
              <w:left w:val="nil"/>
              <w:bottom w:val="single" w:sz="4" w:space="0" w:color="auto"/>
              <w:right w:val="single" w:sz="4" w:space="0" w:color="auto"/>
            </w:tcBorders>
            <w:shd w:val="clear" w:color="auto" w:fill="auto"/>
            <w:vAlign w:val="center"/>
            <w:hideMark/>
          </w:tcPr>
          <w:p w14:paraId="432AFFA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639FB2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084D96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395DE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7B10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w:t>
            </w:r>
          </w:p>
        </w:tc>
      </w:tr>
      <w:tr w:rsidR="00D10EFE" w:rsidRPr="0028278E" w14:paraId="1397FC6C"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4188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Isendahl 2012</w:t>
            </w:r>
          </w:p>
        </w:tc>
        <w:tc>
          <w:tcPr>
            <w:tcW w:w="745" w:type="dxa"/>
            <w:tcBorders>
              <w:top w:val="nil"/>
              <w:left w:val="nil"/>
              <w:bottom w:val="single" w:sz="4" w:space="0" w:color="auto"/>
              <w:right w:val="single" w:sz="4" w:space="0" w:color="auto"/>
            </w:tcBorders>
            <w:shd w:val="clear" w:color="auto" w:fill="auto"/>
            <w:vAlign w:val="center"/>
            <w:hideMark/>
          </w:tcPr>
          <w:p w14:paraId="137D7D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5045B4B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bottom w:val="single" w:sz="4" w:space="0" w:color="auto"/>
              <w:right w:val="single" w:sz="4" w:space="0" w:color="auto"/>
            </w:tcBorders>
            <w:shd w:val="clear" w:color="auto" w:fill="auto"/>
            <w:vAlign w:val="center"/>
            <w:hideMark/>
          </w:tcPr>
          <w:p w14:paraId="1D333A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nil"/>
              <w:left w:val="nil"/>
              <w:bottom w:val="single" w:sz="4" w:space="0" w:color="auto"/>
              <w:right w:val="single" w:sz="4" w:space="0" w:color="auto"/>
            </w:tcBorders>
            <w:shd w:val="clear" w:color="auto" w:fill="auto"/>
            <w:vAlign w:val="center"/>
            <w:hideMark/>
          </w:tcPr>
          <w:p w14:paraId="514905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95C95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nil"/>
              <w:left w:val="nil"/>
              <w:bottom w:val="single" w:sz="4" w:space="0" w:color="auto"/>
              <w:right w:val="single" w:sz="4" w:space="0" w:color="auto"/>
            </w:tcBorders>
            <w:shd w:val="clear" w:color="auto" w:fill="auto"/>
            <w:vAlign w:val="center"/>
            <w:hideMark/>
          </w:tcPr>
          <w:p w14:paraId="6FDDD44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C26C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6A644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408</w:t>
            </w:r>
          </w:p>
        </w:tc>
      </w:tr>
      <w:tr w:rsidR="00D10EFE" w:rsidRPr="0028278E" w14:paraId="6678CAB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48BB6D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Lonchel 2012</w:t>
            </w:r>
          </w:p>
        </w:tc>
        <w:tc>
          <w:tcPr>
            <w:tcW w:w="745" w:type="dxa"/>
            <w:tcBorders>
              <w:top w:val="single" w:sz="4" w:space="0" w:color="auto"/>
              <w:left w:val="single" w:sz="4" w:space="0" w:color="auto"/>
              <w:right w:val="single" w:sz="4" w:space="0" w:color="auto"/>
            </w:tcBorders>
            <w:shd w:val="clear" w:color="auto" w:fill="auto"/>
            <w:vAlign w:val="center"/>
            <w:hideMark/>
          </w:tcPr>
          <w:p w14:paraId="596ACF9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single" w:sz="4" w:space="0" w:color="auto"/>
              <w:right w:val="single" w:sz="4" w:space="0" w:color="auto"/>
            </w:tcBorders>
            <w:shd w:val="clear" w:color="auto" w:fill="auto"/>
            <w:vAlign w:val="center"/>
            <w:hideMark/>
          </w:tcPr>
          <w:p w14:paraId="71AB0D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single" w:sz="4" w:space="0" w:color="auto"/>
              <w:right w:val="single" w:sz="4" w:space="0" w:color="auto"/>
            </w:tcBorders>
            <w:shd w:val="clear" w:color="auto" w:fill="auto"/>
            <w:vAlign w:val="center"/>
            <w:hideMark/>
          </w:tcPr>
          <w:p w14:paraId="4A2A32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single" w:sz="4" w:space="0" w:color="auto"/>
              <w:right w:val="single" w:sz="4" w:space="0" w:color="auto"/>
            </w:tcBorders>
            <w:shd w:val="clear" w:color="auto" w:fill="auto"/>
            <w:vAlign w:val="center"/>
            <w:hideMark/>
          </w:tcPr>
          <w:p w14:paraId="4FD9244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single" w:sz="4" w:space="0" w:color="auto"/>
              <w:right w:val="single" w:sz="4" w:space="0" w:color="auto"/>
            </w:tcBorders>
            <w:shd w:val="clear" w:color="auto" w:fill="auto"/>
            <w:vAlign w:val="center"/>
            <w:hideMark/>
          </w:tcPr>
          <w:p w14:paraId="5851328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single" w:sz="4" w:space="0" w:color="auto"/>
              <w:left w:val="single" w:sz="4" w:space="0" w:color="auto"/>
              <w:right w:val="single" w:sz="4" w:space="0" w:color="auto"/>
            </w:tcBorders>
            <w:shd w:val="clear" w:color="auto" w:fill="auto"/>
            <w:vAlign w:val="center"/>
            <w:hideMark/>
          </w:tcPr>
          <w:p w14:paraId="3E0D0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single" w:sz="4" w:space="0" w:color="auto"/>
              <w:right w:val="single" w:sz="4" w:space="0" w:color="auto"/>
            </w:tcBorders>
            <w:shd w:val="clear" w:color="auto" w:fill="auto"/>
            <w:vAlign w:val="center"/>
            <w:hideMark/>
          </w:tcPr>
          <w:p w14:paraId="153797D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single" w:sz="4" w:space="0" w:color="auto"/>
              <w:right w:val="single" w:sz="4" w:space="0" w:color="auto"/>
            </w:tcBorders>
            <w:shd w:val="clear" w:color="auto" w:fill="auto"/>
            <w:vAlign w:val="center"/>
            <w:hideMark/>
          </w:tcPr>
          <w:p w14:paraId="10C812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150</w:t>
            </w:r>
          </w:p>
        </w:tc>
      </w:tr>
      <w:tr w:rsidR="00D10EFE" w:rsidRPr="0028278E" w14:paraId="37C3F5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0517B5" w14:textId="77777777" w:rsidR="00D10EFE" w:rsidRDefault="00D10EFE" w:rsidP="00D10EFE">
            <w:pPr>
              <w:jc w:val="center"/>
              <w:rPr>
                <w:rFonts w:ascii="Arial" w:hAnsi="Arial" w:cs="Arial"/>
                <w:color w:val="000000"/>
                <w:sz w:val="20"/>
                <w:szCs w:val="20"/>
              </w:rPr>
            </w:pPr>
          </w:p>
          <w:p w14:paraId="356B5D10" w14:textId="77777777" w:rsidR="00D10EFE" w:rsidRPr="00D10EFE" w:rsidRDefault="00D10EFE" w:rsidP="00D10EFE">
            <w:pPr>
              <w:jc w:val="center"/>
              <w:rPr>
                <w:rFonts w:ascii="Arial" w:hAnsi="Arial" w:cs="Arial"/>
                <w:color w:val="000000"/>
                <w:sz w:val="20"/>
                <w:szCs w:val="20"/>
              </w:rPr>
            </w:pPr>
          </w:p>
        </w:tc>
        <w:tc>
          <w:tcPr>
            <w:tcW w:w="745" w:type="dxa"/>
            <w:tcBorders>
              <w:top w:val="nil"/>
              <w:left w:val="single" w:sz="4" w:space="0" w:color="auto"/>
              <w:bottom w:val="single" w:sz="4" w:space="0" w:color="auto"/>
              <w:right w:val="single" w:sz="4" w:space="0" w:color="auto"/>
            </w:tcBorders>
            <w:shd w:val="clear" w:color="auto" w:fill="auto"/>
            <w:vAlign w:val="center"/>
            <w:hideMark/>
          </w:tcPr>
          <w:p w14:paraId="72DDEE46" w14:textId="77777777" w:rsidR="00D10EFE" w:rsidRPr="00D10EFE" w:rsidRDefault="00D10EFE" w:rsidP="00D10EFE">
            <w:pPr>
              <w:jc w:val="center"/>
              <w:rPr>
                <w:rFonts w:ascii="Arial" w:hAnsi="Arial" w:cs="Arial"/>
                <w:color w:val="000000"/>
                <w:sz w:val="20"/>
                <w:szCs w:val="20"/>
              </w:rPr>
            </w:pPr>
          </w:p>
        </w:tc>
        <w:tc>
          <w:tcPr>
            <w:tcW w:w="1097" w:type="dxa"/>
            <w:tcBorders>
              <w:top w:val="nil"/>
              <w:left w:val="single" w:sz="4" w:space="0" w:color="auto"/>
              <w:bottom w:val="single" w:sz="4" w:space="0" w:color="auto"/>
              <w:right w:val="single" w:sz="4" w:space="0" w:color="auto"/>
            </w:tcBorders>
            <w:shd w:val="clear" w:color="auto" w:fill="auto"/>
            <w:vAlign w:val="center"/>
            <w:hideMark/>
          </w:tcPr>
          <w:p w14:paraId="470AEDDD" w14:textId="77777777" w:rsidR="00D10EFE" w:rsidRPr="00D10EFE" w:rsidRDefault="00D10EFE" w:rsidP="00D10EFE">
            <w:pPr>
              <w:jc w:val="center"/>
              <w:rPr>
                <w:rFonts w:ascii="Arial" w:hAnsi="Arial" w:cs="Arial"/>
                <w:color w:val="000000"/>
                <w:sz w:val="20"/>
                <w:szCs w:val="20"/>
              </w:rPr>
            </w:pP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095409A3" w14:textId="77777777" w:rsidR="00D10EFE" w:rsidRPr="00D10EFE" w:rsidRDefault="00D10EFE" w:rsidP="00D10EFE">
            <w:pPr>
              <w:jc w:val="center"/>
              <w:rPr>
                <w:rFonts w:ascii="Arial" w:hAnsi="Arial" w:cs="Arial"/>
                <w:color w:val="000000"/>
                <w:sz w:val="20"/>
                <w:szCs w:val="20"/>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802573A" w14:textId="77777777" w:rsidR="00D10EFE" w:rsidRPr="00D10EFE" w:rsidRDefault="00D10EFE" w:rsidP="00D10EFE">
            <w:pPr>
              <w:jc w:val="center"/>
              <w:rPr>
                <w:rFonts w:ascii="Arial" w:hAnsi="Arial" w:cs="Arial"/>
                <w:color w:val="000000"/>
                <w:sz w:val="20"/>
                <w:szCs w:val="20"/>
              </w:rPr>
            </w:pPr>
          </w:p>
        </w:tc>
        <w:tc>
          <w:tcPr>
            <w:tcW w:w="4317" w:type="dxa"/>
            <w:tcBorders>
              <w:top w:val="nil"/>
              <w:left w:val="single" w:sz="4" w:space="0" w:color="auto"/>
              <w:bottom w:val="single" w:sz="4" w:space="0" w:color="auto"/>
              <w:right w:val="single" w:sz="4" w:space="0" w:color="auto"/>
            </w:tcBorders>
            <w:shd w:val="clear" w:color="auto" w:fill="auto"/>
            <w:vAlign w:val="center"/>
            <w:hideMark/>
          </w:tcPr>
          <w:p w14:paraId="0CD941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single" w:sz="4" w:space="0" w:color="auto"/>
              <w:bottom w:val="single" w:sz="4" w:space="0" w:color="auto"/>
              <w:right w:val="single" w:sz="4" w:space="0" w:color="auto"/>
            </w:tcBorders>
            <w:shd w:val="clear" w:color="auto" w:fill="auto"/>
            <w:vAlign w:val="center"/>
            <w:hideMark/>
          </w:tcPr>
          <w:p w14:paraId="05C33D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E08E8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6D796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9707D7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39FC01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Lonchel 2013</w:t>
            </w:r>
          </w:p>
        </w:tc>
        <w:tc>
          <w:tcPr>
            <w:tcW w:w="745" w:type="dxa"/>
            <w:tcBorders>
              <w:top w:val="nil"/>
              <w:left w:val="nil"/>
              <w:bottom w:val="nil"/>
              <w:right w:val="single" w:sz="4" w:space="0" w:color="auto"/>
            </w:tcBorders>
            <w:shd w:val="clear" w:color="auto" w:fill="auto"/>
            <w:vAlign w:val="center"/>
            <w:hideMark/>
          </w:tcPr>
          <w:p w14:paraId="529908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nil"/>
              <w:right w:val="single" w:sz="4" w:space="0" w:color="auto"/>
            </w:tcBorders>
            <w:shd w:val="clear" w:color="auto" w:fill="auto"/>
            <w:vAlign w:val="center"/>
            <w:hideMark/>
          </w:tcPr>
          <w:p w14:paraId="53EE91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nil"/>
              <w:right w:val="single" w:sz="4" w:space="0" w:color="auto"/>
            </w:tcBorders>
            <w:shd w:val="clear" w:color="auto" w:fill="auto"/>
            <w:vAlign w:val="center"/>
            <w:hideMark/>
          </w:tcPr>
          <w:p w14:paraId="026099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nil"/>
              <w:right w:val="single" w:sz="4" w:space="0" w:color="auto"/>
            </w:tcBorders>
            <w:shd w:val="clear" w:color="auto" w:fill="auto"/>
            <w:vAlign w:val="center"/>
            <w:hideMark/>
          </w:tcPr>
          <w:p w14:paraId="4EE4CF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3AE7D72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6B36C5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F4B0A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nil"/>
              <w:left w:val="nil"/>
              <w:bottom w:val="nil"/>
              <w:right w:val="single" w:sz="4" w:space="0" w:color="auto"/>
            </w:tcBorders>
            <w:shd w:val="clear" w:color="auto" w:fill="auto"/>
            <w:vAlign w:val="center"/>
            <w:hideMark/>
          </w:tcPr>
          <w:p w14:paraId="6CD1D8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121</w:t>
            </w:r>
          </w:p>
        </w:tc>
      </w:tr>
      <w:tr w:rsidR="00D10EFE" w:rsidRPr="0028278E" w14:paraId="0500514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8B1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Magoue 2013</w:t>
            </w:r>
          </w:p>
        </w:tc>
        <w:tc>
          <w:tcPr>
            <w:tcW w:w="745" w:type="dxa"/>
            <w:tcBorders>
              <w:top w:val="single" w:sz="4" w:space="0" w:color="auto"/>
              <w:left w:val="nil"/>
              <w:bottom w:val="nil"/>
              <w:right w:val="single" w:sz="4" w:space="0" w:color="auto"/>
            </w:tcBorders>
            <w:shd w:val="clear" w:color="auto" w:fill="auto"/>
            <w:vAlign w:val="center"/>
            <w:hideMark/>
          </w:tcPr>
          <w:p w14:paraId="232DF6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nil"/>
              <w:right w:val="single" w:sz="4" w:space="0" w:color="auto"/>
            </w:tcBorders>
            <w:shd w:val="clear" w:color="auto" w:fill="auto"/>
            <w:vAlign w:val="center"/>
            <w:hideMark/>
          </w:tcPr>
          <w:p w14:paraId="3557C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nil"/>
              <w:right w:val="single" w:sz="4" w:space="0" w:color="auto"/>
            </w:tcBorders>
            <w:shd w:val="clear" w:color="auto" w:fill="auto"/>
            <w:vAlign w:val="center"/>
            <w:hideMark/>
          </w:tcPr>
          <w:p w14:paraId="03448B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hideMark/>
          </w:tcPr>
          <w:p w14:paraId="779541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3402E9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single" w:sz="4" w:space="0" w:color="auto"/>
              <w:left w:val="nil"/>
              <w:bottom w:val="nil"/>
              <w:right w:val="single" w:sz="4" w:space="0" w:color="auto"/>
            </w:tcBorders>
            <w:shd w:val="clear" w:color="auto" w:fill="auto"/>
            <w:vAlign w:val="center"/>
            <w:hideMark/>
          </w:tcPr>
          <w:p w14:paraId="6ED2E5A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2BC129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2C52F15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87</w:t>
            </w:r>
          </w:p>
        </w:tc>
      </w:tr>
      <w:tr w:rsidR="00D10EFE" w:rsidRPr="0028278E" w14:paraId="19D6F70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839A6C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56C08978"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366A4A0"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03C6546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AA10227"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DDC935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0D76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6987FD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2103621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D2F25E1"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66D0A0BC"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6CB3458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47F483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201A59F"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43B771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58556F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nil"/>
              <w:right w:val="single" w:sz="4" w:space="0" w:color="auto"/>
            </w:tcBorders>
            <w:shd w:val="clear" w:color="auto" w:fill="auto"/>
            <w:vAlign w:val="center"/>
            <w:hideMark/>
          </w:tcPr>
          <w:p w14:paraId="60ADC9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061489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5CF564F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63</w:t>
            </w:r>
          </w:p>
        </w:tc>
      </w:tr>
      <w:tr w:rsidR="00D10EFE" w:rsidRPr="0028278E" w14:paraId="3A71F8C3"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CD13E3"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6A80BB9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7A863D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20A475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1F5F4BC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5EA676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C8DEC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5BB21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A6D9EC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232</w:t>
            </w:r>
          </w:p>
        </w:tc>
      </w:tr>
      <w:tr w:rsidR="00D10EFE" w:rsidRPr="0028278E" w14:paraId="3634576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6125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nil"/>
              <w:left w:val="nil"/>
              <w:bottom w:val="single" w:sz="4" w:space="0" w:color="auto"/>
              <w:right w:val="single" w:sz="4" w:space="0" w:color="auto"/>
            </w:tcBorders>
            <w:shd w:val="clear" w:color="auto" w:fill="auto"/>
            <w:vAlign w:val="center"/>
            <w:hideMark/>
          </w:tcPr>
          <w:p w14:paraId="46FA0F0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single" w:sz="4" w:space="0" w:color="auto"/>
              <w:right w:val="single" w:sz="4" w:space="0" w:color="auto"/>
            </w:tcBorders>
            <w:shd w:val="clear" w:color="auto" w:fill="auto"/>
            <w:vAlign w:val="center"/>
            <w:hideMark/>
          </w:tcPr>
          <w:p w14:paraId="021F76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0C0D44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nil"/>
              <w:left w:val="nil"/>
              <w:bottom w:val="single" w:sz="4" w:space="0" w:color="auto"/>
              <w:right w:val="single" w:sz="4" w:space="0" w:color="auto"/>
            </w:tcBorders>
            <w:shd w:val="clear" w:color="auto" w:fill="auto"/>
            <w:vAlign w:val="center"/>
            <w:hideMark/>
          </w:tcPr>
          <w:p w14:paraId="73FF28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C1DFF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inpatients</w:t>
            </w:r>
          </w:p>
        </w:tc>
        <w:tc>
          <w:tcPr>
            <w:tcW w:w="1070" w:type="dxa"/>
            <w:tcBorders>
              <w:top w:val="nil"/>
              <w:left w:val="nil"/>
              <w:bottom w:val="single" w:sz="4" w:space="0" w:color="auto"/>
              <w:right w:val="single" w:sz="4" w:space="0" w:color="auto"/>
            </w:tcBorders>
            <w:shd w:val="clear" w:color="auto" w:fill="auto"/>
            <w:vAlign w:val="center"/>
            <w:hideMark/>
          </w:tcPr>
          <w:p w14:paraId="0EBA65F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FE5AC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4917EE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w:t>
            </w:r>
          </w:p>
        </w:tc>
      </w:tr>
      <w:tr w:rsidR="00D10EFE" w:rsidRPr="0028278E" w14:paraId="624A017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108E0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hideMark/>
          </w:tcPr>
          <w:p w14:paraId="1CA14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hideMark/>
          </w:tcPr>
          <w:p w14:paraId="7292A9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hideMark/>
          </w:tcPr>
          <w:p w14:paraId="7F7B02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hideMark/>
          </w:tcPr>
          <w:p w14:paraId="2D1C00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hideMark/>
          </w:tcPr>
          <w:p w14:paraId="26476A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hideMark/>
          </w:tcPr>
          <w:p w14:paraId="1CC4BB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hideMark/>
          </w:tcPr>
          <w:p w14:paraId="425AD1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hideMark/>
          </w:tcPr>
          <w:p w14:paraId="3113DE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126</w:t>
            </w:r>
          </w:p>
        </w:tc>
      </w:tr>
      <w:tr w:rsidR="00D10EFE" w:rsidRPr="0028278E" w14:paraId="38B8425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C26758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A78040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93F52AA"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D532098"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9164315"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6184AA2" w14:textId="77777777" w:rsidR="00D10EFE" w:rsidRPr="00D10EFE" w:rsidRDefault="00D10EFE" w:rsidP="00D10EFE">
            <w:pPr>
              <w:jc w:val="center"/>
              <w:rPr>
                <w:rFonts w:ascii="Arial" w:hAnsi="Arial" w:cs="Arial"/>
                <w:color w:val="000000"/>
                <w:sz w:val="20"/>
                <w:szCs w:val="20"/>
              </w:rPr>
            </w:pPr>
          </w:p>
        </w:tc>
        <w:tc>
          <w:tcPr>
            <w:tcW w:w="1070" w:type="dxa"/>
            <w:tcBorders>
              <w:top w:val="nil"/>
              <w:left w:val="nil"/>
              <w:bottom w:val="single" w:sz="4" w:space="0" w:color="auto"/>
              <w:right w:val="single" w:sz="4" w:space="0" w:color="auto"/>
            </w:tcBorders>
            <w:shd w:val="clear" w:color="auto" w:fill="auto"/>
            <w:vAlign w:val="center"/>
            <w:hideMark/>
          </w:tcPr>
          <w:p w14:paraId="0CF3DF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2D9AE5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top w:val="nil"/>
              <w:left w:val="nil"/>
              <w:bottom w:val="single" w:sz="4" w:space="0" w:color="auto"/>
              <w:right w:val="single" w:sz="4" w:space="0" w:color="auto"/>
            </w:tcBorders>
            <w:shd w:val="clear" w:color="auto" w:fill="auto"/>
            <w:vAlign w:val="center"/>
            <w:hideMark/>
          </w:tcPr>
          <w:p w14:paraId="74032B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113</w:t>
            </w:r>
          </w:p>
        </w:tc>
      </w:tr>
      <w:tr w:rsidR="00D10EFE" w:rsidRPr="0028278E" w14:paraId="34E2444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0FD6ED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Chereau 2015</w:t>
            </w:r>
          </w:p>
        </w:tc>
        <w:tc>
          <w:tcPr>
            <w:tcW w:w="745" w:type="dxa"/>
            <w:tcBorders>
              <w:top w:val="nil"/>
              <w:left w:val="nil"/>
              <w:bottom w:val="nil"/>
              <w:right w:val="single" w:sz="4" w:space="0" w:color="auto"/>
            </w:tcBorders>
            <w:shd w:val="clear" w:color="auto" w:fill="auto"/>
            <w:vAlign w:val="center"/>
            <w:hideMark/>
          </w:tcPr>
          <w:p w14:paraId="4370D9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nil"/>
              <w:left w:val="nil"/>
              <w:bottom w:val="nil"/>
              <w:right w:val="single" w:sz="4" w:space="0" w:color="auto"/>
            </w:tcBorders>
            <w:shd w:val="clear" w:color="auto" w:fill="auto"/>
            <w:vAlign w:val="center"/>
            <w:hideMark/>
          </w:tcPr>
          <w:p w14:paraId="5B628F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nil"/>
              <w:left w:val="nil"/>
              <w:bottom w:val="nil"/>
              <w:right w:val="single" w:sz="4" w:space="0" w:color="auto"/>
            </w:tcBorders>
            <w:shd w:val="clear" w:color="auto" w:fill="auto"/>
            <w:vAlign w:val="center"/>
            <w:hideMark/>
          </w:tcPr>
          <w:p w14:paraId="6F34C0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55B9E0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56E3F7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in the community</w:t>
            </w:r>
          </w:p>
        </w:tc>
        <w:tc>
          <w:tcPr>
            <w:tcW w:w="1070" w:type="dxa"/>
            <w:tcBorders>
              <w:top w:val="nil"/>
              <w:left w:val="nil"/>
              <w:bottom w:val="nil"/>
              <w:right w:val="single" w:sz="4" w:space="0" w:color="auto"/>
            </w:tcBorders>
            <w:shd w:val="clear" w:color="auto" w:fill="auto"/>
            <w:vAlign w:val="center"/>
            <w:hideMark/>
          </w:tcPr>
          <w:p w14:paraId="029859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9BBFC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nil"/>
              <w:right w:val="single" w:sz="4" w:space="0" w:color="auto"/>
            </w:tcBorders>
            <w:shd w:val="clear" w:color="auto" w:fill="auto"/>
            <w:vAlign w:val="center"/>
            <w:hideMark/>
          </w:tcPr>
          <w:p w14:paraId="2BC1623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356</w:t>
            </w:r>
          </w:p>
        </w:tc>
      </w:tr>
      <w:tr w:rsidR="00D10EFE" w:rsidRPr="0028278E" w14:paraId="58D0470D"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67633A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64B9DD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496041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0CAEAF8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2490BE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5FE973B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1A0922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6B75B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1CF75D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154</w:t>
            </w:r>
          </w:p>
        </w:tc>
      </w:tr>
      <w:tr w:rsidR="00D10EFE" w:rsidRPr="0028278E" w14:paraId="0126A012"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49429BD5"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1B61199E"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772070B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32908CF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E7CEF5E"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49F7C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422E080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7AF5DD0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452D97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94</w:t>
            </w:r>
          </w:p>
        </w:tc>
      </w:tr>
      <w:tr w:rsidR="00D10EFE" w:rsidRPr="0028278E" w14:paraId="3D68A86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D79646"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06ACDD11"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0A987C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2C9C1E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41202C4F"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0A509C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190D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3CA762A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7C7F5E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19</w:t>
            </w:r>
          </w:p>
        </w:tc>
      </w:tr>
      <w:tr w:rsidR="00D10EFE" w:rsidRPr="0028278E" w14:paraId="10E7111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111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Djuikoue 2016</w:t>
            </w:r>
          </w:p>
        </w:tc>
        <w:tc>
          <w:tcPr>
            <w:tcW w:w="745" w:type="dxa"/>
            <w:tcBorders>
              <w:top w:val="nil"/>
              <w:left w:val="nil"/>
              <w:bottom w:val="single" w:sz="4" w:space="0" w:color="auto"/>
              <w:right w:val="single" w:sz="4" w:space="0" w:color="auto"/>
            </w:tcBorders>
            <w:shd w:val="clear" w:color="auto" w:fill="auto"/>
            <w:vAlign w:val="center"/>
            <w:hideMark/>
          </w:tcPr>
          <w:p w14:paraId="724040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5F8C7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nil"/>
              <w:left w:val="nil"/>
              <w:bottom w:val="single" w:sz="4" w:space="0" w:color="auto"/>
              <w:right w:val="single" w:sz="4" w:space="0" w:color="auto"/>
            </w:tcBorders>
            <w:shd w:val="clear" w:color="auto" w:fill="auto"/>
            <w:vAlign w:val="center"/>
            <w:hideMark/>
          </w:tcPr>
          <w:p w14:paraId="53F9EE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single" w:sz="4" w:space="0" w:color="auto"/>
              <w:right w:val="single" w:sz="4" w:space="0" w:color="auto"/>
            </w:tcBorders>
            <w:shd w:val="clear" w:color="auto" w:fill="auto"/>
            <w:vAlign w:val="center"/>
            <w:hideMark/>
          </w:tcPr>
          <w:p w14:paraId="36494D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53152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women with susp. UTI</w:t>
            </w:r>
          </w:p>
        </w:tc>
        <w:tc>
          <w:tcPr>
            <w:tcW w:w="1070" w:type="dxa"/>
            <w:tcBorders>
              <w:top w:val="nil"/>
              <w:left w:val="nil"/>
              <w:bottom w:val="single" w:sz="4" w:space="0" w:color="auto"/>
              <w:right w:val="single" w:sz="4" w:space="0" w:color="auto"/>
            </w:tcBorders>
            <w:shd w:val="clear" w:color="auto" w:fill="auto"/>
            <w:vAlign w:val="center"/>
            <w:hideMark/>
          </w:tcPr>
          <w:p w14:paraId="4046F7C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7D9BA70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763209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86</w:t>
            </w:r>
          </w:p>
        </w:tc>
      </w:tr>
      <w:tr w:rsidR="00D10EFE" w:rsidRPr="0028278E" w14:paraId="3E0E8E5D" w14:textId="77777777" w:rsidTr="00D10EFE">
        <w:trPr>
          <w:trHeight w:val="50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8647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Farra 2016</w:t>
            </w:r>
          </w:p>
        </w:tc>
        <w:tc>
          <w:tcPr>
            <w:tcW w:w="745" w:type="dxa"/>
            <w:tcBorders>
              <w:top w:val="nil"/>
              <w:left w:val="nil"/>
              <w:bottom w:val="single" w:sz="4" w:space="0" w:color="auto"/>
              <w:right w:val="single" w:sz="4" w:space="0" w:color="auto"/>
            </w:tcBorders>
            <w:shd w:val="clear" w:color="auto" w:fill="auto"/>
            <w:vAlign w:val="center"/>
            <w:hideMark/>
          </w:tcPr>
          <w:p w14:paraId="3962F5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462E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single" w:sz="4" w:space="0" w:color="auto"/>
              <w:right w:val="single" w:sz="4" w:space="0" w:color="auto"/>
            </w:tcBorders>
            <w:shd w:val="clear" w:color="auto" w:fill="auto"/>
            <w:vAlign w:val="center"/>
            <w:hideMark/>
          </w:tcPr>
          <w:p w14:paraId="01FBD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nil"/>
              <w:left w:val="nil"/>
              <w:bottom w:val="single" w:sz="4" w:space="0" w:color="auto"/>
              <w:right w:val="single" w:sz="4" w:space="0" w:color="auto"/>
            </w:tcBorders>
            <w:shd w:val="clear" w:color="auto" w:fill="auto"/>
            <w:vAlign w:val="center"/>
            <w:hideMark/>
          </w:tcPr>
          <w:p w14:paraId="3664B8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0FA3F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Healthy community controls from diarrhoea study</w:t>
            </w:r>
          </w:p>
        </w:tc>
        <w:tc>
          <w:tcPr>
            <w:tcW w:w="1070" w:type="dxa"/>
            <w:tcBorders>
              <w:top w:val="nil"/>
              <w:left w:val="nil"/>
              <w:bottom w:val="single" w:sz="4" w:space="0" w:color="auto"/>
              <w:right w:val="single" w:sz="4" w:space="0" w:color="auto"/>
            </w:tcBorders>
            <w:shd w:val="clear" w:color="auto" w:fill="auto"/>
            <w:vAlign w:val="center"/>
            <w:hideMark/>
          </w:tcPr>
          <w:p w14:paraId="2B625E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7C3AD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nil"/>
              <w:left w:val="nil"/>
              <w:bottom w:val="single" w:sz="4" w:space="0" w:color="auto"/>
              <w:right w:val="single" w:sz="4" w:space="0" w:color="auto"/>
            </w:tcBorders>
            <w:shd w:val="clear" w:color="auto" w:fill="auto"/>
            <w:vAlign w:val="center"/>
            <w:hideMark/>
          </w:tcPr>
          <w:p w14:paraId="28F445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134</w:t>
            </w:r>
          </w:p>
        </w:tc>
      </w:tr>
      <w:tr w:rsidR="00D10EFE" w:rsidRPr="0028278E" w14:paraId="2DF0C754"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F7856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Kurz 2016</w:t>
            </w:r>
          </w:p>
        </w:tc>
        <w:tc>
          <w:tcPr>
            <w:tcW w:w="745" w:type="dxa"/>
            <w:tcBorders>
              <w:top w:val="nil"/>
              <w:left w:val="nil"/>
              <w:bottom w:val="single" w:sz="4" w:space="0" w:color="auto"/>
              <w:right w:val="single" w:sz="4" w:space="0" w:color="auto"/>
            </w:tcBorders>
            <w:shd w:val="clear" w:color="auto" w:fill="auto"/>
            <w:vAlign w:val="center"/>
            <w:hideMark/>
          </w:tcPr>
          <w:p w14:paraId="5697BE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67BE0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297190C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nil"/>
              <w:left w:val="nil"/>
              <w:bottom w:val="single" w:sz="4" w:space="0" w:color="auto"/>
              <w:right w:val="single" w:sz="4" w:space="0" w:color="auto"/>
            </w:tcBorders>
            <w:shd w:val="clear" w:color="auto" w:fill="auto"/>
            <w:vAlign w:val="center"/>
            <w:hideMark/>
          </w:tcPr>
          <w:p w14:paraId="04CC45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2BA3D6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 and one main caregiver</w:t>
            </w:r>
          </w:p>
        </w:tc>
        <w:tc>
          <w:tcPr>
            <w:tcW w:w="1070" w:type="dxa"/>
            <w:tcBorders>
              <w:top w:val="nil"/>
              <w:left w:val="nil"/>
              <w:bottom w:val="single" w:sz="4" w:space="0" w:color="auto"/>
              <w:right w:val="single" w:sz="4" w:space="0" w:color="auto"/>
            </w:tcBorders>
            <w:shd w:val="clear" w:color="auto" w:fill="auto"/>
            <w:vAlign w:val="center"/>
            <w:hideMark/>
          </w:tcPr>
          <w:p w14:paraId="476E0B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3CA4F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nil"/>
              <w:left w:val="nil"/>
              <w:bottom w:val="single" w:sz="4" w:space="0" w:color="auto"/>
              <w:right w:val="single" w:sz="4" w:space="0" w:color="auto"/>
            </w:tcBorders>
            <w:shd w:val="clear" w:color="auto" w:fill="auto"/>
            <w:vAlign w:val="center"/>
            <w:hideMark/>
          </w:tcPr>
          <w:p w14:paraId="636B7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753</w:t>
            </w:r>
          </w:p>
        </w:tc>
      </w:tr>
      <w:tr w:rsidR="00D10EFE" w:rsidRPr="0028278E" w14:paraId="3C3E1CAF"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91B9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Mshana 2016</w:t>
            </w:r>
          </w:p>
        </w:tc>
        <w:tc>
          <w:tcPr>
            <w:tcW w:w="745" w:type="dxa"/>
            <w:tcBorders>
              <w:top w:val="nil"/>
              <w:left w:val="nil"/>
              <w:bottom w:val="single" w:sz="4" w:space="0" w:color="auto"/>
              <w:right w:val="single" w:sz="4" w:space="0" w:color="auto"/>
            </w:tcBorders>
            <w:shd w:val="clear" w:color="auto" w:fill="auto"/>
            <w:vAlign w:val="center"/>
            <w:hideMark/>
          </w:tcPr>
          <w:p w14:paraId="03CAB3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25334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1D18618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B6371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4112C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9204B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36EF6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184C25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334</w:t>
            </w:r>
          </w:p>
        </w:tc>
      </w:tr>
      <w:tr w:rsidR="00D10EFE" w:rsidRPr="0028278E" w14:paraId="3D22BE13" w14:textId="77777777" w:rsidTr="00D10EFE">
        <w:trPr>
          <w:trHeight w:val="524"/>
        </w:trPr>
        <w:tc>
          <w:tcPr>
            <w:tcW w:w="2122" w:type="dxa"/>
            <w:tcBorders>
              <w:top w:val="nil"/>
              <w:left w:val="single" w:sz="4" w:space="0" w:color="auto"/>
              <w:bottom w:val="nil"/>
              <w:right w:val="single" w:sz="4" w:space="0" w:color="auto"/>
            </w:tcBorders>
            <w:shd w:val="clear" w:color="auto" w:fill="auto"/>
            <w:vAlign w:val="center"/>
            <w:hideMark/>
          </w:tcPr>
          <w:p w14:paraId="35DF38E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nil"/>
              <w:left w:val="nil"/>
              <w:bottom w:val="nil"/>
              <w:right w:val="single" w:sz="4" w:space="0" w:color="auto"/>
            </w:tcBorders>
            <w:shd w:val="clear" w:color="auto" w:fill="auto"/>
            <w:vAlign w:val="center"/>
            <w:hideMark/>
          </w:tcPr>
          <w:p w14:paraId="4F96826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nil"/>
              <w:right w:val="single" w:sz="4" w:space="0" w:color="auto"/>
            </w:tcBorders>
            <w:shd w:val="clear" w:color="auto" w:fill="auto"/>
            <w:vAlign w:val="center"/>
            <w:hideMark/>
          </w:tcPr>
          <w:p w14:paraId="5C169C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nil"/>
              <w:right w:val="single" w:sz="4" w:space="0" w:color="auto"/>
            </w:tcBorders>
            <w:shd w:val="clear" w:color="auto" w:fill="auto"/>
            <w:vAlign w:val="center"/>
            <w:hideMark/>
          </w:tcPr>
          <w:p w14:paraId="6A8307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nil"/>
              <w:left w:val="nil"/>
              <w:bottom w:val="nil"/>
              <w:right w:val="single" w:sz="4" w:space="0" w:color="auto"/>
            </w:tcBorders>
            <w:shd w:val="clear" w:color="auto" w:fill="auto"/>
            <w:vAlign w:val="center"/>
            <w:hideMark/>
          </w:tcPr>
          <w:p w14:paraId="3FB189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18E6C5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 no antibiotics/hospital exposure last 3 m</w:t>
            </w:r>
          </w:p>
        </w:tc>
        <w:tc>
          <w:tcPr>
            <w:tcW w:w="1070" w:type="dxa"/>
            <w:tcBorders>
              <w:top w:val="nil"/>
              <w:left w:val="nil"/>
              <w:bottom w:val="nil"/>
              <w:right w:val="single" w:sz="4" w:space="0" w:color="auto"/>
            </w:tcBorders>
            <w:shd w:val="clear" w:color="auto" w:fill="auto"/>
            <w:vAlign w:val="center"/>
            <w:hideMark/>
          </w:tcPr>
          <w:p w14:paraId="682B0C2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567E52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473AFD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18</w:t>
            </w:r>
          </w:p>
        </w:tc>
      </w:tr>
      <w:tr w:rsidR="00D10EFE" w:rsidRPr="0028278E" w14:paraId="2EB3D821"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8E2ABC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Tellevik 2016</w:t>
            </w:r>
          </w:p>
        </w:tc>
        <w:tc>
          <w:tcPr>
            <w:tcW w:w="745" w:type="dxa"/>
            <w:tcBorders>
              <w:top w:val="single" w:sz="4" w:space="0" w:color="auto"/>
              <w:left w:val="nil"/>
              <w:bottom w:val="nil"/>
              <w:right w:val="single" w:sz="4" w:space="0" w:color="auto"/>
            </w:tcBorders>
            <w:shd w:val="clear" w:color="auto" w:fill="auto"/>
            <w:vAlign w:val="center"/>
            <w:hideMark/>
          </w:tcPr>
          <w:p w14:paraId="2AE4D91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286851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nil"/>
              <w:right w:val="single" w:sz="4" w:space="0" w:color="auto"/>
            </w:tcBorders>
            <w:shd w:val="clear" w:color="auto" w:fill="auto"/>
            <w:vAlign w:val="center"/>
            <w:hideMark/>
          </w:tcPr>
          <w:p w14:paraId="44F9F4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nil"/>
              <w:right w:val="single" w:sz="4" w:space="0" w:color="auto"/>
            </w:tcBorders>
            <w:shd w:val="clear" w:color="auto" w:fill="auto"/>
            <w:vAlign w:val="center"/>
            <w:hideMark/>
          </w:tcPr>
          <w:p w14:paraId="441672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2C419E4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&lt;2yr attending health centre for vaccine</w:t>
            </w:r>
          </w:p>
        </w:tc>
        <w:tc>
          <w:tcPr>
            <w:tcW w:w="1070" w:type="dxa"/>
            <w:tcBorders>
              <w:top w:val="single" w:sz="4" w:space="0" w:color="auto"/>
              <w:left w:val="nil"/>
              <w:bottom w:val="nil"/>
              <w:right w:val="single" w:sz="4" w:space="0" w:color="auto"/>
            </w:tcBorders>
            <w:shd w:val="clear" w:color="auto" w:fill="auto"/>
            <w:vAlign w:val="center"/>
            <w:hideMark/>
          </w:tcPr>
          <w:p w14:paraId="6C626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nil"/>
              <w:right w:val="single" w:sz="4" w:space="0" w:color="auto"/>
            </w:tcBorders>
            <w:shd w:val="clear" w:color="auto" w:fill="auto"/>
            <w:vAlign w:val="center"/>
            <w:hideMark/>
          </w:tcPr>
          <w:p w14:paraId="175A5E3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0DCB90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250</w:t>
            </w:r>
          </w:p>
        </w:tc>
      </w:tr>
      <w:tr w:rsidR="00D10EFE" w:rsidRPr="0028278E" w14:paraId="47B44E0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4772A81"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AA664E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4C79BF65"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5B0587C"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93F823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647414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453E63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1B2F00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8AFB4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353</w:t>
            </w:r>
          </w:p>
        </w:tc>
      </w:tr>
      <w:tr w:rsidR="00D10EFE" w:rsidRPr="0028278E" w14:paraId="212111FC"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B217C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Magwenzi 2017</w:t>
            </w:r>
          </w:p>
        </w:tc>
        <w:tc>
          <w:tcPr>
            <w:tcW w:w="745" w:type="dxa"/>
            <w:tcBorders>
              <w:top w:val="nil"/>
              <w:left w:val="nil"/>
              <w:bottom w:val="single" w:sz="4" w:space="0" w:color="auto"/>
              <w:right w:val="single" w:sz="4" w:space="0" w:color="auto"/>
            </w:tcBorders>
            <w:shd w:val="clear" w:color="auto" w:fill="auto"/>
            <w:vAlign w:val="center"/>
            <w:hideMark/>
          </w:tcPr>
          <w:p w14:paraId="7EBD37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C18A5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1890C2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049527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692A46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 within 24hr of admission</w:t>
            </w:r>
          </w:p>
        </w:tc>
        <w:tc>
          <w:tcPr>
            <w:tcW w:w="1070" w:type="dxa"/>
            <w:tcBorders>
              <w:top w:val="nil"/>
              <w:left w:val="nil"/>
              <w:bottom w:val="single" w:sz="4" w:space="0" w:color="auto"/>
              <w:right w:val="single" w:sz="4" w:space="0" w:color="auto"/>
            </w:tcBorders>
            <w:shd w:val="clear" w:color="auto" w:fill="auto"/>
            <w:vAlign w:val="center"/>
            <w:hideMark/>
          </w:tcPr>
          <w:p w14:paraId="15CE6A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AD645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792F281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164</w:t>
            </w:r>
          </w:p>
        </w:tc>
      </w:tr>
      <w:tr w:rsidR="00D10EFE" w:rsidRPr="0028278E" w14:paraId="0E363D4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CBBA3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nil"/>
              <w:left w:val="nil"/>
              <w:bottom w:val="single" w:sz="4" w:space="0" w:color="auto"/>
              <w:right w:val="single" w:sz="4" w:space="0" w:color="auto"/>
            </w:tcBorders>
            <w:shd w:val="clear" w:color="auto" w:fill="auto"/>
            <w:vAlign w:val="center"/>
            <w:hideMark/>
          </w:tcPr>
          <w:p w14:paraId="156DCD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06DCC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7F5A5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8B989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0D013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Street children</w:t>
            </w:r>
          </w:p>
        </w:tc>
        <w:tc>
          <w:tcPr>
            <w:tcW w:w="1070" w:type="dxa"/>
            <w:tcBorders>
              <w:top w:val="nil"/>
              <w:left w:val="nil"/>
              <w:bottom w:val="single" w:sz="4" w:space="0" w:color="auto"/>
              <w:right w:val="single" w:sz="4" w:space="0" w:color="auto"/>
            </w:tcBorders>
            <w:shd w:val="clear" w:color="auto" w:fill="auto"/>
            <w:vAlign w:val="center"/>
            <w:hideMark/>
          </w:tcPr>
          <w:p w14:paraId="1992CAD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F7CCA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nil"/>
              <w:left w:val="nil"/>
              <w:bottom w:val="single" w:sz="4" w:space="0" w:color="auto"/>
              <w:right w:val="single" w:sz="4" w:space="0" w:color="auto"/>
            </w:tcBorders>
            <w:shd w:val="clear" w:color="auto" w:fill="auto"/>
            <w:vAlign w:val="center"/>
            <w:hideMark/>
          </w:tcPr>
          <w:p w14:paraId="61798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107</w:t>
            </w:r>
          </w:p>
        </w:tc>
      </w:tr>
      <w:tr w:rsidR="00D10EFE" w:rsidRPr="0028278E" w14:paraId="602B43B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D95A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nil"/>
              <w:left w:val="nil"/>
              <w:bottom w:val="single" w:sz="4" w:space="0" w:color="auto"/>
              <w:right w:val="single" w:sz="4" w:space="0" w:color="auto"/>
            </w:tcBorders>
            <w:shd w:val="clear" w:color="auto" w:fill="auto"/>
            <w:vAlign w:val="center"/>
            <w:hideMark/>
          </w:tcPr>
          <w:p w14:paraId="1A638A9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77C7A9B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41C62DB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6AD593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8039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HIV infected, stable on ART</w:t>
            </w:r>
          </w:p>
        </w:tc>
        <w:tc>
          <w:tcPr>
            <w:tcW w:w="1070" w:type="dxa"/>
            <w:tcBorders>
              <w:top w:val="nil"/>
              <w:left w:val="nil"/>
              <w:bottom w:val="single" w:sz="4" w:space="0" w:color="auto"/>
              <w:right w:val="single" w:sz="4" w:space="0" w:color="auto"/>
            </w:tcBorders>
            <w:shd w:val="clear" w:color="auto" w:fill="auto"/>
            <w:vAlign w:val="center"/>
            <w:hideMark/>
          </w:tcPr>
          <w:p w14:paraId="3825FA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4043C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nil"/>
              <w:left w:val="nil"/>
              <w:bottom w:val="single" w:sz="4" w:space="0" w:color="auto"/>
              <w:right w:val="single" w:sz="4" w:space="0" w:color="auto"/>
            </w:tcBorders>
            <w:shd w:val="clear" w:color="auto" w:fill="auto"/>
            <w:vAlign w:val="center"/>
            <w:hideMark/>
          </w:tcPr>
          <w:p w14:paraId="51846BE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175</w:t>
            </w:r>
          </w:p>
        </w:tc>
      </w:tr>
      <w:tr w:rsidR="00D10EFE" w:rsidRPr="0028278E" w14:paraId="0B2B0AB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D0DC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Chirindze 2018</w:t>
            </w:r>
          </w:p>
        </w:tc>
        <w:tc>
          <w:tcPr>
            <w:tcW w:w="745" w:type="dxa"/>
            <w:tcBorders>
              <w:top w:val="nil"/>
              <w:left w:val="nil"/>
              <w:bottom w:val="single" w:sz="4" w:space="0" w:color="auto"/>
              <w:right w:val="single" w:sz="4" w:space="0" w:color="auto"/>
            </w:tcBorders>
            <w:shd w:val="clear" w:color="auto" w:fill="auto"/>
            <w:vAlign w:val="center"/>
            <w:hideMark/>
          </w:tcPr>
          <w:p w14:paraId="45B770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29666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58449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nil"/>
              <w:left w:val="nil"/>
              <w:bottom w:val="single" w:sz="4" w:space="0" w:color="auto"/>
              <w:right w:val="single" w:sz="4" w:space="0" w:color="auto"/>
            </w:tcBorders>
            <w:shd w:val="clear" w:color="auto" w:fill="auto"/>
            <w:vAlign w:val="center"/>
            <w:hideMark/>
          </w:tcPr>
          <w:p w14:paraId="5A1E24D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1784A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nil"/>
              <w:left w:val="nil"/>
              <w:bottom w:val="single" w:sz="4" w:space="0" w:color="auto"/>
              <w:right w:val="single" w:sz="4" w:space="0" w:color="auto"/>
            </w:tcBorders>
            <w:shd w:val="clear" w:color="auto" w:fill="auto"/>
            <w:vAlign w:val="center"/>
            <w:hideMark/>
          </w:tcPr>
          <w:p w14:paraId="0ED227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2F3C466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6663C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40135BF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469B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Founou 2018</w:t>
            </w:r>
          </w:p>
        </w:tc>
        <w:tc>
          <w:tcPr>
            <w:tcW w:w="745" w:type="dxa"/>
            <w:tcBorders>
              <w:top w:val="nil"/>
              <w:left w:val="nil"/>
              <w:bottom w:val="single" w:sz="4" w:space="0" w:color="auto"/>
              <w:right w:val="single" w:sz="4" w:space="0" w:color="auto"/>
            </w:tcBorders>
            <w:shd w:val="clear" w:color="auto" w:fill="auto"/>
            <w:vAlign w:val="center"/>
            <w:hideMark/>
          </w:tcPr>
          <w:p w14:paraId="68C068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87247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1333C4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nil"/>
              <w:left w:val="nil"/>
              <w:bottom w:val="single" w:sz="4" w:space="0" w:color="auto"/>
              <w:right w:val="single" w:sz="4" w:space="0" w:color="auto"/>
            </w:tcBorders>
            <w:shd w:val="clear" w:color="auto" w:fill="auto"/>
            <w:vAlign w:val="center"/>
            <w:hideMark/>
          </w:tcPr>
          <w:p w14:paraId="441020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39B4951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5FC8B9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32802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791F47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43</w:t>
            </w:r>
          </w:p>
        </w:tc>
      </w:tr>
      <w:tr w:rsidR="00D10EFE" w:rsidRPr="0028278E" w14:paraId="6CB8DD7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BD004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Herindrainy 2018</w:t>
            </w:r>
          </w:p>
        </w:tc>
        <w:tc>
          <w:tcPr>
            <w:tcW w:w="745" w:type="dxa"/>
            <w:tcBorders>
              <w:top w:val="nil"/>
              <w:left w:val="nil"/>
              <w:bottom w:val="single" w:sz="4" w:space="0" w:color="auto"/>
              <w:right w:val="single" w:sz="4" w:space="0" w:color="auto"/>
            </w:tcBorders>
            <w:shd w:val="clear" w:color="auto" w:fill="auto"/>
            <w:vAlign w:val="center"/>
            <w:hideMark/>
          </w:tcPr>
          <w:p w14:paraId="0AC192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F29432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2D01D4A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single" w:sz="4" w:space="0" w:color="auto"/>
              <w:right w:val="single" w:sz="4" w:space="0" w:color="auto"/>
            </w:tcBorders>
            <w:shd w:val="clear" w:color="auto" w:fill="auto"/>
            <w:vAlign w:val="center"/>
            <w:hideMark/>
          </w:tcPr>
          <w:p w14:paraId="3A471D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4E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at delivery (home/facility)</w:t>
            </w:r>
          </w:p>
        </w:tc>
        <w:tc>
          <w:tcPr>
            <w:tcW w:w="1070" w:type="dxa"/>
            <w:tcBorders>
              <w:top w:val="nil"/>
              <w:left w:val="nil"/>
              <w:bottom w:val="single" w:sz="4" w:space="0" w:color="auto"/>
              <w:right w:val="single" w:sz="4" w:space="0" w:color="auto"/>
            </w:tcBorders>
            <w:shd w:val="clear" w:color="auto" w:fill="auto"/>
            <w:vAlign w:val="center"/>
            <w:hideMark/>
          </w:tcPr>
          <w:p w14:paraId="5187FA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8B168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single" w:sz="4" w:space="0" w:color="auto"/>
              <w:right w:val="single" w:sz="4" w:space="0" w:color="auto"/>
            </w:tcBorders>
            <w:shd w:val="clear" w:color="auto" w:fill="auto"/>
            <w:vAlign w:val="center"/>
            <w:hideMark/>
          </w:tcPr>
          <w:p w14:paraId="78FF144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2B95C3A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155F7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Katakweba 2018</w:t>
            </w:r>
          </w:p>
        </w:tc>
        <w:tc>
          <w:tcPr>
            <w:tcW w:w="745" w:type="dxa"/>
            <w:tcBorders>
              <w:top w:val="nil"/>
              <w:left w:val="nil"/>
              <w:bottom w:val="single" w:sz="4" w:space="0" w:color="auto"/>
              <w:right w:val="single" w:sz="4" w:space="0" w:color="auto"/>
            </w:tcBorders>
            <w:shd w:val="clear" w:color="auto" w:fill="auto"/>
            <w:vAlign w:val="center"/>
            <w:hideMark/>
          </w:tcPr>
          <w:p w14:paraId="4DFC69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7744D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nil"/>
              <w:left w:val="nil"/>
              <w:bottom w:val="single" w:sz="4" w:space="0" w:color="auto"/>
              <w:right w:val="single" w:sz="4" w:space="0" w:color="auto"/>
            </w:tcBorders>
            <w:shd w:val="clear" w:color="auto" w:fill="auto"/>
            <w:vAlign w:val="center"/>
            <w:hideMark/>
          </w:tcPr>
          <w:p w14:paraId="73E0E5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15D75C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021057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4809FA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1CAFE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3A27C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70</w:t>
            </w:r>
          </w:p>
        </w:tc>
      </w:tr>
      <w:tr w:rsidR="00D10EFE" w:rsidRPr="0028278E" w14:paraId="1BE3BA2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B7EB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Marando 2018</w:t>
            </w:r>
          </w:p>
        </w:tc>
        <w:tc>
          <w:tcPr>
            <w:tcW w:w="745" w:type="dxa"/>
            <w:tcBorders>
              <w:top w:val="nil"/>
              <w:left w:val="nil"/>
              <w:bottom w:val="single" w:sz="4" w:space="0" w:color="auto"/>
              <w:right w:val="single" w:sz="4" w:space="0" w:color="auto"/>
            </w:tcBorders>
            <w:shd w:val="clear" w:color="auto" w:fill="auto"/>
            <w:vAlign w:val="center"/>
            <w:hideMark/>
          </w:tcPr>
          <w:p w14:paraId="3709C5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CD8E0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772107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91EB9B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AC8BC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hideMark/>
          </w:tcPr>
          <w:p w14:paraId="41F2E0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1D8EC1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hideMark/>
          </w:tcPr>
          <w:p w14:paraId="08A77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304</w:t>
            </w:r>
          </w:p>
        </w:tc>
      </w:tr>
      <w:tr w:rsidR="00D10EFE" w:rsidRPr="0028278E" w14:paraId="6110EB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6980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nil"/>
              <w:left w:val="nil"/>
              <w:bottom w:val="single" w:sz="4" w:space="0" w:color="auto"/>
              <w:right w:val="single" w:sz="4" w:space="0" w:color="auto"/>
            </w:tcBorders>
            <w:shd w:val="clear" w:color="auto" w:fill="auto"/>
            <w:vAlign w:val="center"/>
            <w:hideMark/>
          </w:tcPr>
          <w:p w14:paraId="0C83C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6CCB58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665DD4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38AD995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6DFDD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054C8A0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4578A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D5DC31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930</w:t>
            </w:r>
          </w:p>
        </w:tc>
      </w:tr>
      <w:tr w:rsidR="00D10EFE" w:rsidRPr="0028278E" w14:paraId="70F9ECD4"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13860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Nikema Pessinaba 2018</w:t>
            </w:r>
          </w:p>
        </w:tc>
        <w:tc>
          <w:tcPr>
            <w:tcW w:w="745" w:type="dxa"/>
            <w:tcBorders>
              <w:top w:val="nil"/>
              <w:left w:val="nil"/>
              <w:bottom w:val="single" w:sz="4" w:space="0" w:color="auto"/>
              <w:right w:val="single" w:sz="4" w:space="0" w:color="auto"/>
            </w:tcBorders>
            <w:shd w:val="clear" w:color="auto" w:fill="auto"/>
            <w:vAlign w:val="center"/>
            <w:hideMark/>
          </w:tcPr>
          <w:p w14:paraId="4AC9DB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CEF91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4DA575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hideMark/>
          </w:tcPr>
          <w:p w14:paraId="5FA198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7516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&lt;5</w:t>
            </w:r>
            <w:r w:rsidR="00C3281C">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hideMark/>
          </w:tcPr>
          <w:p w14:paraId="07ED8B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F1E42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6F14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81</w:t>
            </w:r>
          </w:p>
        </w:tc>
      </w:tr>
      <w:tr w:rsidR="00D10EFE" w:rsidRPr="0028278E" w14:paraId="4ADD32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EFF7F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Sanneh 2018</w:t>
            </w:r>
          </w:p>
        </w:tc>
        <w:tc>
          <w:tcPr>
            <w:tcW w:w="745" w:type="dxa"/>
            <w:tcBorders>
              <w:top w:val="nil"/>
              <w:left w:val="nil"/>
              <w:bottom w:val="single" w:sz="4" w:space="0" w:color="auto"/>
              <w:right w:val="single" w:sz="4" w:space="0" w:color="auto"/>
            </w:tcBorders>
            <w:shd w:val="clear" w:color="auto" w:fill="auto"/>
            <w:vAlign w:val="center"/>
            <w:hideMark/>
          </w:tcPr>
          <w:p w14:paraId="6AD0B5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3DE69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6690C15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nil"/>
              <w:left w:val="nil"/>
              <w:bottom w:val="single" w:sz="4" w:space="0" w:color="auto"/>
              <w:right w:val="single" w:sz="4" w:space="0" w:color="auto"/>
            </w:tcBorders>
            <w:shd w:val="clear" w:color="auto" w:fill="auto"/>
            <w:vAlign w:val="center"/>
            <w:hideMark/>
          </w:tcPr>
          <w:p w14:paraId="5A570A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846BB5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Food handlers in schools</w:t>
            </w:r>
          </w:p>
        </w:tc>
        <w:tc>
          <w:tcPr>
            <w:tcW w:w="1070" w:type="dxa"/>
            <w:tcBorders>
              <w:top w:val="nil"/>
              <w:left w:val="nil"/>
              <w:bottom w:val="single" w:sz="4" w:space="0" w:color="auto"/>
              <w:right w:val="single" w:sz="4" w:space="0" w:color="auto"/>
            </w:tcBorders>
            <w:shd w:val="clear" w:color="auto" w:fill="auto"/>
            <w:vAlign w:val="center"/>
            <w:hideMark/>
          </w:tcPr>
          <w:p w14:paraId="2C8D89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CE80E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nil"/>
              <w:left w:val="nil"/>
              <w:bottom w:val="single" w:sz="4" w:space="0" w:color="auto"/>
              <w:right w:val="single" w:sz="4" w:space="0" w:color="auto"/>
            </w:tcBorders>
            <w:shd w:val="clear" w:color="auto" w:fill="auto"/>
            <w:vAlign w:val="center"/>
            <w:hideMark/>
          </w:tcPr>
          <w:p w14:paraId="7D874E8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565</w:t>
            </w:r>
          </w:p>
        </w:tc>
      </w:tr>
      <w:tr w:rsidR="00D10EFE" w:rsidRPr="0028278E" w14:paraId="4C1B8225" w14:textId="77777777" w:rsidTr="00D10EFE">
        <w:trPr>
          <w:trHeight w:val="83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F818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Stanley 2018</w:t>
            </w:r>
          </w:p>
        </w:tc>
        <w:tc>
          <w:tcPr>
            <w:tcW w:w="745" w:type="dxa"/>
            <w:tcBorders>
              <w:top w:val="nil"/>
              <w:left w:val="nil"/>
              <w:bottom w:val="single" w:sz="4" w:space="0" w:color="auto"/>
              <w:right w:val="single" w:sz="4" w:space="0" w:color="auto"/>
            </w:tcBorders>
            <w:shd w:val="clear" w:color="auto" w:fill="auto"/>
            <w:vAlign w:val="center"/>
            <w:hideMark/>
          </w:tcPr>
          <w:p w14:paraId="22D29A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474C9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0F5B0A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nil"/>
              <w:left w:val="nil"/>
              <w:bottom w:val="single" w:sz="4" w:space="0" w:color="auto"/>
              <w:right w:val="single" w:sz="4" w:space="0" w:color="auto"/>
            </w:tcBorders>
            <w:shd w:val="clear" w:color="auto" w:fill="auto"/>
            <w:vAlign w:val="center"/>
            <w:hideMark/>
          </w:tcPr>
          <w:p w14:paraId="32B387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2C6D77A0" w14:textId="232D1E82"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Participants who reared animals, attending health facility with a fever and/or diarrh</w:t>
            </w:r>
            <w:r w:rsidR="009F0140">
              <w:rPr>
                <w:rFonts w:ascii="Arial" w:hAnsi="Arial" w:cs="Arial"/>
                <w:color w:val="000000"/>
                <w:sz w:val="20"/>
                <w:szCs w:val="20"/>
              </w:rPr>
              <w:t>o</w:t>
            </w:r>
            <w:r w:rsidRPr="00D10EFE">
              <w:rPr>
                <w:rFonts w:ascii="Arial" w:hAnsi="Arial" w:cs="Arial"/>
                <w:color w:val="000000"/>
                <w:sz w:val="20"/>
                <w:szCs w:val="20"/>
              </w:rPr>
              <w:t>ea but without malaria</w:t>
            </w:r>
          </w:p>
        </w:tc>
        <w:tc>
          <w:tcPr>
            <w:tcW w:w="1070" w:type="dxa"/>
            <w:tcBorders>
              <w:top w:val="nil"/>
              <w:left w:val="nil"/>
              <w:bottom w:val="single" w:sz="4" w:space="0" w:color="auto"/>
              <w:right w:val="single" w:sz="4" w:space="0" w:color="auto"/>
            </w:tcBorders>
            <w:shd w:val="clear" w:color="auto" w:fill="auto"/>
            <w:vAlign w:val="center"/>
            <w:hideMark/>
          </w:tcPr>
          <w:p w14:paraId="7E92F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75F11A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nil"/>
              <w:left w:val="nil"/>
              <w:bottom w:val="single" w:sz="4" w:space="0" w:color="auto"/>
              <w:right w:val="single" w:sz="4" w:space="0" w:color="auto"/>
            </w:tcBorders>
            <w:shd w:val="clear" w:color="auto" w:fill="auto"/>
            <w:vAlign w:val="center"/>
            <w:hideMark/>
          </w:tcPr>
          <w:p w14:paraId="453638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300</w:t>
            </w:r>
          </w:p>
        </w:tc>
      </w:tr>
    </w:tbl>
    <w:p w14:paraId="565CB5E8" w14:textId="77777777" w:rsidR="00C3281C" w:rsidRDefault="00D10EFE" w:rsidP="001D6079">
      <w:pPr>
        <w:spacing w:line="360" w:lineRule="auto"/>
        <w:rPr>
          <w:rFonts w:ascii="Arial" w:hAnsi="Arial" w:cs="Arial"/>
        </w:rPr>
        <w:sectPr w:rsidR="00C3281C" w:rsidSect="00D10EFE">
          <w:pgSz w:w="16840" w:h="11900" w:orient="landscape"/>
          <w:pgMar w:top="1440" w:right="1440" w:bottom="1440" w:left="1440" w:header="720" w:footer="720" w:gutter="0"/>
          <w:lnNumType w:countBy="1" w:restart="continuous"/>
          <w:cols w:space="720"/>
          <w:docGrid w:linePitch="360"/>
        </w:sectPr>
      </w:pPr>
      <w:r>
        <w:rPr>
          <w:rFonts w:ascii="Arial" w:hAnsi="Arial" w:cs="Arial"/>
        </w:rPr>
        <w:t>Table 1: Details of included studies. CAR = Central African Republic; ART = antiretroviral therapy; UTI = urinary tract infection; NR = not reported. yr = year; m = months, d = days, hr = hours. * = mean rather than median</w:t>
      </w:r>
    </w:p>
    <w:p w14:paraId="3DBB77C6" w14:textId="10944960" w:rsidR="00D10EFE" w:rsidRDefault="00C3281C" w:rsidP="001D6079">
      <w:pPr>
        <w:spacing w:line="36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heterogeneous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S1). Some heterogeneity was explained by location of sampling (Figure</w:t>
      </w:r>
      <w:r w:rsidR="00C713C2">
        <w:rPr>
          <w:rFonts w:ascii="Arial" w:hAnsi="Arial" w:cs="Arial"/>
        </w:rPr>
        <w:t>s</w:t>
      </w:r>
      <w:r w:rsidR="00BB3A7A">
        <w:rPr>
          <w:rFonts w:ascii="Arial" w:hAnsi="Arial" w:cs="Arial"/>
        </w:rPr>
        <w:t xml:space="preserve"> </w:t>
      </w:r>
      <w:r w:rsidR="008A25AA">
        <w:rPr>
          <w:rFonts w:ascii="Arial" w:hAnsi="Arial" w:cs="Arial"/>
        </w:rPr>
        <w:t>3</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S2</w:t>
      </w:r>
      <w:r w:rsidR="00BB3A7A">
        <w:rPr>
          <w:rFonts w:ascii="Arial" w:hAnsi="Arial" w:cs="Arial"/>
        </w:rPr>
        <w:t xml:space="preserve">). </w:t>
      </w:r>
      <w:r w:rsidR="00412480">
        <w:rPr>
          <w:rFonts w:ascii="Arial" w:hAnsi="Arial" w:cs="Arial"/>
        </w:rPr>
        <w:t>Pooled summary estimates were therefore calculated for community members (18% [95% CI 11-28%]), outpatients (27% [95% CI 14-44%]), inpatients on hospital admission (30% [95% CI 23-39%])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1D6079">
      <w:pPr>
        <w:spacing w:line="360" w:lineRule="auto"/>
        <w:rPr>
          <w:rFonts w:ascii="Arial" w:hAnsi="Arial" w:cs="Arial"/>
        </w:rPr>
      </w:pPr>
    </w:p>
    <w:p w14:paraId="116D8DCF" w14:textId="4EC33875" w:rsidR="00350A6A" w:rsidRDefault="009F0140" w:rsidP="001D6079">
      <w:pPr>
        <w:spacing w:line="36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 and boiling water before drinking were found to be associated with a lower prevalence of ESBL</w:t>
      </w:r>
      <w:r w:rsidR="00EF7915">
        <w:rPr>
          <w:rFonts w:ascii="Arial" w:hAnsi="Arial" w:cs="Arial"/>
        </w:rPr>
        <w:t>-E</w:t>
      </w:r>
      <w:r w:rsidR="008E3F4B">
        <w:rPr>
          <w:rFonts w:ascii="Arial" w:hAnsi="Arial" w:cs="Arial"/>
        </w:rPr>
        <w:t xml:space="preserve"> colonisation in two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 and one the opposite.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 whereas the other, in children, found a strong association.</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 finding no association.</w:t>
      </w:r>
    </w:p>
    <w:p w14:paraId="41D87B45" w14:textId="71CB9679" w:rsidR="00AD0C29" w:rsidRDefault="00AD0C29" w:rsidP="001D6079">
      <w:pPr>
        <w:spacing w:line="360" w:lineRule="auto"/>
        <w:rPr>
          <w:rFonts w:ascii="Arial" w:hAnsi="Arial" w:cs="Arial"/>
        </w:rPr>
      </w:pPr>
    </w:p>
    <w:p w14:paraId="2A588DA7" w14:textId="3D62B2F7" w:rsidR="00AD0C29" w:rsidRPr="00350A6A" w:rsidRDefault="00AD0C29" w:rsidP="001D6079">
      <w:pPr>
        <w:spacing w:line="36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 xml:space="preserve">on discharge, a median 5.6-8 days later, and </w:t>
      </w:r>
      <w:r w:rsidR="00D25505">
        <w:rPr>
          <w:rFonts w:ascii="Arial" w:hAnsi="Arial" w:cs="Arial"/>
        </w:rPr>
        <w:t xml:space="preserve">all </w:t>
      </w:r>
      <w:r w:rsidR="004C0808">
        <w:rPr>
          <w:rFonts w:ascii="Arial" w:hAnsi="Arial" w:cs="Arial"/>
        </w:rPr>
        <w:t>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B276ABA" w14:textId="77777777" w:rsidR="00412480" w:rsidRDefault="00412480" w:rsidP="001D6079">
      <w:pPr>
        <w:spacing w:line="360" w:lineRule="auto"/>
        <w:rPr>
          <w:rFonts w:ascii="Arial" w:hAnsi="Arial" w:cs="Arial"/>
        </w:rPr>
      </w:pPr>
    </w:p>
    <w:p w14:paraId="5BEEAF62" w14:textId="369C657F" w:rsidR="00730D69" w:rsidRDefault="00730D69" w:rsidP="001D6079">
      <w:pPr>
        <w:spacing w:line="360" w:lineRule="auto"/>
        <w:rPr>
          <w:rFonts w:ascii="Arial" w:hAnsi="Arial" w:cs="Arial"/>
        </w:rPr>
      </w:pPr>
    </w:p>
    <w:p w14:paraId="04C661EB" w14:textId="77777777" w:rsidR="00BB3A7A" w:rsidRDefault="00BB3A7A" w:rsidP="001D6079">
      <w:pPr>
        <w:spacing w:line="360" w:lineRule="auto"/>
        <w:rPr>
          <w:rFonts w:ascii="Arial" w:hAnsi="Arial" w:cs="Arial"/>
        </w:rPr>
      </w:pPr>
    </w:p>
    <w:p w14:paraId="49A7387B" w14:textId="54CDF46A" w:rsidR="00BB3A7A" w:rsidRDefault="00E6120B" w:rsidP="001D6079">
      <w:pPr>
        <w:spacing w:line="360" w:lineRule="auto"/>
        <w:rPr>
          <w:rFonts w:ascii="Arial" w:hAnsi="Arial" w:cs="Arial"/>
        </w:rPr>
      </w:pPr>
      <w:r>
        <w:rPr>
          <w:rFonts w:ascii="Arial" w:hAnsi="Arial" w:cs="Arial"/>
          <w:noProof/>
        </w:rPr>
        <w:lastRenderedPageBreak/>
        <w:drawing>
          <wp:inline distT="0" distB="0" distL="0" distR="0" wp14:anchorId="7C265C39" wp14:editId="72532FEC">
            <wp:extent cx="5305425" cy="7523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1">
                      <a:extLst>
                        <a:ext uri="{28A0092B-C50C-407E-A947-70E740481C1C}">
                          <a14:useLocalDpi xmlns:a14="http://schemas.microsoft.com/office/drawing/2010/main" val="0"/>
                        </a:ext>
                      </a:extLst>
                    </a:blip>
                    <a:srcRect t="8527" b="6383"/>
                    <a:stretch/>
                  </pic:blipFill>
                  <pic:spPr bwMode="auto">
                    <a:xfrm>
                      <a:off x="0" y="0"/>
                      <a:ext cx="5318760" cy="7542910"/>
                    </a:xfrm>
                    <a:prstGeom prst="rect">
                      <a:avLst/>
                    </a:prstGeom>
                    <a:ln>
                      <a:noFill/>
                    </a:ln>
                    <a:extLst>
                      <a:ext uri="{53640926-AAD7-44D8-BBD7-CCE9431645EC}">
                        <a14:shadowObscured xmlns:a14="http://schemas.microsoft.com/office/drawing/2010/main"/>
                      </a:ext>
                    </a:extLst>
                  </pic:spPr>
                </pic:pic>
              </a:graphicData>
            </a:graphic>
          </wp:inline>
        </w:drawing>
      </w:r>
    </w:p>
    <w:p w14:paraId="2F2EA4CB" w14:textId="1C7777A7" w:rsidR="00C713C2" w:rsidRDefault="00C713C2" w:rsidP="001D6079">
      <w:pPr>
        <w:spacing w:line="360" w:lineRule="auto"/>
        <w:rPr>
          <w:rFonts w:ascii="Arial" w:hAnsi="Arial" w:cs="Arial"/>
        </w:rPr>
      </w:pPr>
      <w:r>
        <w:rPr>
          <w:rFonts w:ascii="Arial" w:hAnsi="Arial" w:cs="Arial"/>
        </w:rPr>
        <w:t xml:space="preserve">Figure 3: </w:t>
      </w:r>
      <w:commentRangeStart w:id="1"/>
      <w:r>
        <w:rPr>
          <w:rFonts w:ascii="Arial" w:hAnsi="Arial" w:cs="Arial"/>
        </w:rPr>
        <w:t xml:space="preserve">ESBL carriage by study with pooled random effect </w:t>
      </w:r>
      <w:r w:rsidR="004F3567">
        <w:rPr>
          <w:rFonts w:ascii="Arial" w:hAnsi="Arial" w:cs="Arial"/>
        </w:rPr>
        <w:t xml:space="preserve">summary </w:t>
      </w:r>
      <w:r>
        <w:rPr>
          <w:rFonts w:ascii="Arial" w:hAnsi="Arial" w:cs="Arial"/>
        </w:rPr>
        <w:t xml:space="preserve">estimates stratified by location of </w:t>
      </w:r>
      <w:bookmarkStart w:id="2" w:name="_GoBack"/>
      <w:r>
        <w:rPr>
          <w:rFonts w:ascii="Arial" w:hAnsi="Arial" w:cs="Arial"/>
        </w:rPr>
        <w:t>sampling</w:t>
      </w:r>
      <w:bookmarkEnd w:id="2"/>
      <w:r>
        <w:rPr>
          <w:rFonts w:ascii="Arial" w:hAnsi="Arial" w:cs="Arial"/>
        </w:rPr>
        <w:t>.</w:t>
      </w:r>
      <w:commentRangeEnd w:id="1"/>
      <w:r w:rsidR="00044F13">
        <w:rPr>
          <w:rStyle w:val="CommentReference"/>
        </w:rPr>
        <w:commentReference w:id="1"/>
      </w:r>
    </w:p>
    <w:p w14:paraId="2E35F4B2" w14:textId="04BC87AF" w:rsidR="00350A6A" w:rsidRDefault="00350A6A" w:rsidP="001D6079">
      <w:pPr>
        <w:spacing w:line="360" w:lineRule="auto"/>
        <w:rPr>
          <w:rFonts w:ascii="Arial" w:hAnsi="Arial" w:cs="Arial"/>
        </w:rPr>
      </w:pPr>
    </w:p>
    <w:p w14:paraId="4FAE0204" w14:textId="77777777" w:rsidR="00E6120B" w:rsidRDefault="00E6120B" w:rsidP="001D6079">
      <w:pPr>
        <w:spacing w:line="360" w:lineRule="auto"/>
        <w:rPr>
          <w:rFonts w:ascii="Arial" w:hAnsi="Arial" w:cs="Arial"/>
        </w:rPr>
      </w:pPr>
    </w:p>
    <w:tbl>
      <w:tblPr>
        <w:tblW w:w="9249" w:type="dxa"/>
        <w:tblInd w:w="-607" w:type="dxa"/>
        <w:tblLook w:val="04A0" w:firstRow="1" w:lastRow="0" w:firstColumn="1" w:lastColumn="0" w:noHBand="0" w:noVBand="1"/>
      </w:tblPr>
      <w:tblGrid>
        <w:gridCol w:w="1350"/>
        <w:gridCol w:w="2612"/>
        <w:gridCol w:w="1039"/>
        <w:gridCol w:w="2405"/>
        <w:gridCol w:w="1843"/>
      </w:tblGrid>
      <w:tr w:rsidR="00412480" w:rsidRPr="00412480" w14:paraId="03053FF8" w14:textId="77777777" w:rsidTr="00412480">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3514C"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114289A2"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40A6C81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59571C0E"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DC2F0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412480" w:rsidRPr="00412480" w14:paraId="5070956A"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B73BC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Tande 2009</w:t>
            </w:r>
          </w:p>
        </w:tc>
        <w:tc>
          <w:tcPr>
            <w:tcW w:w="2612" w:type="dxa"/>
            <w:tcBorders>
              <w:top w:val="nil"/>
              <w:left w:val="nil"/>
              <w:bottom w:val="single" w:sz="4" w:space="0" w:color="auto"/>
              <w:right w:val="single" w:sz="4" w:space="0" w:color="auto"/>
            </w:tcBorders>
            <w:shd w:val="clear" w:color="auto" w:fill="auto"/>
            <w:vAlign w:val="center"/>
            <w:hideMark/>
          </w:tcPr>
          <w:p w14:paraId="221439B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7CF64A7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0F947B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4E593C7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19.7 (3.2 - 201.3)</w:t>
            </w:r>
          </w:p>
        </w:tc>
      </w:tr>
      <w:tr w:rsidR="00412480" w:rsidRPr="00412480" w14:paraId="67D01397"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A20DF9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Andriatahina 2010</w:t>
            </w:r>
          </w:p>
        </w:tc>
        <w:tc>
          <w:tcPr>
            <w:tcW w:w="2612" w:type="dxa"/>
            <w:tcBorders>
              <w:top w:val="nil"/>
              <w:left w:val="nil"/>
              <w:bottom w:val="single" w:sz="4" w:space="0" w:color="auto"/>
              <w:right w:val="single" w:sz="4" w:space="0" w:color="auto"/>
            </w:tcBorders>
            <w:shd w:val="clear" w:color="auto" w:fill="auto"/>
            <w:vAlign w:val="center"/>
            <w:hideMark/>
          </w:tcPr>
          <w:p w14:paraId="2A2EAD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patient origin (home vs health facility), abx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5BB475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350B7C6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14B1106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(2.9-18.3)</w:t>
            </w:r>
          </w:p>
        </w:tc>
      </w:tr>
      <w:tr w:rsidR="00412480" w:rsidRPr="00412480" w14:paraId="18ABE3BC"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48C7A9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Herindrainy 2011</w:t>
            </w:r>
          </w:p>
        </w:tc>
        <w:tc>
          <w:tcPr>
            <w:tcW w:w="2612" w:type="dxa"/>
            <w:tcBorders>
              <w:top w:val="nil"/>
              <w:left w:val="nil"/>
              <w:bottom w:val="single" w:sz="4" w:space="0" w:color="auto"/>
              <w:right w:val="single" w:sz="4" w:space="0" w:color="auto"/>
            </w:tcBorders>
            <w:shd w:val="clear" w:color="auto" w:fill="auto"/>
            <w:vAlign w:val="center"/>
            <w:hideMark/>
          </w:tcPr>
          <w:p w14:paraId="0C47106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SES, no. of rooms occupied, ratio occupants:room</w:t>
            </w:r>
          </w:p>
        </w:tc>
        <w:tc>
          <w:tcPr>
            <w:tcW w:w="1039" w:type="dxa"/>
            <w:tcBorders>
              <w:top w:val="nil"/>
              <w:left w:val="nil"/>
              <w:bottom w:val="single" w:sz="4" w:space="0" w:color="auto"/>
              <w:right w:val="single" w:sz="4" w:space="0" w:color="auto"/>
            </w:tcBorders>
            <w:shd w:val="clear" w:color="auto" w:fill="auto"/>
            <w:vAlign w:val="center"/>
            <w:hideMark/>
          </w:tcPr>
          <w:p w14:paraId="1D4CFF5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2DEC3766" w14:textId="2C04C0C2"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5A15FD8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412480" w:rsidRPr="00412480" w14:paraId="06067D6A"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54C65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Isendahl 2012</w:t>
            </w:r>
          </w:p>
        </w:tc>
        <w:tc>
          <w:tcPr>
            <w:tcW w:w="2612" w:type="dxa"/>
            <w:tcBorders>
              <w:top w:val="nil"/>
              <w:left w:val="nil"/>
              <w:bottom w:val="single" w:sz="4" w:space="0" w:color="auto"/>
              <w:right w:val="single" w:sz="4" w:space="0" w:color="auto"/>
            </w:tcBorders>
            <w:shd w:val="clear" w:color="auto" w:fill="auto"/>
            <w:vAlign w:val="center"/>
            <w:hideMark/>
          </w:tcPr>
          <w:p w14:paraId="2EEE617B" w14:textId="4783BDC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abx, hospitalisation</w:t>
            </w:r>
          </w:p>
        </w:tc>
        <w:tc>
          <w:tcPr>
            <w:tcW w:w="1039" w:type="dxa"/>
            <w:tcBorders>
              <w:top w:val="nil"/>
              <w:left w:val="nil"/>
              <w:bottom w:val="single" w:sz="4" w:space="0" w:color="auto"/>
              <w:right w:val="single" w:sz="4" w:space="0" w:color="auto"/>
            </w:tcBorders>
            <w:shd w:val="clear" w:color="auto" w:fill="auto"/>
            <w:vAlign w:val="center"/>
            <w:hideMark/>
          </w:tcPr>
          <w:p w14:paraId="0A1E6A4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4BDEE6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413AC0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 (1.0 - 3.4)</w:t>
            </w:r>
          </w:p>
        </w:tc>
      </w:tr>
      <w:tr w:rsidR="00412480" w:rsidRPr="00412480" w14:paraId="674EC3F2"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60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Lonchel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B58D81D" w14:textId="23CFB4A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hospital, </w:t>
            </w:r>
            <w:r w:rsidR="00D25505" w:rsidRPr="00412480">
              <w:rPr>
                <w:rFonts w:ascii="Arial" w:hAnsi="Arial" w:cs="Arial"/>
                <w:color w:val="000000"/>
                <w:sz w:val="20"/>
                <w:szCs w:val="20"/>
              </w:rPr>
              <w:t>diagnosis</w:t>
            </w:r>
            <w:r w:rsidRPr="00412480">
              <w:rPr>
                <w:rFonts w:ascii="Arial" w:hAnsi="Arial" w:cs="Arial"/>
                <w:color w:val="000000"/>
                <w:sz w:val="20"/>
                <w:szCs w:val="20"/>
              </w:rPr>
              <w:t>, abx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A67B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185B9B7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0D67EF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4.13 (1.37–12.78)</w:t>
            </w:r>
          </w:p>
        </w:tc>
      </w:tr>
      <w:tr w:rsidR="00412480" w:rsidRPr="00412480" w14:paraId="1CB02730"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C002C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836E99B"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C8EF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FF5614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23A219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0.30 (0.10–0.82)</w:t>
            </w:r>
          </w:p>
        </w:tc>
      </w:tr>
      <w:tr w:rsidR="00412480" w:rsidRPr="00412480" w14:paraId="44229C9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CDC1BF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32A20DC"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23B65F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BC4CBD1" w14:textId="650B9375"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57CBE52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4.10 (1.77–9.59)</w:t>
            </w:r>
          </w:p>
        </w:tc>
      </w:tr>
      <w:tr w:rsidR="00412480" w:rsidRPr="00412480" w14:paraId="46D1A973"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EDD8E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4C2723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hospitalisation, residence, sex, diagnosis,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2A4BC1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4D182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748253B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2.2 (1.1–4.8)</w:t>
            </w:r>
          </w:p>
        </w:tc>
      </w:tr>
      <w:tr w:rsidR="00412480" w:rsidRPr="00412480" w14:paraId="6AC7934C"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45E6A9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52BACBE"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78EF453"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2240054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0D17F2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5.1 (1.6–18.4)</w:t>
            </w:r>
          </w:p>
        </w:tc>
      </w:tr>
      <w:tr w:rsidR="00412480" w:rsidRPr="00412480" w14:paraId="6464979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56AC0A0"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B6C70E5"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33F8E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6E18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43FD3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30.6 (5.8–566.0)</w:t>
            </w:r>
          </w:p>
        </w:tc>
      </w:tr>
      <w:tr w:rsidR="00412480" w:rsidRPr="00412480" w14:paraId="12036BA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218649C"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7CD8659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BE8FE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DA2678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0A69A59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 (1.1–4.0)</w:t>
            </w:r>
          </w:p>
        </w:tc>
      </w:tr>
      <w:tr w:rsidR="00412480" w:rsidRPr="00412480" w14:paraId="0DEE3C4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845A38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12A080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For neonates: Gestation, birthweight, gender, delivery method, ward,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2609A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3F1CAD82" w14:textId="08621876"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4A39293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10.8 (0.6 - 186)*</w:t>
            </w:r>
          </w:p>
        </w:tc>
      </w:tr>
      <w:tr w:rsidR="00412480" w:rsidRPr="00412480" w14:paraId="48602BAB" w14:textId="77777777" w:rsidTr="00412480">
        <w:trPr>
          <w:trHeight w:val="1020"/>
        </w:trPr>
        <w:tc>
          <w:tcPr>
            <w:tcW w:w="1350" w:type="dxa"/>
            <w:vMerge/>
            <w:tcBorders>
              <w:top w:val="nil"/>
              <w:left w:val="single" w:sz="4" w:space="0" w:color="auto"/>
              <w:bottom w:val="single" w:sz="4" w:space="0" w:color="000000"/>
              <w:right w:val="single" w:sz="4" w:space="0" w:color="auto"/>
            </w:tcBorders>
            <w:vAlign w:val="center"/>
            <w:hideMark/>
          </w:tcPr>
          <w:p w14:paraId="078A6255" w14:textId="77777777" w:rsidR="00412480" w:rsidRPr="00412480" w:rsidRDefault="00412480" w:rsidP="00412480">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2EB0CC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For mothers: Delivery mode, admission within 30d, abx within 3m, abx within 30d, current abx,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6E55129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B719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1B668DF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6E61B847" w14:textId="77777777" w:rsidTr="00412480">
        <w:trPr>
          <w:trHeight w:val="136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C78262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Chereau 2015</w:t>
            </w:r>
          </w:p>
        </w:tc>
        <w:tc>
          <w:tcPr>
            <w:tcW w:w="2612" w:type="dxa"/>
            <w:tcBorders>
              <w:top w:val="nil"/>
              <w:left w:val="nil"/>
              <w:bottom w:val="single" w:sz="4" w:space="0" w:color="auto"/>
              <w:right w:val="single" w:sz="4" w:space="0" w:color="auto"/>
            </w:tcBorders>
            <w:shd w:val="clear" w:color="auto" w:fill="auto"/>
            <w:vAlign w:val="center"/>
            <w:hideMark/>
          </w:tcPr>
          <w:p w14:paraId="185C504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Study area, age, education, marital status, type house, electricity, type of birth attendant, toilets, water, animals at home, hospitalisation, abx use</w:t>
            </w:r>
          </w:p>
        </w:tc>
        <w:tc>
          <w:tcPr>
            <w:tcW w:w="1039" w:type="dxa"/>
            <w:tcBorders>
              <w:top w:val="nil"/>
              <w:left w:val="nil"/>
              <w:bottom w:val="single" w:sz="4" w:space="0" w:color="auto"/>
              <w:right w:val="single" w:sz="4" w:space="0" w:color="auto"/>
            </w:tcBorders>
            <w:shd w:val="clear" w:color="auto" w:fill="auto"/>
            <w:vAlign w:val="center"/>
            <w:hideMark/>
          </w:tcPr>
          <w:p w14:paraId="28809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673F0C1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BFBA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 (0.1–0.8)</w:t>
            </w:r>
          </w:p>
        </w:tc>
      </w:tr>
      <w:tr w:rsidR="00412480" w:rsidRPr="00412480" w14:paraId="23EE95EE"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5E7739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0B4AC5D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4E95B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60A232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498239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4.0 (2.3 to 5.3)</w:t>
            </w:r>
          </w:p>
        </w:tc>
      </w:tr>
      <w:tr w:rsidR="00412480" w:rsidRPr="00412480" w14:paraId="57F581D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2FA85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Djuikoue 2016</w:t>
            </w:r>
          </w:p>
        </w:tc>
        <w:tc>
          <w:tcPr>
            <w:tcW w:w="2612" w:type="dxa"/>
            <w:tcBorders>
              <w:top w:val="nil"/>
              <w:left w:val="nil"/>
              <w:bottom w:val="single" w:sz="4" w:space="0" w:color="auto"/>
              <w:right w:val="single" w:sz="4" w:space="0" w:color="auto"/>
            </w:tcBorders>
            <w:shd w:val="clear" w:color="auto" w:fill="auto"/>
            <w:vAlign w:val="center"/>
            <w:hideMark/>
          </w:tcPr>
          <w:p w14:paraId="2FEA231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pregnancy, abx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44510B5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742DB8B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19150F3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2830A270"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827B7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Farra 2016</w:t>
            </w:r>
          </w:p>
        </w:tc>
        <w:tc>
          <w:tcPr>
            <w:tcW w:w="2612" w:type="dxa"/>
            <w:tcBorders>
              <w:top w:val="nil"/>
              <w:left w:val="nil"/>
              <w:bottom w:val="single" w:sz="4" w:space="0" w:color="auto"/>
              <w:right w:val="single" w:sz="4" w:space="0" w:color="auto"/>
            </w:tcBorders>
            <w:shd w:val="clear" w:color="auto" w:fill="auto"/>
            <w:vAlign w:val="center"/>
            <w:hideMark/>
          </w:tcPr>
          <w:p w14:paraId="28C7F2E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comorbidity, SES, nutritional status, animals at home, toilets, urban/rural, hh members, meals</w:t>
            </w:r>
          </w:p>
        </w:tc>
        <w:tc>
          <w:tcPr>
            <w:tcW w:w="1039" w:type="dxa"/>
            <w:tcBorders>
              <w:top w:val="nil"/>
              <w:left w:val="nil"/>
              <w:bottom w:val="single" w:sz="4" w:space="0" w:color="auto"/>
              <w:right w:val="single" w:sz="4" w:space="0" w:color="auto"/>
            </w:tcBorders>
            <w:shd w:val="clear" w:color="auto" w:fill="auto"/>
            <w:vAlign w:val="center"/>
            <w:hideMark/>
          </w:tcPr>
          <w:p w14:paraId="19BD69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8039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5C2590C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31.06 (2.49–387.13)</w:t>
            </w:r>
          </w:p>
        </w:tc>
      </w:tr>
      <w:tr w:rsidR="00412480" w:rsidRPr="00412480" w14:paraId="6CEFB00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CD467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lastRenderedPageBreak/>
              <w:t>Kurz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B811DD5" w14:textId="7FC87959"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care 3m, abx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362475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C5717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743D40E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2.88 (1.80-4.61)</w:t>
            </w:r>
          </w:p>
        </w:tc>
      </w:tr>
      <w:tr w:rsidR="00412480" w:rsidRPr="00412480" w14:paraId="259E018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2414C7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1F738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9FFD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FC824F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4C3EF0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2.70 (1.59-4.58)</w:t>
            </w:r>
          </w:p>
        </w:tc>
      </w:tr>
      <w:tr w:rsidR="00412480" w:rsidRPr="00412480" w14:paraId="17CAA31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9AD380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54BA09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15D7DBB"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AAD28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FF6BD5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6.52 (1.75-24.31)</w:t>
            </w:r>
          </w:p>
        </w:tc>
      </w:tr>
      <w:tr w:rsidR="00412480" w:rsidRPr="00412480" w14:paraId="126C0E0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DEDC07"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7ABE75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8D7A71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30E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7322A04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0.59 (0.37-0.92)</w:t>
            </w:r>
          </w:p>
        </w:tc>
      </w:tr>
      <w:tr w:rsidR="00412480" w:rsidRPr="00412480" w14:paraId="5B8F37A8" w14:textId="77777777" w:rsidTr="00412480">
        <w:trPr>
          <w:trHeight w:val="102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662DF9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Mshana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A293EF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region, no of children in house, abx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B6039C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5966BA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yr),</w:t>
            </w:r>
          </w:p>
        </w:tc>
        <w:tc>
          <w:tcPr>
            <w:tcW w:w="1843" w:type="dxa"/>
            <w:tcBorders>
              <w:top w:val="nil"/>
              <w:left w:val="nil"/>
              <w:bottom w:val="nil"/>
              <w:right w:val="single" w:sz="4" w:space="0" w:color="auto"/>
            </w:tcBorders>
            <w:shd w:val="clear" w:color="auto" w:fill="auto"/>
            <w:vAlign w:val="center"/>
            <w:hideMark/>
          </w:tcPr>
          <w:p w14:paraId="76ACBB02" w14:textId="18CD5E98"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412480" w:rsidRPr="00412480" w14:paraId="7154FF7E"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05712A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7737CB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4844F79"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2E9AA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admission last yr</w:t>
            </w:r>
          </w:p>
        </w:tc>
        <w:tc>
          <w:tcPr>
            <w:tcW w:w="1843" w:type="dxa"/>
            <w:tcBorders>
              <w:top w:val="nil"/>
              <w:left w:val="nil"/>
              <w:bottom w:val="nil"/>
              <w:right w:val="single" w:sz="4" w:space="0" w:color="auto"/>
            </w:tcBorders>
            <w:shd w:val="clear" w:color="auto" w:fill="auto"/>
            <w:vAlign w:val="center"/>
            <w:hideMark/>
          </w:tcPr>
          <w:p w14:paraId="693A016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(1.43–38.5)</w:t>
            </w:r>
          </w:p>
        </w:tc>
      </w:tr>
      <w:tr w:rsidR="00412480" w:rsidRPr="00412480" w14:paraId="20A1B405"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64DA899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EDE748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72A0C42"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324FAF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0CBBED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 (6.63–116),</w:t>
            </w:r>
          </w:p>
        </w:tc>
      </w:tr>
      <w:tr w:rsidR="00412480" w:rsidRPr="00412480" w14:paraId="5CA1941A"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683F1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Tellevik,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EC6DD4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residence, parental education, child group, nutritional status, use of abx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E24A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F9E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617EE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9.99 (2.52–39.57),</w:t>
            </w:r>
          </w:p>
        </w:tc>
      </w:tr>
      <w:tr w:rsidR="00412480" w:rsidRPr="00412480" w14:paraId="20C8DD6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DBB9F02"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1CFE95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3791B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EDEBF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725422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2.62 (1.49–4.60)</w:t>
            </w:r>
          </w:p>
        </w:tc>
      </w:tr>
      <w:tr w:rsidR="00412480" w:rsidRPr="00412480" w14:paraId="4827D002"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4E3AAA3"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D161BB6"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31EF8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ABFFDA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2725B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1.61 (1.07–2.41)</w:t>
            </w:r>
          </w:p>
        </w:tc>
      </w:tr>
      <w:tr w:rsidR="00412480" w:rsidRPr="00412480" w14:paraId="5886DE2F"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A63B2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DCA311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0C96F6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AC3C9E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4424F2E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412480" w:rsidRPr="00412480" w14:paraId="6FED24F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906843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A0C3031"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0A1905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12AE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54E4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 (1.04–7.65)</w:t>
            </w:r>
          </w:p>
        </w:tc>
      </w:tr>
      <w:tr w:rsidR="00412480" w:rsidRPr="00412480" w14:paraId="2E067024"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7AFEB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2E4AA72" w14:textId="725331A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CD4, VL, ART duration, admitted to hospital with pneumonia in last 12m, adm to </w:t>
            </w:r>
            <w:r w:rsidR="00D25505" w:rsidRPr="00412480">
              <w:rPr>
                <w:rFonts w:ascii="Arial" w:hAnsi="Arial" w:cs="Arial"/>
                <w:color w:val="000000"/>
                <w:sz w:val="20"/>
                <w:szCs w:val="20"/>
              </w:rPr>
              <w:t>hospital</w:t>
            </w:r>
            <w:r w:rsidRPr="00412480">
              <w:rPr>
                <w:rFonts w:ascii="Arial" w:hAnsi="Arial" w:cs="Arial"/>
                <w:color w:val="000000"/>
                <w:sz w:val="20"/>
                <w:szCs w:val="20"/>
              </w:rPr>
              <w:t xml:space="preserve">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96BADA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2F1E27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148ADB2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(2.22–2.27)</w:t>
            </w:r>
          </w:p>
        </w:tc>
      </w:tr>
      <w:tr w:rsidR="00412480" w:rsidRPr="00412480" w14:paraId="59E95ED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808E10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AEB6F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4AE1C9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68C88AE" w14:textId="7CA4C79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Admission </w:t>
            </w:r>
            <w:r w:rsidR="00D25505" w:rsidRPr="00412480">
              <w:rPr>
                <w:rFonts w:ascii="Arial" w:hAnsi="Arial" w:cs="Arial"/>
                <w:color w:val="000000"/>
                <w:sz w:val="20"/>
                <w:szCs w:val="20"/>
              </w:rPr>
              <w:t>with</w:t>
            </w:r>
            <w:r w:rsidRPr="00412480">
              <w:rPr>
                <w:rFonts w:ascii="Arial" w:hAnsi="Arial" w:cs="Arial"/>
                <w:color w:val="000000"/>
                <w:sz w:val="20"/>
                <w:szCs w:val="20"/>
              </w:rPr>
              <w:t xml:space="preserve"> pneumonia in last 12m</w:t>
            </w:r>
          </w:p>
        </w:tc>
        <w:tc>
          <w:tcPr>
            <w:tcW w:w="1843" w:type="dxa"/>
            <w:tcBorders>
              <w:top w:val="nil"/>
              <w:left w:val="nil"/>
              <w:bottom w:val="nil"/>
              <w:right w:val="single" w:sz="4" w:space="0" w:color="auto"/>
            </w:tcBorders>
            <w:shd w:val="clear" w:color="auto" w:fill="auto"/>
            <w:vAlign w:val="center"/>
            <w:hideMark/>
          </w:tcPr>
          <w:p w14:paraId="1864464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(1.12–64.07)</w:t>
            </w:r>
          </w:p>
        </w:tc>
      </w:tr>
      <w:tr w:rsidR="00412480" w:rsidRPr="00412480" w14:paraId="28DA189F"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8E9709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9254E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ED03D9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05D8C1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678308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7BB0884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F63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Marando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7C63A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weight, admission where, clinical factors, abx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ABA05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D8371B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Current abx use</w:t>
            </w:r>
          </w:p>
        </w:tc>
        <w:tc>
          <w:tcPr>
            <w:tcW w:w="1843" w:type="dxa"/>
            <w:tcBorders>
              <w:top w:val="nil"/>
              <w:left w:val="nil"/>
              <w:bottom w:val="nil"/>
              <w:right w:val="single" w:sz="4" w:space="0" w:color="auto"/>
            </w:tcBorders>
            <w:shd w:val="clear" w:color="auto" w:fill="auto"/>
            <w:vAlign w:val="center"/>
            <w:hideMark/>
          </w:tcPr>
          <w:p w14:paraId="06AED1BA" w14:textId="39FF20A1"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1.73 (1</w:t>
            </w:r>
            <w:r w:rsidR="00AD0C29">
              <w:rPr>
                <w:rFonts w:ascii="Arial" w:hAnsi="Arial" w:cs="Arial"/>
                <w:color w:val="000000"/>
                <w:sz w:val="20"/>
                <w:szCs w:val="20"/>
              </w:rPr>
              <w:t>.00</w:t>
            </w:r>
            <w:r w:rsidRPr="00412480">
              <w:rPr>
                <w:rFonts w:ascii="Arial" w:hAnsi="Arial" w:cs="Arial"/>
                <w:color w:val="000000"/>
                <w:sz w:val="20"/>
                <w:szCs w:val="20"/>
              </w:rPr>
              <w:t xml:space="preserve">-2.97), </w:t>
            </w:r>
          </w:p>
        </w:tc>
      </w:tr>
      <w:tr w:rsidR="00412480" w:rsidRPr="00412480" w14:paraId="213FDA69"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E694FC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277244"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957922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F8E37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2DE40F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2.19 (1.26-3.79)</w:t>
            </w:r>
          </w:p>
        </w:tc>
      </w:tr>
      <w:tr w:rsidR="00412480" w:rsidRPr="00412480" w14:paraId="7C65243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9AAAFE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142C29B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7D49D6D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C3727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2909EA10" w14:textId="1D46B67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w:t>
            </w:r>
            <w:r w:rsidR="00AD0C29">
              <w:rPr>
                <w:rFonts w:ascii="Arial" w:hAnsi="Arial" w:cs="Arial"/>
                <w:color w:val="000000"/>
                <w:sz w:val="20"/>
                <w:szCs w:val="20"/>
              </w:rPr>
              <w:t>1</w:t>
            </w:r>
            <w:r w:rsidRPr="00412480">
              <w:rPr>
                <w:rFonts w:ascii="Arial" w:hAnsi="Arial" w:cs="Arial"/>
                <w:color w:val="000000"/>
                <w:sz w:val="20"/>
                <w:szCs w:val="20"/>
              </w:rPr>
              <w:t xml:space="preserve"> (1.00–1.0</w:t>
            </w:r>
            <w:r w:rsidR="00AD0C29">
              <w:rPr>
                <w:rFonts w:ascii="Arial" w:hAnsi="Arial" w:cs="Arial"/>
                <w:color w:val="000000"/>
                <w:sz w:val="20"/>
                <w:szCs w:val="20"/>
              </w:rPr>
              <w:t>2</w:t>
            </w:r>
            <w:r w:rsidRPr="00412480">
              <w:rPr>
                <w:rFonts w:ascii="Arial" w:hAnsi="Arial" w:cs="Arial"/>
                <w:color w:val="000000"/>
                <w:sz w:val="20"/>
                <w:szCs w:val="20"/>
              </w:rPr>
              <w:t>)</w:t>
            </w:r>
          </w:p>
        </w:tc>
      </w:tr>
      <w:tr w:rsidR="00412480" w:rsidRPr="00412480" w14:paraId="5A96FC38"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F2AC8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Nikema Pessinaba 2018</w:t>
            </w:r>
          </w:p>
        </w:tc>
        <w:tc>
          <w:tcPr>
            <w:tcW w:w="2612" w:type="dxa"/>
            <w:tcBorders>
              <w:top w:val="nil"/>
              <w:left w:val="nil"/>
              <w:bottom w:val="single" w:sz="4" w:space="0" w:color="auto"/>
              <w:right w:val="single" w:sz="4" w:space="0" w:color="auto"/>
            </w:tcBorders>
            <w:shd w:val="clear" w:color="auto" w:fill="auto"/>
            <w:vAlign w:val="center"/>
            <w:hideMark/>
          </w:tcPr>
          <w:p w14:paraId="374DD50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3FF2BC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E24E2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4821FA95" w14:textId="42A63C9D"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3.47 (1.22</w:t>
            </w:r>
            <w:r w:rsidR="00AD0C29">
              <w:rPr>
                <w:rFonts w:ascii="Arial" w:hAnsi="Arial" w:cs="Arial"/>
                <w:color w:val="000000"/>
                <w:sz w:val="20"/>
                <w:szCs w:val="20"/>
              </w:rPr>
              <w:t>-</w:t>
            </w:r>
            <w:r w:rsidRPr="00412480">
              <w:rPr>
                <w:rFonts w:ascii="Arial" w:hAnsi="Arial" w:cs="Arial"/>
                <w:color w:val="000000"/>
                <w:sz w:val="20"/>
                <w:szCs w:val="20"/>
              </w:rPr>
              <w:t xml:space="preserve">9.82)  </w:t>
            </w:r>
          </w:p>
        </w:tc>
      </w:tr>
      <w:tr w:rsidR="00412480" w:rsidRPr="00412480" w14:paraId="49A24FF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D56E53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Sanneh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9A4F00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WASH behaviours, hospitalised within 3m, invasive procedures, abx within 3m, abx from street, completing abx,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79A516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4630DF9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BFE662A" w14:textId="69F9D483"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3EF8F18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2E1C5F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74606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3614E"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D8B9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786111E8" w14:textId="1C9D9C3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5D70BDEA"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F57D39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5D1D20"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A3323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6E0F00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E65AB7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08FD766D" w14:textId="77777777" w:rsidTr="00412480">
        <w:trPr>
          <w:trHeight w:val="34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329C3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35A0AF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70672B0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40E9BD8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62198B2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bl>
    <w:p w14:paraId="07450626" w14:textId="68662C7C" w:rsidR="00412480" w:rsidRDefault="00412480" w:rsidP="001D6079">
      <w:pPr>
        <w:spacing w:line="360" w:lineRule="auto"/>
        <w:rPr>
          <w:rFonts w:ascii="Arial" w:hAnsi="Arial" w:cs="Arial"/>
        </w:rPr>
      </w:pPr>
      <w:r>
        <w:rPr>
          <w:rFonts w:ascii="Arial" w:hAnsi="Arial" w:cs="Arial"/>
        </w:rPr>
        <w:t xml:space="preserve">Table 2: Assessed and significant risk factors in the included studies. mv = multivariate, uv = univariate, HH = household, abx = antibiotics, SES = socio-economic status, HC = </w:t>
      </w:r>
      <w:r w:rsidR="00D25505">
        <w:rPr>
          <w:rFonts w:ascii="Arial" w:hAnsi="Arial" w:cs="Arial"/>
        </w:rPr>
        <w:t>h</w:t>
      </w:r>
      <w:r>
        <w:rPr>
          <w:rFonts w:ascii="Arial" w:hAnsi="Arial" w:cs="Arial"/>
        </w:rPr>
        <w:t>ealth centre, ART = ant</w:t>
      </w:r>
      <w:r w:rsidR="00D25505">
        <w:rPr>
          <w:rFonts w:ascii="Arial" w:hAnsi="Arial" w:cs="Arial"/>
        </w:rPr>
        <w:t>i</w:t>
      </w:r>
      <w:r>
        <w:rPr>
          <w:rFonts w:ascii="Arial" w:hAnsi="Arial" w:cs="Arial"/>
        </w:rPr>
        <w:t>retroviral therapy, VL = viral load, PROM = premature rupture of membranes, WASH = water, sanitation and hygiene. UTI = urinary tract infection</w:t>
      </w:r>
      <w:r w:rsidR="00337F54">
        <w:rPr>
          <w:rFonts w:ascii="Arial" w:hAnsi="Arial" w:cs="Arial"/>
        </w:rPr>
        <w:t>, NR = not reported</w:t>
      </w:r>
      <w:r>
        <w:rPr>
          <w:rFonts w:ascii="Arial" w:hAnsi="Arial" w:cs="Arial"/>
        </w:rPr>
        <w:t>.</w:t>
      </w:r>
      <w:r w:rsidR="00AD0C29">
        <w:rPr>
          <w:rFonts w:ascii="Arial" w:hAnsi="Arial" w:cs="Arial"/>
        </w:rPr>
        <w:t xml:space="preserve"> * confidence interval crosses 1; original publication used fisher’s exact test and found p &lt; 0.05.</w:t>
      </w:r>
    </w:p>
    <w:p w14:paraId="2F935A48" w14:textId="54573CA9" w:rsidR="00F93DDE" w:rsidRDefault="00F93DDE" w:rsidP="001D6079">
      <w:pPr>
        <w:spacing w:line="36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6D6118" w14:paraId="2837C71C" w14:textId="77777777" w:rsidTr="006D6118">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9D946B"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lastRenderedPageBreak/>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53B04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F55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95C1C7"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6D6118" w14:paraId="0EC3A8CE" w14:textId="77777777" w:rsidTr="006D6118">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7EDE5283" w14:textId="77777777" w:rsidR="006D6118" w:rsidRPr="006D6118" w:rsidRDefault="006D6118">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32106786" w14:textId="77777777" w:rsidR="006D6118" w:rsidRPr="006D6118" w:rsidRDefault="006D6118">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3A6043F1"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A1B3A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195E6CA" w14:textId="77777777" w:rsidR="006D6118" w:rsidRPr="006D6118" w:rsidRDefault="006D6118">
            <w:pPr>
              <w:rPr>
                <w:rFonts w:ascii="Arial" w:hAnsi="Arial" w:cs="Arial"/>
                <w:b/>
                <w:bCs/>
                <w:color w:val="000000"/>
                <w:sz w:val="20"/>
                <w:szCs w:val="20"/>
              </w:rPr>
            </w:pPr>
          </w:p>
        </w:tc>
      </w:tr>
      <w:tr w:rsidR="006D6118" w14:paraId="64F2F648"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32F9D0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Andriatahina 2010</w:t>
            </w:r>
          </w:p>
        </w:tc>
        <w:tc>
          <w:tcPr>
            <w:tcW w:w="2160" w:type="dxa"/>
            <w:tcBorders>
              <w:top w:val="nil"/>
              <w:left w:val="nil"/>
              <w:bottom w:val="single" w:sz="4" w:space="0" w:color="auto"/>
              <w:right w:val="single" w:sz="4" w:space="0" w:color="auto"/>
            </w:tcBorders>
            <w:shd w:val="clear" w:color="auto" w:fill="auto"/>
            <w:noWrap/>
            <w:vAlign w:val="center"/>
            <w:hideMark/>
          </w:tcPr>
          <w:p w14:paraId="54A73C1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2EB8A9C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7D551D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45583B9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5.7d</w:t>
            </w:r>
          </w:p>
        </w:tc>
      </w:tr>
      <w:tr w:rsidR="006D6118" w14:paraId="6C84949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57DF0D9C"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Woerther 2011</w:t>
            </w:r>
          </w:p>
        </w:tc>
        <w:tc>
          <w:tcPr>
            <w:tcW w:w="2160" w:type="dxa"/>
            <w:tcBorders>
              <w:top w:val="nil"/>
              <w:left w:val="nil"/>
              <w:bottom w:val="single" w:sz="4" w:space="0" w:color="auto"/>
              <w:right w:val="single" w:sz="4" w:space="0" w:color="auto"/>
            </w:tcBorders>
            <w:shd w:val="clear" w:color="auto" w:fill="auto"/>
            <w:noWrap/>
            <w:vAlign w:val="center"/>
            <w:hideMark/>
          </w:tcPr>
          <w:p w14:paraId="2319F14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5497E2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5F790D0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41F4EF1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8d</w:t>
            </w:r>
          </w:p>
        </w:tc>
      </w:tr>
      <w:tr w:rsidR="006D6118" w14:paraId="0731166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544C21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29D6BB6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DE050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117B83E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4A7F0D6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7d</w:t>
            </w:r>
          </w:p>
        </w:tc>
      </w:tr>
      <w:tr w:rsidR="006D6118" w14:paraId="2ABF43B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3486C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Kurz 2016</w:t>
            </w:r>
          </w:p>
        </w:tc>
        <w:tc>
          <w:tcPr>
            <w:tcW w:w="2160" w:type="dxa"/>
            <w:tcBorders>
              <w:top w:val="nil"/>
              <w:left w:val="nil"/>
              <w:bottom w:val="single" w:sz="4" w:space="0" w:color="auto"/>
              <w:right w:val="single" w:sz="4" w:space="0" w:color="auto"/>
            </w:tcBorders>
            <w:shd w:val="clear" w:color="auto" w:fill="auto"/>
            <w:noWrap/>
            <w:vAlign w:val="center"/>
            <w:hideMark/>
          </w:tcPr>
          <w:p w14:paraId="5722ECE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71E6989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3678627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436592D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6d</w:t>
            </w:r>
          </w:p>
        </w:tc>
      </w:tr>
      <w:tr w:rsidR="006D6118" w14:paraId="47F5F4E5"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6963FE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Magwenzi 2017</w:t>
            </w:r>
          </w:p>
        </w:tc>
        <w:tc>
          <w:tcPr>
            <w:tcW w:w="2160" w:type="dxa"/>
            <w:tcBorders>
              <w:top w:val="nil"/>
              <w:left w:val="nil"/>
              <w:bottom w:val="single" w:sz="4" w:space="0" w:color="auto"/>
              <w:right w:val="single" w:sz="4" w:space="0" w:color="auto"/>
            </w:tcBorders>
            <w:shd w:val="clear" w:color="auto" w:fill="auto"/>
            <w:noWrap/>
            <w:vAlign w:val="center"/>
            <w:hideMark/>
          </w:tcPr>
          <w:p w14:paraId="4D1ECBD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17E32FF"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5177363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6567535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5.6d</w:t>
            </w:r>
          </w:p>
        </w:tc>
      </w:tr>
      <w:tr w:rsidR="006D6118" w14:paraId="711850A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1C0D46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1DA22E4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71D5CA4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31BE155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64461ECB" w14:textId="07A6D26D"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31BEF57D" w14:textId="7FE68E40" w:rsidR="00F93DDE" w:rsidRDefault="00F93DDE" w:rsidP="001D6079">
      <w:pPr>
        <w:spacing w:line="360" w:lineRule="auto"/>
        <w:rPr>
          <w:rFonts w:ascii="Arial" w:hAnsi="Arial" w:cs="Arial"/>
        </w:rPr>
      </w:pPr>
    </w:p>
    <w:p w14:paraId="4AEC292E" w14:textId="2B18F15C" w:rsidR="00F93DDE" w:rsidRDefault="00F93DDE" w:rsidP="001D6079">
      <w:pPr>
        <w:spacing w:line="360" w:lineRule="auto"/>
        <w:rPr>
          <w:rFonts w:ascii="Arial" w:hAnsi="Arial" w:cs="Arial"/>
        </w:rPr>
      </w:pPr>
      <w:r>
        <w:rPr>
          <w:rFonts w:ascii="Arial" w:hAnsi="Arial" w:cs="Arial"/>
        </w:rPr>
        <w:t>Table</w:t>
      </w:r>
      <w:r w:rsidR="006D6118">
        <w:rPr>
          <w:rFonts w:ascii="Arial" w:hAnsi="Arial" w:cs="Arial"/>
        </w:rPr>
        <w:t xml:space="preserve"> 3: longitudinal ESBL prevalence in included cohort studies. NR = not reported. * = median not given but admission length was 2-10 days.</w:t>
      </w:r>
    </w:p>
    <w:p w14:paraId="09CFB945" w14:textId="77777777" w:rsidR="006D6118" w:rsidRPr="006F76DA" w:rsidRDefault="006D6118" w:rsidP="001D6079">
      <w:pPr>
        <w:spacing w:line="360" w:lineRule="auto"/>
        <w:rPr>
          <w:rFonts w:ascii="Arial" w:hAnsi="Arial" w:cs="Arial"/>
          <w:b/>
        </w:rPr>
      </w:pPr>
    </w:p>
    <w:p w14:paraId="3D9B17DA" w14:textId="2CE92534" w:rsidR="001D6079" w:rsidRPr="006F76DA" w:rsidRDefault="001D6079" w:rsidP="001D6079">
      <w:pPr>
        <w:spacing w:line="360" w:lineRule="auto"/>
        <w:rPr>
          <w:rFonts w:ascii="Arial" w:hAnsi="Arial" w:cs="Arial"/>
          <w:b/>
        </w:rPr>
      </w:pPr>
      <w:r w:rsidRPr="006F76DA">
        <w:rPr>
          <w:rFonts w:ascii="Arial" w:hAnsi="Arial" w:cs="Arial"/>
          <w:b/>
        </w:rPr>
        <w:t>Discussion</w:t>
      </w:r>
    </w:p>
    <w:p w14:paraId="01EEE9C7" w14:textId="00004725" w:rsidR="001D6079" w:rsidRDefault="001D6079" w:rsidP="001D6079">
      <w:pPr>
        <w:spacing w:line="360" w:lineRule="auto"/>
        <w:rPr>
          <w:rFonts w:ascii="Arial" w:hAnsi="Arial" w:cs="Arial"/>
        </w:rPr>
      </w:pPr>
    </w:p>
    <w:p w14:paraId="61C05E18" w14:textId="711E7F76" w:rsidR="00337F54" w:rsidRDefault="007B1565" w:rsidP="001D6079">
      <w:pPr>
        <w:spacing w:line="36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w:t>
      </w:r>
      <w:commentRangeStart w:id="3"/>
      <w:r w:rsidR="00337F54">
        <w:rPr>
          <w:rFonts w:ascii="Arial" w:hAnsi="Arial" w:cs="Arial"/>
        </w:rPr>
        <w:t>Significant heterogeneity warrants caution in interpreting summary estimates, but</w:t>
      </w:r>
      <w:commentRangeEnd w:id="3"/>
      <w:r w:rsidR="00FC6C0D">
        <w:rPr>
          <w:rStyle w:val="CommentReference"/>
        </w:rPr>
        <w:commentReference w:id="3"/>
      </w:r>
      <w:r w:rsidR="00337F54">
        <w:rPr>
          <w:rFonts w:ascii="Arial" w:hAnsi="Arial" w:cs="Arial"/>
        </w:rPr>
        <w:t xml:space="preserve"> </w:t>
      </w:r>
      <w:r w:rsidR="00231879">
        <w:rPr>
          <w:rFonts w:ascii="Arial" w:hAnsi="Arial" w:cs="Arial"/>
        </w:rPr>
        <w:t>our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sSA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w:t>
      </w:r>
      <w:r w:rsidR="00FC6C0D">
        <w:rPr>
          <w:rFonts w:ascii="Arial" w:hAnsi="Arial" w:cs="Arial"/>
        </w:rPr>
        <w:t xml:space="preserve">is </w:t>
      </w:r>
      <w:r w:rsidR="00A427E1">
        <w:rPr>
          <w:rFonts w:ascii="Arial" w:hAnsi="Arial" w:cs="Arial"/>
        </w:rPr>
        <w:t>report</w:t>
      </w:r>
      <w:r w:rsidR="00FC6C0D">
        <w:rPr>
          <w:rFonts w:ascii="Arial" w:hAnsi="Arial" w:cs="Arial"/>
        </w:rPr>
        <w:t>ed to</w:t>
      </w:r>
      <w:r w:rsidR="00A427E1">
        <w:rPr>
          <w:rFonts w:ascii="Arial" w:hAnsi="Arial" w:cs="Arial"/>
        </w:rPr>
        <w:t xml:space="preserve"> range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6120B">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 xml:space="preserve">), and </w:t>
      </w:r>
      <w:commentRangeStart w:id="4"/>
      <w:r w:rsidR="00F92881">
        <w:rPr>
          <w:rFonts w:ascii="Arial" w:hAnsi="Arial" w:cs="Arial"/>
        </w:rPr>
        <w:t>amongst the highest in the world</w:t>
      </w:r>
      <w:commentRangeEnd w:id="4"/>
      <w:r w:rsidR="00FC6C0D">
        <w:rPr>
          <w:rStyle w:val="CommentReference"/>
        </w:rPr>
        <w:commentReference w:id="4"/>
      </w:r>
      <w:r w:rsidR="00F92881">
        <w:rPr>
          <w:rFonts w:ascii="Arial" w:hAnsi="Arial" w:cs="Arial"/>
        </w:rPr>
        <w:t>.</w:t>
      </w:r>
    </w:p>
    <w:p w14:paraId="0D7F27ED" w14:textId="77777777" w:rsidR="00337F54" w:rsidRDefault="00337F54" w:rsidP="001D6079">
      <w:pPr>
        <w:spacing w:line="360" w:lineRule="auto"/>
        <w:rPr>
          <w:rFonts w:ascii="Arial" w:hAnsi="Arial" w:cs="Arial"/>
        </w:rPr>
      </w:pPr>
    </w:p>
    <w:p w14:paraId="25B60832" w14:textId="25FA84F8" w:rsidR="007B1565" w:rsidRDefault="00F92881" w:rsidP="001D6079">
      <w:pPr>
        <w:spacing w:line="360" w:lineRule="auto"/>
        <w:rPr>
          <w:rFonts w:ascii="Arial" w:hAnsi="Arial" w:cs="Arial"/>
        </w:rPr>
      </w:pPr>
      <w:r>
        <w:rPr>
          <w:rFonts w:ascii="Arial" w:hAnsi="Arial" w:cs="Arial"/>
        </w:rPr>
        <w:t xml:space="preserve">The  profound differences </w:t>
      </w:r>
      <w:r w:rsidR="00FC6C0D">
        <w:rPr>
          <w:rFonts w:ascii="Arial" w:hAnsi="Arial" w:cs="Arial"/>
        </w:rPr>
        <w:t xml:space="preserve">in community ESBL-E carriage prevalence </w:t>
      </w:r>
      <w:r>
        <w:rPr>
          <w:rFonts w:ascii="Arial" w:hAnsi="Arial" w:cs="Arial"/>
        </w:rPr>
        <w:t xml:space="preserve">between </w:t>
      </w:r>
      <w:r w:rsidR="00AC7D4E">
        <w:rPr>
          <w:rFonts w:ascii="Arial" w:hAnsi="Arial" w:cs="Arial"/>
        </w:rPr>
        <w:t>sSA</w:t>
      </w:r>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w:t>
      </w:r>
      <w:r w:rsidR="00A70B6F">
        <w:rPr>
          <w:rFonts w:ascii="Arial" w:hAnsi="Arial" w:cs="Arial"/>
        </w:rPr>
        <w:t>warrant</w:t>
      </w:r>
      <w:r w:rsidR="00FC6C0D">
        <w:rPr>
          <w:rFonts w:ascii="Arial" w:hAnsi="Arial" w:cs="Arial"/>
        </w:rPr>
        <w:t>s</w:t>
      </w:r>
      <w:r w:rsidR="00A70B6F">
        <w:rPr>
          <w:rFonts w:ascii="Arial" w:hAnsi="Arial" w:cs="Arial"/>
        </w:rPr>
        <w:t xml:space="preserve">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FC6C0D">
        <w:rPr>
          <w:rFonts w:ascii="Arial" w:hAnsi="Arial" w:cs="Arial"/>
        </w:rPr>
        <w:t xml:space="preserve"> Obversely and c</w:t>
      </w:r>
      <w:r w:rsidR="00337F54">
        <w:rPr>
          <w:rFonts w:ascii="Arial" w:hAnsi="Arial" w:cs="Arial"/>
        </w:rPr>
        <w:t xml:space="preserve">onsistent with a putative faecal-oral transmission route, use of borehole water, a private indoor water </w:t>
      </w:r>
      <w:r w:rsidR="00337F54">
        <w:rPr>
          <w:rFonts w:ascii="Arial" w:hAnsi="Arial" w:cs="Arial"/>
        </w:rPr>
        <w:lastRenderedPageBreak/>
        <w:t>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sSA are driving high ESBL-E carriage prevalence. </w:t>
      </w:r>
      <w:r w:rsidR="00FC6C0D">
        <w:rPr>
          <w:rFonts w:ascii="Arial" w:hAnsi="Arial" w:cs="Arial"/>
        </w:rPr>
        <w:t>This speaks to a</w:t>
      </w:r>
      <w:r w:rsidR="00AC7D4E">
        <w:rPr>
          <w:rFonts w:ascii="Arial" w:hAnsi="Arial" w:cs="Arial"/>
        </w:rPr>
        <w:t xml:space="preserve"> role </w:t>
      </w:r>
      <w:r w:rsidR="00FC6C0D">
        <w:rPr>
          <w:rFonts w:ascii="Arial" w:hAnsi="Arial" w:cs="Arial"/>
        </w:rPr>
        <w:t>for</w:t>
      </w:r>
      <w:r w:rsidR="00AC7D4E">
        <w:rPr>
          <w:rFonts w:ascii="Arial" w:hAnsi="Arial" w:cs="Arial"/>
        </w:rPr>
        <w:t xml:space="preserve"> poverty in driving ESBL-E carriage</w:t>
      </w:r>
      <w:r w:rsidR="00FC6C0D">
        <w:rPr>
          <w:rFonts w:ascii="Arial" w:hAnsi="Arial" w:cs="Arial"/>
        </w:rPr>
        <w:t>, however this</w:t>
      </w:r>
      <w:r w:rsidR="00AC7D4E">
        <w:rPr>
          <w:rFonts w:ascii="Arial" w:hAnsi="Arial" w:cs="Arial"/>
        </w:rPr>
        <w:t xml:space="preserve"> is likely complex, and context-dependant, as evidenced by conflicting findings of the effect of socio-economic status on carriage from two studies in different settings. </w:t>
      </w:r>
    </w:p>
    <w:p w14:paraId="23D9FB16" w14:textId="77777777" w:rsidR="00735C7B" w:rsidRDefault="00735C7B" w:rsidP="001D6079">
      <w:pPr>
        <w:spacing w:line="360" w:lineRule="auto"/>
        <w:rPr>
          <w:rFonts w:ascii="Arial" w:hAnsi="Arial" w:cs="Arial"/>
        </w:rPr>
      </w:pPr>
    </w:p>
    <w:p w14:paraId="07097F80" w14:textId="16CBD9AA" w:rsidR="00AC7D4E" w:rsidRDefault="00AC7D4E" w:rsidP="001D6079">
      <w:pPr>
        <w:spacing w:line="36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he role of HIV in driving the high ESBL-E carriage prevalence in sSA is unknown</w:t>
      </w:r>
      <w:r w:rsidR="0073670E">
        <w:rPr>
          <w:rFonts w:ascii="Arial" w:hAnsi="Arial" w:cs="Arial"/>
        </w:rPr>
        <w:t xml:space="preserve">. </w:t>
      </w:r>
      <w:r w:rsidR="00231879">
        <w:rPr>
          <w:rFonts w:ascii="Arial" w:hAnsi="Arial" w:cs="Arial"/>
        </w:rPr>
        <w:t>HIV is known to profoundly affect gut function</w:t>
      </w:r>
      <w:r w:rsidR="00FC6C0D">
        <w:rPr>
          <w:rFonts w:ascii="Arial" w:hAnsi="Arial" w:cs="Arial"/>
        </w:rPr>
        <w:t>,</w:t>
      </w:r>
      <w:r w:rsidR="00231879">
        <w:rPr>
          <w:rFonts w:ascii="Arial" w:hAnsi="Arial" w:cs="Arial"/>
        </w:rPr>
        <w:t xml:space="preserve">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1D6079">
      <w:pPr>
        <w:spacing w:line="360" w:lineRule="auto"/>
        <w:rPr>
          <w:rFonts w:ascii="Arial" w:hAnsi="Arial" w:cs="Arial"/>
        </w:rPr>
      </w:pPr>
    </w:p>
    <w:p w14:paraId="639036E5" w14:textId="256A11BF" w:rsidR="00231879" w:rsidRDefault="00231879" w:rsidP="001D6079">
      <w:pPr>
        <w:spacing w:line="36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carriage prevalence, we have identified many more studies from sSA. </w:t>
      </w:r>
      <w:r w:rsidR="00735C7B">
        <w:rPr>
          <w:rFonts w:ascii="Arial" w:hAnsi="Arial" w:cs="Arial"/>
        </w:rPr>
        <w:t>Risk of bias assessment in observational studies is difficult, with no gold standard, and the tool we have used may misclassify studies with regard to bias.</w:t>
      </w:r>
    </w:p>
    <w:p w14:paraId="788A8C12" w14:textId="0417BEE5" w:rsidR="00735C7B" w:rsidRDefault="00735C7B" w:rsidP="001D6079">
      <w:pPr>
        <w:spacing w:line="360" w:lineRule="auto"/>
        <w:rPr>
          <w:rFonts w:ascii="Arial" w:hAnsi="Arial" w:cs="Arial"/>
        </w:rPr>
      </w:pPr>
    </w:p>
    <w:p w14:paraId="1E02FE62" w14:textId="6210B29C" w:rsidR="00735C7B" w:rsidRDefault="00735C7B" w:rsidP="001D6079">
      <w:pPr>
        <w:spacing w:line="360" w:lineRule="auto"/>
        <w:rPr>
          <w:rFonts w:ascii="Arial" w:hAnsi="Arial" w:cs="Arial"/>
        </w:rPr>
      </w:pPr>
      <w:r>
        <w:rPr>
          <w:rFonts w:ascii="Arial" w:hAnsi="Arial" w:cs="Arial"/>
        </w:rPr>
        <w:t>In conclusion, ESBL-E carriage in sSA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th of ESBL-E, data to fully characterise routes and drivers of transmission in sSA are necessary to design interventions to interrupt transmission in this setting.</w:t>
      </w:r>
    </w:p>
    <w:p w14:paraId="0941DEBC" w14:textId="77777777" w:rsidR="001D6079" w:rsidRDefault="001D6079" w:rsidP="001D6079">
      <w:pPr>
        <w:spacing w:line="360" w:lineRule="auto"/>
        <w:rPr>
          <w:rFonts w:ascii="Arial" w:hAnsi="Arial" w:cs="Arial"/>
        </w:rPr>
      </w:pPr>
    </w:p>
    <w:p w14:paraId="3F0A7524" w14:textId="77777777" w:rsidR="001D6079" w:rsidRPr="006F76DA" w:rsidRDefault="001D6079" w:rsidP="001D6079">
      <w:pPr>
        <w:spacing w:line="360" w:lineRule="auto"/>
        <w:rPr>
          <w:rFonts w:ascii="Arial" w:hAnsi="Arial" w:cs="Arial"/>
          <w:b/>
        </w:rPr>
      </w:pPr>
      <w:r w:rsidRPr="006F76DA">
        <w:rPr>
          <w:rFonts w:ascii="Arial" w:hAnsi="Arial" w:cs="Arial"/>
          <w:b/>
        </w:rPr>
        <w:t xml:space="preserve">Funding </w:t>
      </w:r>
    </w:p>
    <w:p w14:paraId="302C092E" w14:textId="77777777" w:rsidR="006F76DA" w:rsidRDefault="006F76DA" w:rsidP="001D6079">
      <w:pPr>
        <w:spacing w:line="360" w:lineRule="auto"/>
        <w:rPr>
          <w:rFonts w:ascii="Arial" w:hAnsi="Arial" w:cs="Arial"/>
        </w:rPr>
      </w:pPr>
    </w:p>
    <w:p w14:paraId="0F3CAB51" w14:textId="71378EB2" w:rsidR="001D6079" w:rsidRDefault="00EF7915" w:rsidP="001D6079">
      <w:pPr>
        <w:spacing w:line="360" w:lineRule="auto"/>
        <w:rPr>
          <w:rFonts w:ascii="Arial" w:hAnsi="Arial" w:cs="Arial"/>
        </w:rPr>
      </w:pPr>
      <w:r>
        <w:rPr>
          <w:rFonts w:ascii="Arial" w:hAnsi="Arial" w:cs="Arial"/>
        </w:rPr>
        <w:t>JL and RL are supported by Wellcome Trust Clinical PhD Fellowships (109105z/15/a and xxxxxxx/xxxxx respectively).</w:t>
      </w:r>
      <w:r w:rsidR="00ED649F">
        <w:rPr>
          <w:rFonts w:ascii="Arial" w:hAnsi="Arial" w:cs="Arial"/>
        </w:rPr>
        <w:t xml:space="preserve"> NF is f</w:t>
      </w:r>
      <w:r w:rsidR="00ED649F" w:rsidRPr="00ED649F">
        <w:rPr>
          <w:rFonts w:ascii="Arial" w:hAnsi="Arial" w:cs="Arial"/>
        </w:rPr>
        <w:t>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numbers MR/S004793/1</w:t>
      </w:r>
    </w:p>
    <w:p w14:paraId="7D641906" w14:textId="77777777" w:rsidR="00EF7915" w:rsidRDefault="00EF7915" w:rsidP="001D6079">
      <w:pPr>
        <w:spacing w:line="360" w:lineRule="auto"/>
        <w:rPr>
          <w:rFonts w:ascii="Arial" w:hAnsi="Arial" w:cs="Arial"/>
        </w:rPr>
      </w:pPr>
    </w:p>
    <w:p w14:paraId="2584EF9C" w14:textId="5A13F5D5" w:rsidR="001D6079" w:rsidRPr="006F76DA" w:rsidRDefault="001D6079" w:rsidP="001D6079">
      <w:pPr>
        <w:spacing w:line="36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1D6079">
      <w:pPr>
        <w:spacing w:line="360" w:lineRule="auto"/>
        <w:rPr>
          <w:rFonts w:ascii="Arial" w:hAnsi="Arial" w:cs="Arial"/>
        </w:rPr>
      </w:pPr>
    </w:p>
    <w:p w14:paraId="4ACADD98" w14:textId="738089CC" w:rsidR="006F76DA" w:rsidRDefault="006F76DA" w:rsidP="001D6079">
      <w:pPr>
        <w:spacing w:line="360" w:lineRule="auto"/>
        <w:rPr>
          <w:rFonts w:ascii="Arial" w:hAnsi="Arial" w:cs="Arial"/>
        </w:rPr>
      </w:pPr>
      <w:r>
        <w:rPr>
          <w:rFonts w:ascii="Arial" w:hAnsi="Arial" w:cs="Arial"/>
        </w:rPr>
        <w:t>We have no conflicts of interest to declare.</w:t>
      </w:r>
    </w:p>
    <w:p w14:paraId="77E8FB73" w14:textId="77777777" w:rsidR="001D6079" w:rsidRPr="006F76DA" w:rsidRDefault="001D6079" w:rsidP="001D6079">
      <w:pPr>
        <w:spacing w:line="360" w:lineRule="auto"/>
        <w:rPr>
          <w:rFonts w:ascii="Arial" w:hAnsi="Arial" w:cs="Arial"/>
          <w:b/>
        </w:rPr>
      </w:pPr>
    </w:p>
    <w:p w14:paraId="40036B6E" w14:textId="5FCAEC01" w:rsidR="001D6079" w:rsidRPr="006F76DA" w:rsidRDefault="001D6079" w:rsidP="001D6079">
      <w:pPr>
        <w:spacing w:line="360" w:lineRule="auto"/>
        <w:rPr>
          <w:rFonts w:ascii="Arial" w:hAnsi="Arial" w:cs="Arial"/>
          <w:b/>
        </w:rPr>
      </w:pPr>
      <w:r w:rsidRPr="006F76DA">
        <w:rPr>
          <w:rFonts w:ascii="Arial" w:hAnsi="Arial" w:cs="Arial"/>
          <w:b/>
        </w:rPr>
        <w:t>References</w:t>
      </w:r>
    </w:p>
    <w:p w14:paraId="05743FC1" w14:textId="77777777" w:rsidR="006F76DA" w:rsidRPr="001D6079" w:rsidRDefault="006F76DA" w:rsidP="001D6079">
      <w:pPr>
        <w:spacing w:line="360" w:lineRule="auto"/>
        <w:rPr>
          <w:rFonts w:ascii="Arial" w:hAnsi="Arial" w:cs="Arial"/>
        </w:rPr>
      </w:pPr>
    </w:p>
    <w:p w14:paraId="4CB1AB5B" w14:textId="1B470CD8" w:rsidR="00E6120B" w:rsidRPr="00E6120B" w:rsidRDefault="00EF7915" w:rsidP="00E6120B">
      <w:pPr>
        <w:widowControl w:val="0"/>
        <w:autoSpaceDE w:val="0"/>
        <w:autoSpaceDN w:val="0"/>
        <w:adjustRightInd w:val="0"/>
        <w:spacing w:line="36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6120B" w:rsidRPr="00E6120B">
        <w:rPr>
          <w:rFonts w:ascii="Arial" w:hAnsi="Arial" w:cs="Arial"/>
          <w:noProof/>
          <w:lang w:val="en-US"/>
        </w:rPr>
        <w:t xml:space="preserve">1. World Health Organisation. </w:t>
      </w:r>
      <w:r w:rsidR="00E6120B" w:rsidRPr="00E6120B">
        <w:rPr>
          <w:rFonts w:ascii="Arial" w:hAnsi="Arial" w:cs="Arial"/>
          <w:i/>
          <w:iCs/>
          <w:noProof/>
          <w:lang w:val="en-US"/>
        </w:rPr>
        <w:t>Prioritization of pathogens to guide discovery, research and development of new antibiotics for drug-resistant bacterial infections, including tuberculosis.</w:t>
      </w:r>
      <w:r w:rsidR="00E6120B" w:rsidRPr="00E6120B">
        <w:rPr>
          <w:rFonts w:ascii="Arial" w:hAnsi="Arial" w:cs="Arial"/>
          <w:noProof/>
          <w:lang w:val="en-US"/>
        </w:rPr>
        <w:t xml:space="preserve"> Geneva; 2017.</w:t>
      </w:r>
    </w:p>
    <w:p w14:paraId="57079F0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 Musicha P, Cornick JE, Bar-Zeev N, </w:t>
      </w:r>
      <w:r w:rsidRPr="00E6120B">
        <w:rPr>
          <w:rFonts w:ascii="Arial" w:hAnsi="Arial" w:cs="Arial"/>
          <w:i/>
          <w:iCs/>
          <w:noProof/>
          <w:lang w:val="en-US"/>
        </w:rPr>
        <w:t>et al.</w:t>
      </w:r>
      <w:r w:rsidRPr="00E6120B">
        <w:rPr>
          <w:rFonts w:ascii="Arial" w:hAnsi="Arial" w:cs="Arial"/>
          <w:noProof/>
          <w:lang w:val="en-US"/>
        </w:rPr>
        <w:t xml:space="preserve"> Trends in antimicrobial resistance in bloodstream infection isolates at a large urban hospital in Malawi (1998–2016): a surveillance study. </w:t>
      </w:r>
      <w:r w:rsidRPr="00E6120B">
        <w:rPr>
          <w:rFonts w:ascii="Arial" w:hAnsi="Arial" w:cs="Arial"/>
          <w:i/>
          <w:iCs/>
          <w:noProof/>
          <w:lang w:val="en-US"/>
        </w:rPr>
        <w:t>Lancet Infect Dis</w:t>
      </w:r>
      <w:r w:rsidRPr="00E6120B">
        <w:rPr>
          <w:rFonts w:ascii="Arial" w:hAnsi="Arial" w:cs="Arial"/>
          <w:noProof/>
          <w:lang w:val="en-US"/>
        </w:rPr>
        <w:t xml:space="preserve"> 2017; </w:t>
      </w:r>
      <w:r w:rsidRPr="00E6120B">
        <w:rPr>
          <w:rFonts w:ascii="Arial" w:hAnsi="Arial" w:cs="Arial"/>
          <w:b/>
          <w:bCs/>
          <w:noProof/>
          <w:lang w:val="en-US"/>
        </w:rPr>
        <w:t>17</w:t>
      </w:r>
      <w:r w:rsidRPr="00E6120B">
        <w:rPr>
          <w:rFonts w:ascii="Arial" w:hAnsi="Arial" w:cs="Arial"/>
          <w:noProof/>
          <w:lang w:val="en-US"/>
        </w:rPr>
        <w:t>: 1042–52.</w:t>
      </w:r>
    </w:p>
    <w:p w14:paraId="5A6D52C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 Denis B, Lafaurie M, Donay J-L, </w:t>
      </w:r>
      <w:r w:rsidRPr="00E6120B">
        <w:rPr>
          <w:rFonts w:ascii="Arial" w:hAnsi="Arial" w:cs="Arial"/>
          <w:i/>
          <w:iCs/>
          <w:noProof/>
          <w:lang w:val="en-US"/>
        </w:rPr>
        <w:t>et al.</w:t>
      </w:r>
      <w:r w:rsidRPr="00E6120B">
        <w:rPr>
          <w:rFonts w:ascii="Arial" w:hAnsi="Arial" w:cs="Arial"/>
          <w:noProof/>
          <w:lang w:val="en-US"/>
        </w:rPr>
        <w:t xml:space="preserve"> Prevalence, risk factors, and impact on clinical outcome of extended-spectrum beta-lactamase-producing Escherichia coli bacteraemia: a five-year study. </w:t>
      </w:r>
      <w:r w:rsidRPr="00E6120B">
        <w:rPr>
          <w:rFonts w:ascii="Arial" w:hAnsi="Arial" w:cs="Arial"/>
          <w:i/>
          <w:iCs/>
          <w:noProof/>
          <w:lang w:val="en-US"/>
        </w:rPr>
        <w:t>Int J Infect Dis</w:t>
      </w:r>
      <w:r w:rsidRPr="00E6120B">
        <w:rPr>
          <w:rFonts w:ascii="Arial" w:hAnsi="Arial" w:cs="Arial"/>
          <w:noProof/>
          <w:lang w:val="en-US"/>
        </w:rPr>
        <w:t xml:space="preserve"> 2015; </w:t>
      </w:r>
      <w:r w:rsidRPr="00E6120B">
        <w:rPr>
          <w:rFonts w:ascii="Arial" w:hAnsi="Arial" w:cs="Arial"/>
          <w:b/>
          <w:bCs/>
          <w:noProof/>
          <w:lang w:val="en-US"/>
        </w:rPr>
        <w:t>39</w:t>
      </w:r>
      <w:r w:rsidRPr="00E6120B">
        <w:rPr>
          <w:rFonts w:ascii="Arial" w:hAnsi="Arial" w:cs="Arial"/>
          <w:noProof/>
          <w:lang w:val="en-US"/>
        </w:rPr>
        <w:t>: 1–6.</w:t>
      </w:r>
    </w:p>
    <w:p w14:paraId="2F0E21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 Gorrie CL, Mirceta M, Wick RR, </w:t>
      </w:r>
      <w:r w:rsidRPr="00E6120B">
        <w:rPr>
          <w:rFonts w:ascii="Arial" w:hAnsi="Arial" w:cs="Arial"/>
          <w:i/>
          <w:iCs/>
          <w:noProof/>
          <w:lang w:val="en-US"/>
        </w:rPr>
        <w:t>et al.</w:t>
      </w:r>
      <w:r w:rsidRPr="00E6120B">
        <w:rPr>
          <w:rFonts w:ascii="Arial" w:hAnsi="Arial" w:cs="Arial"/>
          <w:noProof/>
          <w:lang w:val="en-US"/>
        </w:rPr>
        <w:t xml:space="preserve"> Antimicrobial-Resistant Klebsiella pneumoniae Carriage and Infection in Specialized Geriatric Care Wards Linked to Acquisition in the Referring Hospital. </w:t>
      </w:r>
      <w:r w:rsidRPr="00E6120B">
        <w:rPr>
          <w:rFonts w:ascii="Arial" w:hAnsi="Arial" w:cs="Arial"/>
          <w:i/>
          <w:iCs/>
          <w:noProof/>
          <w:lang w:val="en-US"/>
        </w:rPr>
        <w:t>Clin Infect Dis</w:t>
      </w:r>
      <w:r w:rsidRPr="00E6120B">
        <w:rPr>
          <w:rFonts w:ascii="Arial" w:hAnsi="Arial" w:cs="Arial"/>
          <w:noProof/>
          <w:lang w:val="en-US"/>
        </w:rPr>
        <w:t xml:space="preserve"> 2018; </w:t>
      </w:r>
      <w:r w:rsidRPr="00E6120B">
        <w:rPr>
          <w:rFonts w:ascii="Arial" w:hAnsi="Arial" w:cs="Arial"/>
          <w:b/>
          <w:bCs/>
          <w:noProof/>
          <w:lang w:val="en-US"/>
        </w:rPr>
        <w:t>67</w:t>
      </w:r>
      <w:r w:rsidRPr="00E6120B">
        <w:rPr>
          <w:rFonts w:ascii="Arial" w:hAnsi="Arial" w:cs="Arial"/>
          <w:noProof/>
          <w:lang w:val="en-US"/>
        </w:rPr>
        <w:t>: 161–70.</w:t>
      </w:r>
    </w:p>
    <w:p w14:paraId="4C361F9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5. Karanika S, Karantanos T, Arvanitis M, Grigoras C, Mylonakis E. Fecal Colonization With Extended-spectrum Beta-lactamase–Producing </w:t>
      </w:r>
      <w:r w:rsidRPr="00E6120B">
        <w:rPr>
          <w:rFonts w:ascii="Arial" w:hAnsi="Arial" w:cs="Arial"/>
          <w:i/>
          <w:iCs/>
          <w:noProof/>
          <w:lang w:val="en-US"/>
        </w:rPr>
        <w:t>Enterobacteriaceae</w:t>
      </w:r>
      <w:r w:rsidRPr="00E6120B">
        <w:rPr>
          <w:rFonts w:ascii="Arial" w:hAnsi="Arial" w:cs="Arial"/>
          <w:noProof/>
          <w:lang w:val="en-US"/>
        </w:rPr>
        <w:t xml:space="preserve"> and Risk Factors Among Healthy Individuals: A Systematic Review and Metaanalysis. </w:t>
      </w:r>
      <w:r w:rsidRPr="00E6120B">
        <w:rPr>
          <w:rFonts w:ascii="Arial" w:hAnsi="Arial" w:cs="Arial"/>
          <w:i/>
          <w:iCs/>
          <w:noProof/>
          <w:lang w:val="en-US"/>
        </w:rPr>
        <w:t>Clin Infect Dis</w:t>
      </w:r>
      <w:r w:rsidRPr="00E6120B">
        <w:rPr>
          <w:rFonts w:ascii="Arial" w:hAnsi="Arial" w:cs="Arial"/>
          <w:noProof/>
          <w:lang w:val="en-US"/>
        </w:rPr>
        <w:t xml:space="preserve"> 2016; </w:t>
      </w:r>
      <w:r w:rsidRPr="00E6120B">
        <w:rPr>
          <w:rFonts w:ascii="Arial" w:hAnsi="Arial" w:cs="Arial"/>
          <w:b/>
          <w:bCs/>
          <w:noProof/>
          <w:lang w:val="en-US"/>
        </w:rPr>
        <w:t>63</w:t>
      </w:r>
      <w:r w:rsidRPr="00E6120B">
        <w:rPr>
          <w:rFonts w:ascii="Arial" w:hAnsi="Arial" w:cs="Arial"/>
          <w:noProof/>
          <w:lang w:val="en-US"/>
        </w:rPr>
        <w:t>: 310–8.</w:t>
      </w:r>
    </w:p>
    <w:p w14:paraId="536774F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6. Ruppe E, Woerther PL, Diop A, </w:t>
      </w:r>
      <w:r w:rsidRPr="00E6120B">
        <w:rPr>
          <w:rFonts w:ascii="Arial" w:hAnsi="Arial" w:cs="Arial"/>
          <w:i/>
          <w:iCs/>
          <w:noProof/>
          <w:lang w:val="en-US"/>
        </w:rPr>
        <w:t>et al.</w:t>
      </w:r>
      <w:r w:rsidRPr="00E6120B">
        <w:rPr>
          <w:rFonts w:ascii="Arial" w:hAnsi="Arial" w:cs="Arial"/>
          <w:noProof/>
          <w:lang w:val="en-US"/>
        </w:rPr>
        <w:t xml:space="preserve"> Carriage of CTX-M-15-producing Escherichia coli isolates among children living in a remote village in Senegal. </w:t>
      </w:r>
      <w:r w:rsidRPr="00E6120B">
        <w:rPr>
          <w:rFonts w:ascii="Arial" w:hAnsi="Arial" w:cs="Arial"/>
          <w:i/>
          <w:iCs/>
          <w:noProof/>
          <w:lang w:val="en-US"/>
        </w:rPr>
        <w:t>Antimicrob Agents Chemother</w:t>
      </w:r>
      <w:r w:rsidRPr="00E6120B">
        <w:rPr>
          <w:rFonts w:ascii="Arial" w:hAnsi="Arial" w:cs="Arial"/>
          <w:noProof/>
          <w:lang w:val="en-US"/>
        </w:rPr>
        <w:t xml:space="preserve"> 2009; </w:t>
      </w:r>
      <w:r w:rsidRPr="00E6120B">
        <w:rPr>
          <w:rFonts w:ascii="Arial" w:hAnsi="Arial" w:cs="Arial"/>
          <w:b/>
          <w:bCs/>
          <w:noProof/>
          <w:lang w:val="en-US"/>
        </w:rPr>
        <w:t>53</w:t>
      </w:r>
      <w:r w:rsidRPr="00E6120B">
        <w:rPr>
          <w:rFonts w:ascii="Arial" w:hAnsi="Arial" w:cs="Arial"/>
          <w:noProof/>
          <w:lang w:val="en-US"/>
        </w:rPr>
        <w:t>: 3135–7.</w:t>
      </w:r>
    </w:p>
    <w:p w14:paraId="42FF2B0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7. Tande D, Jallot N, Bougoudogo F, Montagnon T, Gouriou S, Sizun J. Extended-</w:t>
      </w:r>
      <w:r w:rsidRPr="00E6120B">
        <w:rPr>
          <w:rFonts w:ascii="Arial" w:hAnsi="Arial" w:cs="Arial"/>
          <w:noProof/>
          <w:lang w:val="en-US"/>
        </w:rPr>
        <w:lastRenderedPageBreak/>
        <w:t xml:space="preserve">spectrum beta-lactamase-producing Enterobacteriaceae in a Malian orphanage. </w:t>
      </w:r>
      <w:r w:rsidRPr="00E6120B">
        <w:rPr>
          <w:rFonts w:ascii="Arial" w:hAnsi="Arial" w:cs="Arial"/>
          <w:i/>
          <w:iCs/>
          <w:noProof/>
          <w:lang w:val="en-US"/>
        </w:rPr>
        <w:t>Emerg Infect Dis</w:t>
      </w:r>
      <w:r w:rsidRPr="00E6120B">
        <w:rPr>
          <w:rFonts w:ascii="Arial" w:hAnsi="Arial" w:cs="Arial"/>
          <w:noProof/>
          <w:lang w:val="en-US"/>
        </w:rPr>
        <w:t xml:space="preserve"> 2009; </w:t>
      </w:r>
      <w:r w:rsidRPr="00E6120B">
        <w:rPr>
          <w:rFonts w:ascii="Arial" w:hAnsi="Arial" w:cs="Arial"/>
          <w:b/>
          <w:bCs/>
          <w:noProof/>
          <w:lang w:val="en-US"/>
        </w:rPr>
        <w:t>15</w:t>
      </w:r>
      <w:r w:rsidRPr="00E6120B">
        <w:rPr>
          <w:rFonts w:ascii="Arial" w:hAnsi="Arial" w:cs="Arial"/>
          <w:noProof/>
          <w:lang w:val="en-US"/>
        </w:rPr>
        <w:t>: 472–4.</w:t>
      </w:r>
    </w:p>
    <w:p w14:paraId="5221A83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8. Schaumburg F, Alabi A, Kokou C, </w:t>
      </w:r>
      <w:r w:rsidRPr="00E6120B">
        <w:rPr>
          <w:rFonts w:ascii="Arial" w:hAnsi="Arial" w:cs="Arial"/>
          <w:i/>
          <w:iCs/>
          <w:noProof/>
          <w:lang w:val="en-US"/>
        </w:rPr>
        <w:t>et al.</w:t>
      </w:r>
      <w:r w:rsidRPr="00E6120B">
        <w:rPr>
          <w:rFonts w:ascii="Arial" w:hAnsi="Arial" w:cs="Arial"/>
          <w:noProof/>
          <w:lang w:val="en-US"/>
        </w:rPr>
        <w:t xml:space="preserve"> High burden of extended-spectrum beta-lactamase-producing Enterobacteriaceae in Gabon. </w:t>
      </w:r>
      <w:r w:rsidRPr="00E6120B">
        <w:rPr>
          <w:rFonts w:ascii="Arial" w:hAnsi="Arial" w:cs="Arial"/>
          <w:i/>
          <w:iCs/>
          <w:noProof/>
          <w:lang w:val="en-US"/>
        </w:rPr>
        <w:t>J Antimicrob Chemother</w:t>
      </w:r>
      <w:r w:rsidRPr="00E6120B">
        <w:rPr>
          <w:rFonts w:ascii="Arial" w:hAnsi="Arial" w:cs="Arial"/>
          <w:noProof/>
          <w:lang w:val="en-US"/>
        </w:rPr>
        <w:t xml:space="preserve"> 2013; </w:t>
      </w:r>
      <w:r w:rsidRPr="00E6120B">
        <w:rPr>
          <w:rFonts w:ascii="Arial" w:hAnsi="Arial" w:cs="Arial"/>
          <w:b/>
          <w:bCs/>
          <w:noProof/>
          <w:lang w:val="en-US"/>
        </w:rPr>
        <w:t>68</w:t>
      </w:r>
      <w:r w:rsidRPr="00E6120B">
        <w:rPr>
          <w:rFonts w:ascii="Arial" w:hAnsi="Arial" w:cs="Arial"/>
          <w:noProof/>
          <w:lang w:val="en-US"/>
        </w:rPr>
        <w:t>: 2140–3.</w:t>
      </w:r>
    </w:p>
    <w:p w14:paraId="703E500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9. Nelson E, Kayega J, Seni J, </w:t>
      </w:r>
      <w:r w:rsidRPr="00E6120B">
        <w:rPr>
          <w:rFonts w:ascii="Arial" w:hAnsi="Arial" w:cs="Arial"/>
          <w:i/>
          <w:iCs/>
          <w:noProof/>
          <w:lang w:val="en-US"/>
        </w:rPr>
        <w:t>et al.</w:t>
      </w:r>
      <w:r w:rsidRPr="00E6120B">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6120B">
        <w:rPr>
          <w:rFonts w:ascii="Arial" w:hAnsi="Arial" w:cs="Arial"/>
          <w:i/>
          <w:iCs/>
          <w:noProof/>
          <w:lang w:val="en-US"/>
        </w:rPr>
        <w:t>BMC Res Notes</w:t>
      </w:r>
      <w:r w:rsidRPr="00E6120B">
        <w:rPr>
          <w:rFonts w:ascii="Arial" w:hAnsi="Arial" w:cs="Arial"/>
          <w:noProof/>
          <w:lang w:val="en-US"/>
        </w:rPr>
        <w:t xml:space="preserve"> 2014; </w:t>
      </w:r>
      <w:r w:rsidRPr="00E6120B">
        <w:rPr>
          <w:rFonts w:ascii="Arial" w:hAnsi="Arial" w:cs="Arial"/>
          <w:b/>
          <w:bCs/>
          <w:noProof/>
          <w:lang w:val="en-US"/>
        </w:rPr>
        <w:t>7</w:t>
      </w:r>
      <w:r w:rsidRPr="00E6120B">
        <w:rPr>
          <w:rFonts w:ascii="Arial" w:hAnsi="Arial" w:cs="Arial"/>
          <w:noProof/>
          <w:lang w:val="en-US"/>
        </w:rPr>
        <w:t>: 279.</w:t>
      </w:r>
    </w:p>
    <w:p w14:paraId="2191939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10. Chereau F, Herindrainy P, Garin B, </w:t>
      </w:r>
      <w:r w:rsidRPr="00E6120B">
        <w:rPr>
          <w:rFonts w:ascii="Arial" w:hAnsi="Arial" w:cs="Arial"/>
          <w:i/>
          <w:iCs/>
          <w:noProof/>
          <w:lang w:val="en-US"/>
        </w:rPr>
        <w:t>et al.</w:t>
      </w:r>
      <w:r w:rsidRPr="00E6120B">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6120B">
        <w:rPr>
          <w:rFonts w:ascii="Arial" w:hAnsi="Arial" w:cs="Arial"/>
          <w:i/>
          <w:iCs/>
          <w:noProof/>
          <w:lang w:val="en-US"/>
        </w:rPr>
        <w:t>Antimicrob Agents Chemother</w:t>
      </w:r>
      <w:r w:rsidRPr="00E6120B">
        <w:rPr>
          <w:rFonts w:ascii="Arial" w:hAnsi="Arial" w:cs="Arial"/>
          <w:noProof/>
          <w:lang w:val="en-US"/>
        </w:rPr>
        <w:t xml:space="preserve"> 2015; </w:t>
      </w:r>
      <w:r w:rsidRPr="00E6120B">
        <w:rPr>
          <w:rFonts w:ascii="Arial" w:hAnsi="Arial" w:cs="Arial"/>
          <w:b/>
          <w:bCs/>
          <w:noProof/>
          <w:lang w:val="en-US"/>
        </w:rPr>
        <w:t>59</w:t>
      </w:r>
      <w:r w:rsidRPr="00E6120B">
        <w:rPr>
          <w:rFonts w:ascii="Arial" w:hAnsi="Arial" w:cs="Arial"/>
          <w:noProof/>
          <w:lang w:val="en-US"/>
        </w:rPr>
        <w:t>: 3652–5.</w:t>
      </w:r>
    </w:p>
    <w:p w14:paraId="68D7900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11. Desta K, Woldeamanuel Y, Azazh A, </w:t>
      </w:r>
      <w:r w:rsidRPr="00E6120B">
        <w:rPr>
          <w:rFonts w:ascii="Arial" w:hAnsi="Arial" w:cs="Arial"/>
          <w:i/>
          <w:iCs/>
          <w:noProof/>
          <w:lang w:val="en-US"/>
        </w:rPr>
        <w:t>et al.</w:t>
      </w:r>
      <w:r w:rsidRPr="00E6120B">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e0161685.</w:t>
      </w:r>
    </w:p>
    <w:p w14:paraId="30BD084D"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12. Djuikoue IC, Woerther PL, Toukam M, </w:t>
      </w:r>
      <w:r w:rsidRPr="00E6120B">
        <w:rPr>
          <w:rFonts w:ascii="Arial" w:hAnsi="Arial" w:cs="Arial"/>
          <w:i/>
          <w:iCs/>
          <w:noProof/>
          <w:lang w:val="en-US"/>
        </w:rPr>
        <w:t>et al.</w:t>
      </w:r>
      <w:r w:rsidRPr="00E6120B">
        <w:rPr>
          <w:rFonts w:ascii="Arial" w:hAnsi="Arial" w:cs="Arial"/>
          <w:noProof/>
          <w:lang w:val="en-US"/>
        </w:rPr>
        <w:t xml:space="preserve"> Intestinal carriage of Extended Spectrum Beta-Lactamase producing E. coli in women with urinary tract infections, Cameroon. </w:t>
      </w:r>
      <w:r w:rsidRPr="00E6120B">
        <w:rPr>
          <w:rFonts w:ascii="Arial" w:hAnsi="Arial" w:cs="Arial"/>
          <w:i/>
          <w:iCs/>
          <w:noProof/>
          <w:lang w:val="en-US"/>
        </w:rPr>
        <w:t>J Infect Dev Ctries</w:t>
      </w:r>
      <w:r w:rsidRPr="00E6120B">
        <w:rPr>
          <w:rFonts w:ascii="Arial" w:hAnsi="Arial" w:cs="Arial"/>
          <w:noProof/>
          <w:lang w:val="en-US"/>
        </w:rPr>
        <w:t xml:space="preserve"> 2016; </w:t>
      </w:r>
      <w:r w:rsidRPr="00E6120B">
        <w:rPr>
          <w:rFonts w:ascii="Arial" w:hAnsi="Arial" w:cs="Arial"/>
          <w:b/>
          <w:bCs/>
          <w:noProof/>
          <w:lang w:val="en-US"/>
        </w:rPr>
        <w:t>10</w:t>
      </w:r>
      <w:r w:rsidRPr="00E6120B">
        <w:rPr>
          <w:rFonts w:ascii="Arial" w:hAnsi="Arial" w:cs="Arial"/>
          <w:noProof/>
          <w:lang w:val="en-US"/>
        </w:rPr>
        <w:t>: 1135–9.</w:t>
      </w:r>
    </w:p>
    <w:p w14:paraId="5EF44EC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13. Farra A, Frank T, Tondeur L, </w:t>
      </w:r>
      <w:r w:rsidRPr="00E6120B">
        <w:rPr>
          <w:rFonts w:ascii="Arial" w:hAnsi="Arial" w:cs="Arial"/>
          <w:i/>
          <w:iCs/>
          <w:noProof/>
          <w:lang w:val="en-US"/>
        </w:rPr>
        <w:t>et al.</w:t>
      </w:r>
      <w:r w:rsidRPr="00E6120B">
        <w:rPr>
          <w:rFonts w:ascii="Arial" w:hAnsi="Arial" w:cs="Arial"/>
          <w:noProof/>
          <w:lang w:val="en-US"/>
        </w:rPr>
        <w:t xml:space="preserve"> High rate of faecal carriage of extended-spectrum beta-lactamase-producing Enterobacteriaceae in healthy children in Bangui, Central African Republic. </w:t>
      </w:r>
      <w:r w:rsidRPr="00E6120B">
        <w:rPr>
          <w:rFonts w:ascii="Arial" w:hAnsi="Arial" w:cs="Arial"/>
          <w:i/>
          <w:iCs/>
          <w:noProof/>
          <w:lang w:val="en-US"/>
        </w:rPr>
        <w:t>Clin Microbiol Infect</w:t>
      </w:r>
      <w:r w:rsidRPr="00E6120B">
        <w:rPr>
          <w:rFonts w:ascii="Arial" w:hAnsi="Arial" w:cs="Arial"/>
          <w:noProof/>
          <w:lang w:val="en-US"/>
        </w:rPr>
        <w:t xml:space="preserve"> 2016; </w:t>
      </w:r>
      <w:r w:rsidRPr="00E6120B">
        <w:rPr>
          <w:rFonts w:ascii="Arial" w:hAnsi="Arial" w:cs="Arial"/>
          <w:b/>
          <w:bCs/>
          <w:noProof/>
          <w:lang w:val="en-US"/>
        </w:rPr>
        <w:t>22</w:t>
      </w:r>
      <w:r w:rsidRPr="00E6120B">
        <w:rPr>
          <w:rFonts w:ascii="Arial" w:hAnsi="Arial" w:cs="Arial"/>
          <w:noProof/>
          <w:lang w:val="en-US"/>
        </w:rPr>
        <w:t>: 891.e1-891.e4.</w:t>
      </w:r>
    </w:p>
    <w:p w14:paraId="5D80370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14. Kurz MS, Bayingana C, Ndoli JM, </w:t>
      </w:r>
      <w:r w:rsidRPr="00E6120B">
        <w:rPr>
          <w:rFonts w:ascii="Arial" w:hAnsi="Arial" w:cs="Arial"/>
          <w:i/>
          <w:iCs/>
          <w:noProof/>
          <w:lang w:val="en-US"/>
        </w:rPr>
        <w:t>et al.</w:t>
      </w:r>
      <w:r w:rsidRPr="00E6120B">
        <w:rPr>
          <w:rFonts w:ascii="Arial" w:hAnsi="Arial" w:cs="Arial"/>
          <w:noProof/>
          <w:lang w:val="en-US"/>
        </w:rPr>
        <w:t xml:space="preserve"> Intense pre-admission carriage and further acquisition of ESBL-producing Enterobacteriaceae among patients and their caregivers in a tertiary hospital in Rwanda. </w:t>
      </w:r>
      <w:r w:rsidRPr="00E6120B">
        <w:rPr>
          <w:rFonts w:ascii="Arial" w:hAnsi="Arial" w:cs="Arial"/>
          <w:i/>
          <w:iCs/>
          <w:noProof/>
          <w:lang w:val="en-US"/>
        </w:rPr>
        <w:t>Trop Med Int Heal</w:t>
      </w:r>
      <w:r w:rsidRPr="00E6120B">
        <w:rPr>
          <w:rFonts w:ascii="Arial" w:hAnsi="Arial" w:cs="Arial"/>
          <w:noProof/>
          <w:lang w:val="en-US"/>
        </w:rPr>
        <w:t xml:space="preserve"> 2017; </w:t>
      </w:r>
      <w:r w:rsidRPr="00E6120B">
        <w:rPr>
          <w:rFonts w:ascii="Arial" w:hAnsi="Arial" w:cs="Arial"/>
          <w:b/>
          <w:bCs/>
          <w:noProof/>
          <w:lang w:val="en-US"/>
        </w:rPr>
        <w:t>22</w:t>
      </w:r>
      <w:r w:rsidRPr="00E6120B">
        <w:rPr>
          <w:rFonts w:ascii="Arial" w:hAnsi="Arial" w:cs="Arial"/>
          <w:noProof/>
          <w:lang w:val="en-US"/>
        </w:rPr>
        <w:t>: 210–20.</w:t>
      </w:r>
    </w:p>
    <w:p w14:paraId="1ACD2ED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15. Mshana SE, Falgenhauer L, Mirambo MM, </w:t>
      </w:r>
      <w:r w:rsidRPr="00E6120B">
        <w:rPr>
          <w:rFonts w:ascii="Arial" w:hAnsi="Arial" w:cs="Arial"/>
          <w:i/>
          <w:iCs/>
          <w:noProof/>
          <w:lang w:val="en-US"/>
        </w:rPr>
        <w:t>et al.</w:t>
      </w:r>
      <w:r w:rsidRPr="00E6120B">
        <w:rPr>
          <w:rFonts w:ascii="Arial" w:hAnsi="Arial" w:cs="Arial"/>
          <w:noProof/>
          <w:lang w:val="en-US"/>
        </w:rPr>
        <w:t xml:space="preserve"> Predictors of blaCTX-M-15 in varieties of Escherichia coli genotypes from humans in community settings in Mwanza, Tanzania. </w:t>
      </w:r>
      <w:r w:rsidRPr="00E6120B">
        <w:rPr>
          <w:rFonts w:ascii="Arial" w:hAnsi="Arial" w:cs="Arial"/>
          <w:i/>
          <w:iCs/>
          <w:noProof/>
          <w:lang w:val="en-US"/>
        </w:rPr>
        <w:t>BMC Infect Dis</w:t>
      </w:r>
      <w:r w:rsidRPr="00E6120B">
        <w:rPr>
          <w:rFonts w:ascii="Arial" w:hAnsi="Arial" w:cs="Arial"/>
          <w:noProof/>
          <w:lang w:val="en-US"/>
        </w:rPr>
        <w:t xml:space="preserve"> 2016; </w:t>
      </w:r>
      <w:r w:rsidRPr="00E6120B">
        <w:rPr>
          <w:rFonts w:ascii="Arial" w:hAnsi="Arial" w:cs="Arial"/>
          <w:b/>
          <w:bCs/>
          <w:noProof/>
          <w:lang w:val="en-US"/>
        </w:rPr>
        <w:t>16</w:t>
      </w:r>
      <w:r w:rsidRPr="00E6120B">
        <w:rPr>
          <w:rFonts w:ascii="Arial" w:hAnsi="Arial" w:cs="Arial"/>
          <w:noProof/>
          <w:lang w:val="en-US"/>
        </w:rPr>
        <w:t>: 187.</w:t>
      </w:r>
    </w:p>
    <w:p w14:paraId="4C89BEC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16. Ribeiro TG, Novais Â, Peixe L, Machado E. Atypical epidemiology of CTX-M-15 among Enterobacteriaceae from a high diversity of non-clinical niches in Angola. </w:t>
      </w:r>
      <w:r w:rsidRPr="00E6120B">
        <w:rPr>
          <w:rFonts w:ascii="Arial" w:hAnsi="Arial" w:cs="Arial"/>
          <w:i/>
          <w:iCs/>
          <w:noProof/>
          <w:lang w:val="en-US"/>
        </w:rPr>
        <w:t>J Antimicrob Chemother</w:t>
      </w:r>
      <w:r w:rsidRPr="00E6120B">
        <w:rPr>
          <w:rFonts w:ascii="Arial" w:hAnsi="Arial" w:cs="Arial"/>
          <w:noProof/>
          <w:lang w:val="en-US"/>
        </w:rPr>
        <w:t xml:space="preserve"> 2016; </w:t>
      </w:r>
      <w:r w:rsidRPr="00E6120B">
        <w:rPr>
          <w:rFonts w:ascii="Arial" w:hAnsi="Arial" w:cs="Arial"/>
          <w:b/>
          <w:bCs/>
          <w:noProof/>
          <w:lang w:val="en-US"/>
        </w:rPr>
        <w:t>71</w:t>
      </w:r>
      <w:r w:rsidRPr="00E6120B">
        <w:rPr>
          <w:rFonts w:ascii="Arial" w:hAnsi="Arial" w:cs="Arial"/>
          <w:noProof/>
          <w:lang w:val="en-US"/>
        </w:rPr>
        <w:t>: 1169–73.</w:t>
      </w:r>
    </w:p>
    <w:p w14:paraId="5B688A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17. Tellevik MG, Blomberg B, Kommedal O, Maselle SY, Langeland N, Moyo SJ. </w:t>
      </w:r>
      <w:r w:rsidRPr="00E6120B">
        <w:rPr>
          <w:rFonts w:ascii="Arial" w:hAnsi="Arial" w:cs="Arial"/>
          <w:noProof/>
          <w:lang w:val="en-US"/>
        </w:rPr>
        <w:lastRenderedPageBreak/>
        <w:t xml:space="preserve">High Prevalence of Faecal Carriage of ESBL-Producing Enterobacteriaceae among Children in Dar es Salaam, Tanzania.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e0168024.</w:t>
      </w:r>
    </w:p>
    <w:p w14:paraId="548D58D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18. Andriatahina T, Randrianirina F, Hariniana ER, </w:t>
      </w:r>
      <w:r w:rsidRPr="00E6120B">
        <w:rPr>
          <w:rFonts w:ascii="Arial" w:hAnsi="Arial" w:cs="Arial"/>
          <w:i/>
          <w:iCs/>
          <w:noProof/>
          <w:lang w:val="en-US"/>
        </w:rPr>
        <w:t>et al.</w:t>
      </w:r>
      <w:r w:rsidRPr="00E6120B">
        <w:rPr>
          <w:rFonts w:ascii="Arial" w:hAnsi="Arial" w:cs="Arial"/>
          <w:noProof/>
          <w:lang w:val="en-US"/>
        </w:rPr>
        <w:t xml:space="preserve"> High prevalence of fecal carriage of extended-spectrum beta-lactamase-producing Escherichia coli and Klebsiella pneumoniae in a pediatric unit in Madagascar. </w:t>
      </w:r>
      <w:r w:rsidRPr="00E6120B">
        <w:rPr>
          <w:rFonts w:ascii="Arial" w:hAnsi="Arial" w:cs="Arial"/>
          <w:i/>
          <w:iCs/>
          <w:noProof/>
          <w:lang w:val="en-US"/>
        </w:rPr>
        <w:t>BMC Infect Dis</w:t>
      </w:r>
      <w:r w:rsidRPr="00E6120B">
        <w:rPr>
          <w:rFonts w:ascii="Arial" w:hAnsi="Arial" w:cs="Arial"/>
          <w:noProof/>
          <w:lang w:val="en-US"/>
        </w:rPr>
        <w:t xml:space="preserve"> 2010; </w:t>
      </w:r>
      <w:r w:rsidRPr="00E6120B">
        <w:rPr>
          <w:rFonts w:ascii="Arial" w:hAnsi="Arial" w:cs="Arial"/>
          <w:b/>
          <w:bCs/>
          <w:noProof/>
          <w:lang w:val="en-US"/>
        </w:rPr>
        <w:t>10</w:t>
      </w:r>
      <w:r w:rsidRPr="00E6120B">
        <w:rPr>
          <w:rFonts w:ascii="Arial" w:hAnsi="Arial" w:cs="Arial"/>
          <w:noProof/>
          <w:lang w:val="en-US"/>
        </w:rPr>
        <w:t>: 204.</w:t>
      </w:r>
    </w:p>
    <w:p w14:paraId="4D9575B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6120B">
        <w:rPr>
          <w:rFonts w:ascii="Arial" w:hAnsi="Arial" w:cs="Arial"/>
          <w:i/>
          <w:iCs/>
          <w:noProof/>
          <w:lang w:val="en-US"/>
        </w:rPr>
        <w:t>Antimicrob Resist Infect Control</w:t>
      </w:r>
      <w:r w:rsidRPr="00E6120B">
        <w:rPr>
          <w:rFonts w:ascii="Arial" w:hAnsi="Arial" w:cs="Arial"/>
          <w:noProof/>
          <w:lang w:val="en-US"/>
        </w:rPr>
        <w:t xml:space="preserve"> 2017; </w:t>
      </w:r>
      <w:r w:rsidRPr="00E6120B">
        <w:rPr>
          <w:rFonts w:ascii="Arial" w:hAnsi="Arial" w:cs="Arial"/>
          <w:b/>
          <w:bCs/>
          <w:noProof/>
          <w:lang w:val="en-US"/>
        </w:rPr>
        <w:t>6</w:t>
      </w:r>
      <w:r w:rsidRPr="00E6120B">
        <w:rPr>
          <w:rFonts w:ascii="Arial" w:hAnsi="Arial" w:cs="Arial"/>
          <w:noProof/>
          <w:lang w:val="en-US"/>
        </w:rPr>
        <w:t>: 10.</w:t>
      </w:r>
    </w:p>
    <w:p w14:paraId="79D29A6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6120B">
        <w:rPr>
          <w:rFonts w:ascii="Arial" w:hAnsi="Arial" w:cs="Arial"/>
          <w:i/>
          <w:iCs/>
          <w:noProof/>
          <w:lang w:val="en-US"/>
        </w:rPr>
        <w:t>PLoS One</w:t>
      </w:r>
      <w:r w:rsidRPr="00E6120B">
        <w:rPr>
          <w:rFonts w:ascii="Arial" w:hAnsi="Arial" w:cs="Arial"/>
          <w:noProof/>
          <w:lang w:val="en-US"/>
        </w:rPr>
        <w:t xml:space="preserve"> 2017; </w:t>
      </w:r>
      <w:r w:rsidRPr="00E6120B">
        <w:rPr>
          <w:rFonts w:ascii="Arial" w:hAnsi="Arial" w:cs="Arial"/>
          <w:b/>
          <w:bCs/>
          <w:noProof/>
          <w:lang w:val="en-US"/>
        </w:rPr>
        <w:t>12</w:t>
      </w:r>
      <w:r w:rsidRPr="00E6120B">
        <w:rPr>
          <w:rFonts w:ascii="Arial" w:hAnsi="Arial" w:cs="Arial"/>
          <w:noProof/>
          <w:lang w:val="en-US"/>
        </w:rPr>
        <w:t>: e0184592.</w:t>
      </w:r>
    </w:p>
    <w:p w14:paraId="1F79DA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21. Wilmore SMS, Kranzer K, Williams A, </w:t>
      </w:r>
      <w:r w:rsidRPr="00E6120B">
        <w:rPr>
          <w:rFonts w:ascii="Arial" w:hAnsi="Arial" w:cs="Arial"/>
          <w:i/>
          <w:iCs/>
          <w:noProof/>
          <w:lang w:val="en-US"/>
        </w:rPr>
        <w:t>et al.</w:t>
      </w:r>
      <w:r w:rsidRPr="00E6120B">
        <w:rPr>
          <w:rFonts w:ascii="Arial" w:hAnsi="Arial" w:cs="Arial"/>
          <w:noProof/>
          <w:lang w:val="en-US"/>
        </w:rPr>
        <w:t xml:space="preserve"> Carriage of extended-spectrum beta-lactamase-producing Enterobacteriaceae in HIV-infected children in Zimbabwe. </w:t>
      </w:r>
      <w:r w:rsidRPr="00E6120B">
        <w:rPr>
          <w:rFonts w:ascii="Arial" w:hAnsi="Arial" w:cs="Arial"/>
          <w:i/>
          <w:iCs/>
          <w:noProof/>
          <w:lang w:val="en-US"/>
        </w:rPr>
        <w:t>J Med Microbiol</w:t>
      </w:r>
      <w:r w:rsidRPr="00E6120B">
        <w:rPr>
          <w:rFonts w:ascii="Arial" w:hAnsi="Arial" w:cs="Arial"/>
          <w:noProof/>
          <w:lang w:val="en-US"/>
        </w:rPr>
        <w:t xml:space="preserve"> 2017; </w:t>
      </w:r>
      <w:r w:rsidRPr="00E6120B">
        <w:rPr>
          <w:rFonts w:ascii="Arial" w:hAnsi="Arial" w:cs="Arial"/>
          <w:b/>
          <w:bCs/>
          <w:noProof/>
          <w:lang w:val="en-US"/>
        </w:rPr>
        <w:t>66</w:t>
      </w:r>
      <w:r w:rsidRPr="00E6120B">
        <w:rPr>
          <w:rFonts w:ascii="Arial" w:hAnsi="Arial" w:cs="Arial"/>
          <w:noProof/>
          <w:lang w:val="en-US"/>
        </w:rPr>
        <w:t>: 609–15.</w:t>
      </w:r>
    </w:p>
    <w:p w14:paraId="20B2CC5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22. Chirindze LM, Zimba TF, Sekyere JO, </w:t>
      </w:r>
      <w:r w:rsidRPr="00E6120B">
        <w:rPr>
          <w:rFonts w:ascii="Arial" w:hAnsi="Arial" w:cs="Arial"/>
          <w:i/>
          <w:iCs/>
          <w:noProof/>
          <w:lang w:val="en-US"/>
        </w:rPr>
        <w:t>et al.</w:t>
      </w:r>
      <w:r w:rsidRPr="00E6120B">
        <w:rPr>
          <w:rFonts w:ascii="Arial" w:hAnsi="Arial" w:cs="Arial"/>
          <w:noProof/>
          <w:lang w:val="en-US"/>
        </w:rPr>
        <w:t xml:space="preserve"> Faecal colonization of E. coli and Klebsiella spp. producing extended-spectrum beta-lactamases and plasmid-mediated AmpC in Mozambican university students. </w:t>
      </w:r>
      <w:r w:rsidRPr="00E6120B">
        <w:rPr>
          <w:rFonts w:ascii="Arial" w:hAnsi="Arial" w:cs="Arial"/>
          <w:i/>
          <w:iCs/>
          <w:noProof/>
          <w:lang w:val="en-US"/>
        </w:rPr>
        <w:t>BMC Infect Dis</w:t>
      </w:r>
      <w:r w:rsidRPr="00E6120B">
        <w:rPr>
          <w:rFonts w:ascii="Arial" w:hAnsi="Arial" w:cs="Arial"/>
          <w:noProof/>
          <w:lang w:val="en-US"/>
        </w:rPr>
        <w:t xml:space="preserve"> 2018; </w:t>
      </w:r>
      <w:r w:rsidRPr="00E6120B">
        <w:rPr>
          <w:rFonts w:ascii="Arial" w:hAnsi="Arial" w:cs="Arial"/>
          <w:b/>
          <w:bCs/>
          <w:noProof/>
          <w:lang w:val="en-US"/>
        </w:rPr>
        <w:t>18</w:t>
      </w:r>
      <w:r w:rsidRPr="00E6120B">
        <w:rPr>
          <w:rFonts w:ascii="Arial" w:hAnsi="Arial" w:cs="Arial"/>
          <w:noProof/>
          <w:lang w:val="en-US"/>
        </w:rPr>
        <w:t>: 244.</w:t>
      </w:r>
    </w:p>
    <w:p w14:paraId="06559B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23. Founou RC, Founou LL, Essack SY. Extended spectrum beta-lactamase mediated resistance in carriage and clinical gram-negative ESKAPE bacteria: a comparative study between a district and tertiary hospital in South Africa. </w:t>
      </w:r>
      <w:r w:rsidRPr="00E6120B">
        <w:rPr>
          <w:rFonts w:ascii="Arial" w:hAnsi="Arial" w:cs="Arial"/>
          <w:i/>
          <w:iCs/>
          <w:noProof/>
          <w:lang w:val="en-US"/>
        </w:rPr>
        <w:t>Antimicrob Resist Infect Control</w:t>
      </w:r>
      <w:r w:rsidRPr="00E6120B">
        <w:rPr>
          <w:rFonts w:ascii="Arial" w:hAnsi="Arial" w:cs="Arial"/>
          <w:noProof/>
          <w:lang w:val="en-US"/>
        </w:rPr>
        <w:t xml:space="preserve"> 2018; </w:t>
      </w:r>
      <w:r w:rsidRPr="00E6120B">
        <w:rPr>
          <w:rFonts w:ascii="Arial" w:hAnsi="Arial" w:cs="Arial"/>
          <w:b/>
          <w:bCs/>
          <w:noProof/>
          <w:lang w:val="en-US"/>
        </w:rPr>
        <w:t>7</w:t>
      </w:r>
      <w:r w:rsidRPr="00E6120B">
        <w:rPr>
          <w:rFonts w:ascii="Arial" w:hAnsi="Arial" w:cs="Arial"/>
          <w:noProof/>
          <w:lang w:val="en-US"/>
        </w:rPr>
        <w:t>: 134.</w:t>
      </w:r>
    </w:p>
    <w:p w14:paraId="1D3256F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24. Herindrainy P, Rabenandrasana MAN, Andrianirina ZZ, </w:t>
      </w:r>
      <w:r w:rsidRPr="00E6120B">
        <w:rPr>
          <w:rFonts w:ascii="Arial" w:hAnsi="Arial" w:cs="Arial"/>
          <w:i/>
          <w:iCs/>
          <w:noProof/>
          <w:lang w:val="en-US"/>
        </w:rPr>
        <w:t>et al.</w:t>
      </w:r>
      <w:r w:rsidRPr="00E6120B">
        <w:rPr>
          <w:rFonts w:ascii="Arial" w:hAnsi="Arial" w:cs="Arial"/>
          <w:noProof/>
          <w:lang w:val="en-US"/>
        </w:rPr>
        <w:t xml:space="preserve"> Acquisition of extended spectrum beta-lactamase-producing enterobacteriaceae in neonates: A community based cohort in Madagascar.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e0193325.</w:t>
      </w:r>
    </w:p>
    <w:p w14:paraId="2F403F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25. Katakweba AAS, Muhairwa AP, Lupindu AM, </w:t>
      </w:r>
      <w:r w:rsidRPr="00E6120B">
        <w:rPr>
          <w:rFonts w:ascii="Arial" w:hAnsi="Arial" w:cs="Arial"/>
          <w:i/>
          <w:iCs/>
          <w:noProof/>
          <w:lang w:val="en-US"/>
        </w:rPr>
        <w:t>et al.</w:t>
      </w:r>
      <w:r w:rsidRPr="00E6120B">
        <w:rPr>
          <w:rFonts w:ascii="Arial" w:hAnsi="Arial" w:cs="Arial"/>
          <w:noProof/>
          <w:lang w:val="en-US"/>
        </w:rPr>
        <w:t xml:space="preserve"> First Report on a Randomized Investigation of Antimicrobial Resistance in Fecal Indicator Bacteria from Livestock, Poultry, and Humans in Tanzania. </w:t>
      </w:r>
      <w:r w:rsidRPr="00E6120B">
        <w:rPr>
          <w:rFonts w:ascii="Arial" w:hAnsi="Arial" w:cs="Arial"/>
          <w:i/>
          <w:iCs/>
          <w:noProof/>
          <w:lang w:val="en-US"/>
        </w:rPr>
        <w:t>Microb Drug Resist</w:t>
      </w:r>
      <w:r w:rsidRPr="00E6120B">
        <w:rPr>
          <w:rFonts w:ascii="Arial" w:hAnsi="Arial" w:cs="Arial"/>
          <w:noProof/>
          <w:lang w:val="en-US"/>
        </w:rPr>
        <w:t xml:space="preserve"> 2018; </w:t>
      </w:r>
      <w:r w:rsidRPr="00E6120B">
        <w:rPr>
          <w:rFonts w:ascii="Arial" w:hAnsi="Arial" w:cs="Arial"/>
          <w:b/>
          <w:bCs/>
          <w:noProof/>
          <w:lang w:val="en-US"/>
        </w:rPr>
        <w:t>24</w:t>
      </w:r>
      <w:r w:rsidRPr="00E6120B">
        <w:rPr>
          <w:rFonts w:ascii="Arial" w:hAnsi="Arial" w:cs="Arial"/>
          <w:noProof/>
          <w:lang w:val="en-US"/>
        </w:rPr>
        <w:t>: 260–8.</w:t>
      </w:r>
    </w:p>
    <w:p w14:paraId="4ED369B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26. Marando R, Seni J, Mirambo MM, </w:t>
      </w:r>
      <w:r w:rsidRPr="00E6120B">
        <w:rPr>
          <w:rFonts w:ascii="Arial" w:hAnsi="Arial" w:cs="Arial"/>
          <w:i/>
          <w:iCs/>
          <w:noProof/>
          <w:lang w:val="en-US"/>
        </w:rPr>
        <w:t>et al.</w:t>
      </w:r>
      <w:r w:rsidRPr="00E6120B">
        <w:rPr>
          <w:rFonts w:ascii="Arial" w:hAnsi="Arial" w:cs="Arial"/>
          <w:noProof/>
          <w:lang w:val="en-US"/>
        </w:rPr>
        <w:t xml:space="preserve"> Predictors of the extended-spectrum-beta lactamases producing Enterobacteriaceae neonatal sepsis at a tertiary hospital, Tanzania. </w:t>
      </w:r>
      <w:r w:rsidRPr="00E6120B">
        <w:rPr>
          <w:rFonts w:ascii="Arial" w:hAnsi="Arial" w:cs="Arial"/>
          <w:i/>
          <w:iCs/>
          <w:noProof/>
          <w:lang w:val="en-US"/>
        </w:rPr>
        <w:t>Int J Med Microbiol</w:t>
      </w:r>
      <w:r w:rsidRPr="00E6120B">
        <w:rPr>
          <w:rFonts w:ascii="Arial" w:hAnsi="Arial" w:cs="Arial"/>
          <w:noProof/>
          <w:lang w:val="en-US"/>
        </w:rPr>
        <w:t xml:space="preserve"> 2018; </w:t>
      </w:r>
      <w:r w:rsidRPr="00E6120B">
        <w:rPr>
          <w:rFonts w:ascii="Arial" w:hAnsi="Arial" w:cs="Arial"/>
          <w:b/>
          <w:bCs/>
          <w:noProof/>
          <w:lang w:val="en-US"/>
        </w:rPr>
        <w:t>308</w:t>
      </w:r>
      <w:r w:rsidRPr="00E6120B">
        <w:rPr>
          <w:rFonts w:ascii="Arial" w:hAnsi="Arial" w:cs="Arial"/>
          <w:noProof/>
          <w:lang w:val="en-US"/>
        </w:rPr>
        <w:t>: 803–11.</w:t>
      </w:r>
    </w:p>
    <w:p w14:paraId="1F8BEC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27. Moremi N, Claus H, Rutta L, Frosch M, Vogel U, Mshana SE. High carriage rate </w:t>
      </w:r>
      <w:r w:rsidRPr="00E6120B">
        <w:rPr>
          <w:rFonts w:ascii="Arial" w:hAnsi="Arial" w:cs="Arial"/>
          <w:noProof/>
          <w:lang w:val="en-US"/>
        </w:rPr>
        <w:lastRenderedPageBreak/>
        <w:t xml:space="preserve">of extended-spectrum beta-lactamase-producing Enterobacteriaceae among patients admitted for surgery in Tanzanian hospitals with a low rate of endogenous surgical site infections. </w:t>
      </w:r>
      <w:r w:rsidRPr="00E6120B">
        <w:rPr>
          <w:rFonts w:ascii="Arial" w:hAnsi="Arial" w:cs="Arial"/>
          <w:i/>
          <w:iCs/>
          <w:noProof/>
          <w:lang w:val="en-US"/>
        </w:rPr>
        <w:t>J Hosp Infect</w:t>
      </w:r>
      <w:r w:rsidRPr="00E6120B">
        <w:rPr>
          <w:rFonts w:ascii="Arial" w:hAnsi="Arial" w:cs="Arial"/>
          <w:noProof/>
          <w:lang w:val="en-US"/>
        </w:rPr>
        <w:t xml:space="preserve"> 2018; </w:t>
      </w:r>
      <w:r w:rsidRPr="00E6120B">
        <w:rPr>
          <w:rFonts w:ascii="Arial" w:hAnsi="Arial" w:cs="Arial"/>
          <w:b/>
          <w:bCs/>
          <w:noProof/>
          <w:lang w:val="en-US"/>
        </w:rPr>
        <w:t>100</w:t>
      </w:r>
      <w:r w:rsidRPr="00E6120B">
        <w:rPr>
          <w:rFonts w:ascii="Arial" w:hAnsi="Arial" w:cs="Arial"/>
          <w:noProof/>
          <w:lang w:val="en-US"/>
        </w:rPr>
        <w:t>: 47–53.</w:t>
      </w:r>
    </w:p>
    <w:p w14:paraId="55F9BBA2"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28. Nikiema Pessinaba C, Landoh DE, Dossim S, </w:t>
      </w:r>
      <w:r w:rsidRPr="00E6120B">
        <w:rPr>
          <w:rFonts w:ascii="Arial" w:hAnsi="Arial" w:cs="Arial"/>
          <w:i/>
          <w:iCs/>
          <w:noProof/>
          <w:lang w:val="en-US"/>
        </w:rPr>
        <w:t>et al.</w:t>
      </w:r>
      <w:r w:rsidRPr="00E6120B">
        <w:rPr>
          <w:rFonts w:ascii="Arial" w:hAnsi="Arial" w:cs="Arial"/>
          <w:noProof/>
          <w:lang w:val="en-US"/>
        </w:rPr>
        <w:t xml:space="preserve"> Screening for extended-spectrum beta-lactamase-producing Enterobacteriaceae intestinal carriage among children aged under five in Lome, Togo. </w:t>
      </w:r>
      <w:r w:rsidRPr="00E6120B">
        <w:rPr>
          <w:rFonts w:ascii="Arial" w:hAnsi="Arial" w:cs="Arial"/>
          <w:i/>
          <w:iCs/>
          <w:noProof/>
          <w:lang w:val="en-US"/>
        </w:rPr>
        <w:t>Med Mal Infect</w:t>
      </w:r>
      <w:r w:rsidRPr="00E6120B">
        <w:rPr>
          <w:rFonts w:ascii="Arial" w:hAnsi="Arial" w:cs="Arial"/>
          <w:noProof/>
          <w:lang w:val="en-US"/>
        </w:rPr>
        <w:t xml:space="preserve"> 2018; </w:t>
      </w:r>
      <w:r w:rsidRPr="00E6120B">
        <w:rPr>
          <w:rFonts w:ascii="Arial" w:hAnsi="Arial" w:cs="Arial"/>
          <w:b/>
          <w:bCs/>
          <w:noProof/>
          <w:lang w:val="en-US"/>
        </w:rPr>
        <w:t>48</w:t>
      </w:r>
      <w:r w:rsidRPr="00E6120B">
        <w:rPr>
          <w:rFonts w:ascii="Arial" w:hAnsi="Arial" w:cs="Arial"/>
          <w:noProof/>
          <w:lang w:val="en-US"/>
        </w:rPr>
        <w:t>: 551–4.</w:t>
      </w:r>
    </w:p>
    <w:p w14:paraId="68A00B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29. Herindrainy P, Randrianirina F, Ratovoson R, </w:t>
      </w:r>
      <w:r w:rsidRPr="00E6120B">
        <w:rPr>
          <w:rFonts w:ascii="Arial" w:hAnsi="Arial" w:cs="Arial"/>
          <w:i/>
          <w:iCs/>
          <w:noProof/>
          <w:lang w:val="en-US"/>
        </w:rPr>
        <w:t>et al.</w:t>
      </w:r>
      <w:r w:rsidRPr="00E6120B">
        <w:rPr>
          <w:rFonts w:ascii="Arial" w:hAnsi="Arial" w:cs="Arial"/>
          <w:noProof/>
          <w:lang w:val="en-US"/>
        </w:rPr>
        <w:t xml:space="preserve"> Rectal carriage of extended-spectrum beta-lactamase-producing gram-negative bacilli in community settings in Madagascar. </w:t>
      </w:r>
      <w:r w:rsidRPr="00E6120B">
        <w:rPr>
          <w:rFonts w:ascii="Arial" w:hAnsi="Arial" w:cs="Arial"/>
          <w:i/>
          <w:iCs/>
          <w:noProof/>
          <w:lang w:val="en-US"/>
        </w:rPr>
        <w:t>PLoS One</w:t>
      </w:r>
      <w:r w:rsidRPr="00E6120B">
        <w:rPr>
          <w:rFonts w:ascii="Arial" w:hAnsi="Arial" w:cs="Arial"/>
          <w:noProof/>
          <w:lang w:val="en-US"/>
        </w:rPr>
        <w:t xml:space="preserve"> 2011; </w:t>
      </w:r>
      <w:r w:rsidRPr="00E6120B">
        <w:rPr>
          <w:rFonts w:ascii="Arial" w:hAnsi="Arial" w:cs="Arial"/>
          <w:b/>
          <w:bCs/>
          <w:noProof/>
          <w:lang w:val="en-US"/>
        </w:rPr>
        <w:t>6</w:t>
      </w:r>
      <w:r w:rsidRPr="00E6120B">
        <w:rPr>
          <w:rFonts w:ascii="Arial" w:hAnsi="Arial" w:cs="Arial"/>
          <w:noProof/>
          <w:lang w:val="en-US"/>
        </w:rPr>
        <w:t>: e22738.</w:t>
      </w:r>
    </w:p>
    <w:p w14:paraId="5EF431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30. Sanneh B, Kebbeh A, Jallow HS, </w:t>
      </w:r>
      <w:r w:rsidRPr="00E6120B">
        <w:rPr>
          <w:rFonts w:ascii="Arial" w:hAnsi="Arial" w:cs="Arial"/>
          <w:i/>
          <w:iCs/>
          <w:noProof/>
          <w:lang w:val="en-US"/>
        </w:rPr>
        <w:t>et al.</w:t>
      </w:r>
      <w:r w:rsidRPr="00E6120B">
        <w:rPr>
          <w:rFonts w:ascii="Arial" w:hAnsi="Arial" w:cs="Arial"/>
          <w:noProof/>
          <w:lang w:val="en-US"/>
        </w:rPr>
        <w:t xml:space="preserve"> Prevalence and risk factors for faecal carriage of Extended Spectrum beta-lactamase producing Enterobacteriaceae among food handlers in lower basic schools in West Coast Region of The Gambia.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e0200894.</w:t>
      </w:r>
    </w:p>
    <w:p w14:paraId="591E73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w:t>
      </w:r>
    </w:p>
    <w:p w14:paraId="003ED7B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32. Woerther PL, Angebault C, Jacquier H, </w:t>
      </w:r>
      <w:r w:rsidRPr="00E6120B">
        <w:rPr>
          <w:rFonts w:ascii="Arial" w:hAnsi="Arial" w:cs="Arial"/>
          <w:i/>
          <w:iCs/>
          <w:noProof/>
          <w:lang w:val="en-US"/>
        </w:rPr>
        <w:t>et al.</w:t>
      </w:r>
      <w:r w:rsidRPr="00E6120B">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6120B">
        <w:rPr>
          <w:rFonts w:ascii="Arial" w:hAnsi="Arial" w:cs="Arial"/>
          <w:i/>
          <w:iCs/>
          <w:noProof/>
          <w:lang w:val="en-US"/>
        </w:rPr>
        <w:t>Clin Infect Dis</w:t>
      </w:r>
      <w:r w:rsidRPr="00E6120B">
        <w:rPr>
          <w:rFonts w:ascii="Arial" w:hAnsi="Arial" w:cs="Arial"/>
          <w:noProof/>
          <w:lang w:val="en-US"/>
        </w:rPr>
        <w:t xml:space="preserve"> 2011; </w:t>
      </w:r>
      <w:r w:rsidRPr="00E6120B">
        <w:rPr>
          <w:rFonts w:ascii="Arial" w:hAnsi="Arial" w:cs="Arial"/>
          <w:b/>
          <w:bCs/>
          <w:noProof/>
          <w:lang w:val="en-US"/>
        </w:rPr>
        <w:t>53</w:t>
      </w:r>
      <w:r w:rsidRPr="00E6120B">
        <w:rPr>
          <w:rFonts w:ascii="Arial" w:hAnsi="Arial" w:cs="Arial"/>
          <w:noProof/>
          <w:lang w:val="en-US"/>
        </w:rPr>
        <w:t>: 677–85.</w:t>
      </w:r>
    </w:p>
    <w:p w14:paraId="05E66D6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33. Albrechtova K, Dolejska M, Cizek A, </w:t>
      </w:r>
      <w:r w:rsidRPr="00E6120B">
        <w:rPr>
          <w:rFonts w:ascii="Arial" w:hAnsi="Arial" w:cs="Arial"/>
          <w:i/>
          <w:iCs/>
          <w:noProof/>
          <w:lang w:val="en-US"/>
        </w:rPr>
        <w:t>et al.</w:t>
      </w:r>
      <w:r w:rsidRPr="00E6120B">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6120B">
        <w:rPr>
          <w:rFonts w:ascii="Arial" w:hAnsi="Arial" w:cs="Arial"/>
          <w:i/>
          <w:iCs/>
          <w:noProof/>
          <w:lang w:val="en-US"/>
        </w:rPr>
        <w:t>Antimicrob Agents Chemother</w:t>
      </w:r>
      <w:r w:rsidRPr="00E6120B">
        <w:rPr>
          <w:rFonts w:ascii="Arial" w:hAnsi="Arial" w:cs="Arial"/>
          <w:noProof/>
          <w:lang w:val="en-US"/>
        </w:rPr>
        <w:t xml:space="preserve"> 2012; </w:t>
      </w:r>
      <w:r w:rsidRPr="00E6120B">
        <w:rPr>
          <w:rFonts w:ascii="Arial" w:hAnsi="Arial" w:cs="Arial"/>
          <w:b/>
          <w:bCs/>
          <w:noProof/>
          <w:lang w:val="en-US"/>
        </w:rPr>
        <w:t>56</w:t>
      </w:r>
      <w:r w:rsidRPr="00E6120B">
        <w:rPr>
          <w:rFonts w:ascii="Arial" w:hAnsi="Arial" w:cs="Arial"/>
          <w:noProof/>
          <w:lang w:val="en-US"/>
        </w:rPr>
        <w:t>: 4013–7.</w:t>
      </w:r>
    </w:p>
    <w:p w14:paraId="73FF23A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6120B">
        <w:rPr>
          <w:rFonts w:ascii="Arial" w:hAnsi="Arial" w:cs="Arial"/>
          <w:i/>
          <w:iCs/>
          <w:noProof/>
          <w:lang w:val="en-US"/>
        </w:rPr>
        <w:t>PLoS One</w:t>
      </w:r>
      <w:r w:rsidRPr="00E6120B">
        <w:rPr>
          <w:rFonts w:ascii="Arial" w:hAnsi="Arial" w:cs="Arial"/>
          <w:noProof/>
          <w:lang w:val="en-US"/>
        </w:rPr>
        <w:t xml:space="preserve"> 2012; </w:t>
      </w:r>
      <w:r w:rsidRPr="00E6120B">
        <w:rPr>
          <w:rFonts w:ascii="Arial" w:hAnsi="Arial" w:cs="Arial"/>
          <w:b/>
          <w:bCs/>
          <w:noProof/>
          <w:lang w:val="en-US"/>
        </w:rPr>
        <w:t>7</w:t>
      </w:r>
      <w:r w:rsidRPr="00E6120B">
        <w:rPr>
          <w:rFonts w:ascii="Arial" w:hAnsi="Arial" w:cs="Arial"/>
          <w:noProof/>
          <w:lang w:val="en-US"/>
        </w:rPr>
        <w:t>: e51981.</w:t>
      </w:r>
    </w:p>
    <w:p w14:paraId="1E07270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35. Lonchel CM, Meex C, Gangoué-Piéboji J, </w:t>
      </w:r>
      <w:r w:rsidRPr="00E6120B">
        <w:rPr>
          <w:rFonts w:ascii="Arial" w:hAnsi="Arial" w:cs="Arial"/>
          <w:i/>
          <w:iCs/>
          <w:noProof/>
          <w:lang w:val="en-US"/>
        </w:rPr>
        <w:t>et al.</w:t>
      </w:r>
      <w:r w:rsidRPr="00E6120B">
        <w:rPr>
          <w:rFonts w:ascii="Arial" w:hAnsi="Arial" w:cs="Arial"/>
          <w:noProof/>
          <w:lang w:val="en-US"/>
        </w:rPr>
        <w:t xml:space="preserve"> Proportion of extended-spectrum ß-lactamase-producing Enterobacteriaceae in community setting in Ngaoundere, Cameroon. </w:t>
      </w:r>
      <w:r w:rsidRPr="00E6120B">
        <w:rPr>
          <w:rFonts w:ascii="Arial" w:hAnsi="Arial" w:cs="Arial"/>
          <w:i/>
          <w:iCs/>
          <w:noProof/>
          <w:lang w:val="en-US"/>
        </w:rPr>
        <w:t>BMC Infect Dis</w:t>
      </w:r>
      <w:r w:rsidRPr="00E6120B">
        <w:rPr>
          <w:rFonts w:ascii="Arial" w:hAnsi="Arial" w:cs="Arial"/>
          <w:noProof/>
          <w:lang w:val="en-US"/>
        </w:rPr>
        <w:t xml:space="preserve"> 2012; </w:t>
      </w:r>
      <w:r w:rsidRPr="00E6120B">
        <w:rPr>
          <w:rFonts w:ascii="Arial" w:hAnsi="Arial" w:cs="Arial"/>
          <w:b/>
          <w:bCs/>
          <w:noProof/>
          <w:lang w:val="en-US"/>
        </w:rPr>
        <w:t>12</w:t>
      </w:r>
      <w:r w:rsidRPr="00E6120B">
        <w:rPr>
          <w:rFonts w:ascii="Arial" w:hAnsi="Arial" w:cs="Arial"/>
          <w:noProof/>
          <w:lang w:val="en-US"/>
        </w:rPr>
        <w:t>.</w:t>
      </w:r>
    </w:p>
    <w:p w14:paraId="137100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36. Lonchel CM, Melin P, Gangoue-Pieboji J, Assoumou MC, Boreux R, De Mol P. Extended-spectrum beta-lactamase-producing Enterobacteriaceae in Cameroonian hospitals. </w:t>
      </w:r>
      <w:r w:rsidRPr="00E6120B">
        <w:rPr>
          <w:rFonts w:ascii="Arial" w:hAnsi="Arial" w:cs="Arial"/>
          <w:i/>
          <w:iCs/>
          <w:noProof/>
          <w:lang w:val="en-US"/>
        </w:rPr>
        <w:t>Eur J Clin Microbiol Infect Dis</w:t>
      </w:r>
      <w:r w:rsidRPr="00E6120B">
        <w:rPr>
          <w:rFonts w:ascii="Arial" w:hAnsi="Arial" w:cs="Arial"/>
          <w:noProof/>
          <w:lang w:val="en-US"/>
        </w:rPr>
        <w:t xml:space="preserve"> 2013; </w:t>
      </w:r>
      <w:r w:rsidRPr="00E6120B">
        <w:rPr>
          <w:rFonts w:ascii="Arial" w:hAnsi="Arial" w:cs="Arial"/>
          <w:b/>
          <w:bCs/>
          <w:noProof/>
          <w:lang w:val="en-US"/>
        </w:rPr>
        <w:t>32</w:t>
      </w:r>
      <w:r w:rsidRPr="00E6120B">
        <w:rPr>
          <w:rFonts w:ascii="Arial" w:hAnsi="Arial" w:cs="Arial"/>
          <w:noProof/>
          <w:lang w:val="en-US"/>
        </w:rPr>
        <w:t>: 79–87.</w:t>
      </w:r>
    </w:p>
    <w:p w14:paraId="711F8C0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lastRenderedPageBreak/>
        <w:t xml:space="preserve">37. Magoue CL, Melin P, Gangoue-Pieboji J, Okomo Assoumou MC, Boreux R, De Mol P. Prevalence and spread of extended-spectrum beta-lactamase-producing Enterobacteriaceae in Ngaoundere, Cameroon. </w:t>
      </w:r>
      <w:r w:rsidRPr="00E6120B">
        <w:rPr>
          <w:rFonts w:ascii="Arial" w:hAnsi="Arial" w:cs="Arial"/>
          <w:i/>
          <w:iCs/>
          <w:noProof/>
          <w:lang w:val="en-US"/>
        </w:rPr>
        <w:t>Clin Microbiol Infect</w:t>
      </w:r>
      <w:r w:rsidRPr="00E6120B">
        <w:rPr>
          <w:rFonts w:ascii="Arial" w:hAnsi="Arial" w:cs="Arial"/>
          <w:noProof/>
          <w:lang w:val="en-US"/>
        </w:rPr>
        <w:t xml:space="preserve"> 2013; </w:t>
      </w:r>
      <w:r w:rsidRPr="00E6120B">
        <w:rPr>
          <w:rFonts w:ascii="Arial" w:hAnsi="Arial" w:cs="Arial"/>
          <w:b/>
          <w:bCs/>
          <w:noProof/>
          <w:lang w:val="en-US"/>
        </w:rPr>
        <w:t>19</w:t>
      </w:r>
      <w:r w:rsidRPr="00E6120B">
        <w:rPr>
          <w:rFonts w:ascii="Arial" w:hAnsi="Arial" w:cs="Arial"/>
          <w:noProof/>
          <w:lang w:val="en-US"/>
        </w:rPr>
        <w:t>: E416-20.</w:t>
      </w:r>
    </w:p>
    <w:p w14:paraId="624B69F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38. McNulty CAM, Lecky DM, Xu-McCrae L, </w:t>
      </w:r>
      <w:r w:rsidRPr="00E6120B">
        <w:rPr>
          <w:rFonts w:ascii="Arial" w:hAnsi="Arial" w:cs="Arial"/>
          <w:i/>
          <w:iCs/>
          <w:noProof/>
          <w:lang w:val="en-US"/>
        </w:rPr>
        <w:t>et al.</w:t>
      </w:r>
      <w:r w:rsidRPr="00E6120B">
        <w:rPr>
          <w:rFonts w:ascii="Arial" w:hAnsi="Arial" w:cs="Arial"/>
          <w:noProof/>
          <w:lang w:val="en-US"/>
        </w:rPr>
        <w:t xml:space="preserve"> CTX-M ESBL-producing Enterobacteriaceae: estimated prevalence in adults in England in 2014. </w:t>
      </w:r>
      <w:r w:rsidRPr="00E6120B">
        <w:rPr>
          <w:rFonts w:ascii="Arial" w:hAnsi="Arial" w:cs="Arial"/>
          <w:i/>
          <w:iCs/>
          <w:noProof/>
          <w:lang w:val="en-US"/>
        </w:rPr>
        <w:t>J Antimicrob Chemother</w:t>
      </w:r>
      <w:r w:rsidRPr="00E6120B">
        <w:rPr>
          <w:rFonts w:ascii="Arial" w:hAnsi="Arial" w:cs="Arial"/>
          <w:noProof/>
          <w:lang w:val="en-US"/>
        </w:rPr>
        <w:t xml:space="preserve"> 2018; </w:t>
      </w:r>
      <w:r w:rsidRPr="00E6120B">
        <w:rPr>
          <w:rFonts w:ascii="Arial" w:hAnsi="Arial" w:cs="Arial"/>
          <w:b/>
          <w:bCs/>
          <w:noProof/>
          <w:lang w:val="en-US"/>
        </w:rPr>
        <w:t>73</w:t>
      </w:r>
      <w:r w:rsidRPr="00E6120B">
        <w:rPr>
          <w:rFonts w:ascii="Arial" w:hAnsi="Arial" w:cs="Arial"/>
          <w:noProof/>
          <w:lang w:val="en-US"/>
        </w:rPr>
        <w:t>: 1368–88.</w:t>
      </w:r>
    </w:p>
    <w:p w14:paraId="022D13F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39. Wielders CCH, van Hoek AHAM, Hengeveld PD, </w:t>
      </w:r>
      <w:r w:rsidRPr="00E6120B">
        <w:rPr>
          <w:rFonts w:ascii="Arial" w:hAnsi="Arial" w:cs="Arial"/>
          <w:i/>
          <w:iCs/>
          <w:noProof/>
          <w:lang w:val="en-US"/>
        </w:rPr>
        <w:t>et al.</w:t>
      </w:r>
      <w:r w:rsidRPr="00E6120B">
        <w:rPr>
          <w:rFonts w:ascii="Arial" w:hAnsi="Arial" w:cs="Arial"/>
          <w:noProof/>
          <w:lang w:val="en-US"/>
        </w:rPr>
        <w:t xml:space="preserve"> Extended-spectrum β-lactamase- and pAmpC-producing Enterobacteriaceae among the general population in a livestock-dense area. </w:t>
      </w:r>
      <w:r w:rsidRPr="00E6120B">
        <w:rPr>
          <w:rFonts w:ascii="Arial" w:hAnsi="Arial" w:cs="Arial"/>
          <w:i/>
          <w:iCs/>
          <w:noProof/>
          <w:lang w:val="en-US"/>
        </w:rPr>
        <w:t>Clin Microbiol Infect</w:t>
      </w:r>
      <w:r w:rsidRPr="00E6120B">
        <w:rPr>
          <w:rFonts w:ascii="Arial" w:hAnsi="Arial" w:cs="Arial"/>
          <w:noProof/>
          <w:lang w:val="en-US"/>
        </w:rPr>
        <w:t xml:space="preserve"> 2017; </w:t>
      </w:r>
      <w:r w:rsidRPr="00E6120B">
        <w:rPr>
          <w:rFonts w:ascii="Arial" w:hAnsi="Arial" w:cs="Arial"/>
          <w:b/>
          <w:bCs/>
          <w:noProof/>
          <w:lang w:val="en-US"/>
        </w:rPr>
        <w:t>23</w:t>
      </w:r>
      <w:r w:rsidRPr="00E6120B">
        <w:rPr>
          <w:rFonts w:ascii="Arial" w:hAnsi="Arial" w:cs="Arial"/>
          <w:noProof/>
          <w:lang w:val="en-US"/>
        </w:rPr>
        <w:t>: 120.e1-120.e8.</w:t>
      </w:r>
    </w:p>
    <w:p w14:paraId="16634EB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40. Ny S, Löfmark S, Börjesson S, </w:t>
      </w:r>
      <w:r w:rsidRPr="00E6120B">
        <w:rPr>
          <w:rFonts w:ascii="Arial" w:hAnsi="Arial" w:cs="Arial"/>
          <w:i/>
          <w:iCs/>
          <w:noProof/>
          <w:lang w:val="en-US"/>
        </w:rPr>
        <w:t>et al.</w:t>
      </w:r>
      <w:r w:rsidRPr="00E6120B">
        <w:rPr>
          <w:rFonts w:ascii="Arial" w:hAnsi="Arial" w:cs="Arial"/>
          <w:noProof/>
          <w:lang w:val="en-US"/>
        </w:rPr>
        <w:t xml:space="preserve"> Community carriage of ESBL-producing </w:t>
      </w:r>
      <w:r w:rsidRPr="00E6120B">
        <w:rPr>
          <w:rFonts w:ascii="Arial" w:hAnsi="Arial" w:cs="Arial"/>
          <w:i/>
          <w:iCs/>
          <w:noProof/>
          <w:lang w:val="en-US"/>
        </w:rPr>
        <w:t>Escherichia coli</w:t>
      </w:r>
      <w:r w:rsidRPr="00E6120B">
        <w:rPr>
          <w:rFonts w:ascii="Arial" w:hAnsi="Arial" w:cs="Arial"/>
          <w:noProof/>
          <w:lang w:val="en-US"/>
        </w:rPr>
        <w:t xml:space="preserve"> is associated with strains of low pathogenicity: a Swedish nationwide study. </w:t>
      </w:r>
      <w:r w:rsidRPr="00E6120B">
        <w:rPr>
          <w:rFonts w:ascii="Arial" w:hAnsi="Arial" w:cs="Arial"/>
          <w:i/>
          <w:iCs/>
          <w:noProof/>
          <w:lang w:val="en-US"/>
        </w:rPr>
        <w:t>J Antimicrob Chemother</w:t>
      </w:r>
      <w:r w:rsidRPr="00E6120B">
        <w:rPr>
          <w:rFonts w:ascii="Arial" w:hAnsi="Arial" w:cs="Arial"/>
          <w:noProof/>
          <w:lang w:val="en-US"/>
        </w:rPr>
        <w:t xml:space="preserve"> 2017; </w:t>
      </w:r>
      <w:r w:rsidRPr="00E6120B">
        <w:rPr>
          <w:rFonts w:ascii="Arial" w:hAnsi="Arial" w:cs="Arial"/>
          <w:b/>
          <w:bCs/>
          <w:noProof/>
          <w:lang w:val="en-US"/>
        </w:rPr>
        <w:t>72</w:t>
      </w:r>
      <w:r w:rsidRPr="00E6120B">
        <w:rPr>
          <w:rFonts w:ascii="Arial" w:hAnsi="Arial" w:cs="Arial"/>
          <w:noProof/>
          <w:lang w:val="en-US"/>
        </w:rPr>
        <w:t>: 582–8.</w:t>
      </w:r>
    </w:p>
    <w:p w14:paraId="7ACF522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6120B">
        <w:rPr>
          <w:rFonts w:ascii="Arial" w:hAnsi="Arial" w:cs="Arial"/>
          <w:i/>
          <w:iCs/>
          <w:noProof/>
          <w:lang w:val="en-US"/>
        </w:rPr>
        <w:t>J Clin Microbiol</w:t>
      </w:r>
      <w:r w:rsidRPr="00E6120B">
        <w:rPr>
          <w:rFonts w:ascii="Arial" w:hAnsi="Arial" w:cs="Arial"/>
          <w:noProof/>
          <w:lang w:val="en-US"/>
        </w:rPr>
        <w:t xml:space="preserve"> 2004; </w:t>
      </w:r>
      <w:r w:rsidRPr="00E6120B">
        <w:rPr>
          <w:rFonts w:ascii="Arial" w:hAnsi="Arial" w:cs="Arial"/>
          <w:b/>
          <w:bCs/>
          <w:noProof/>
          <w:lang w:val="en-US"/>
        </w:rPr>
        <w:t>42</w:t>
      </w:r>
      <w:r w:rsidRPr="00E6120B">
        <w:rPr>
          <w:rFonts w:ascii="Arial" w:hAnsi="Arial" w:cs="Arial"/>
          <w:noProof/>
          <w:lang w:val="en-US"/>
        </w:rPr>
        <w:t>: 4769–75.</w:t>
      </w:r>
    </w:p>
    <w:p w14:paraId="7E8F1E7E" w14:textId="77777777" w:rsidR="00E6120B" w:rsidRPr="00E6120B" w:rsidRDefault="00E6120B" w:rsidP="00E6120B">
      <w:pPr>
        <w:widowControl w:val="0"/>
        <w:autoSpaceDE w:val="0"/>
        <w:autoSpaceDN w:val="0"/>
        <w:adjustRightInd w:val="0"/>
        <w:spacing w:line="360" w:lineRule="auto"/>
        <w:rPr>
          <w:rFonts w:ascii="Arial" w:hAnsi="Arial" w:cs="Arial"/>
          <w:noProof/>
        </w:rPr>
      </w:pPr>
      <w:r w:rsidRPr="00E6120B">
        <w:rPr>
          <w:rFonts w:ascii="Arial" w:hAnsi="Arial" w:cs="Arial"/>
          <w:noProof/>
          <w:lang w:val="en-US"/>
        </w:rPr>
        <w:t xml:space="preserve">42. Islam S, Selvarangan R, Kanwar N, </w:t>
      </w:r>
      <w:r w:rsidRPr="00E6120B">
        <w:rPr>
          <w:rFonts w:ascii="Arial" w:hAnsi="Arial" w:cs="Arial"/>
          <w:i/>
          <w:iCs/>
          <w:noProof/>
          <w:lang w:val="en-US"/>
        </w:rPr>
        <w:t>et al.</w:t>
      </w:r>
      <w:r w:rsidRPr="00E6120B">
        <w:rPr>
          <w:rFonts w:ascii="Arial" w:hAnsi="Arial" w:cs="Arial"/>
          <w:noProof/>
          <w:lang w:val="en-US"/>
        </w:rPr>
        <w:t xml:space="preserve"> </w:t>
      </w:r>
      <w:r w:rsidRPr="00E6120B">
        <w:rPr>
          <w:rFonts w:ascii="Arial" w:hAnsi="Arial" w:cs="Arial"/>
          <w:i/>
          <w:iCs/>
          <w:noProof/>
          <w:lang w:val="en-US"/>
        </w:rPr>
        <w:t>Intestinal Carriage of Third-Generation Cephalosporin-Resistant and Extended-Spectrum β-Lactamase-Producing Enterobacteriaceae in Healthy US Children</w:t>
      </w:r>
      <w:r w:rsidRPr="00E6120B">
        <w:rPr>
          <w:rFonts w:ascii="Arial" w:hAnsi="Arial" w:cs="Arial"/>
          <w:noProof/>
          <w:lang w:val="en-US"/>
        </w:rPr>
        <w:t>.</w:t>
      </w:r>
    </w:p>
    <w:p w14:paraId="5E3D3027" w14:textId="51A6A04B" w:rsidR="001D6079" w:rsidRDefault="00EF7915" w:rsidP="00E6120B">
      <w:pPr>
        <w:widowControl w:val="0"/>
        <w:autoSpaceDE w:val="0"/>
        <w:autoSpaceDN w:val="0"/>
        <w:adjustRightInd w:val="0"/>
        <w:spacing w:line="360" w:lineRule="auto"/>
        <w:rPr>
          <w:rFonts w:ascii="Arial" w:hAnsi="Arial" w:cs="Arial"/>
          <w:lang w:val="en-US"/>
        </w:rPr>
      </w:pPr>
      <w:r>
        <w:rPr>
          <w:rFonts w:ascii="Arial" w:hAnsi="Arial" w:cs="Arial"/>
          <w:lang w:val="en-US"/>
        </w:rPr>
        <w:fldChar w:fldCharType="end"/>
      </w:r>
    </w:p>
    <w:p w14:paraId="6C6D3629" w14:textId="698037B9" w:rsidR="00C3281C" w:rsidRDefault="00C3281C" w:rsidP="001D6079">
      <w:pPr>
        <w:spacing w:line="360" w:lineRule="auto"/>
        <w:rPr>
          <w:rFonts w:ascii="Arial" w:hAnsi="Arial" w:cs="Arial"/>
          <w:lang w:val="en-US"/>
        </w:rPr>
      </w:pPr>
    </w:p>
    <w:p w14:paraId="76E69250" w14:textId="25D36E73" w:rsidR="008B07CE" w:rsidRDefault="008B07CE" w:rsidP="001D6079">
      <w:pPr>
        <w:spacing w:line="360" w:lineRule="auto"/>
        <w:rPr>
          <w:rFonts w:ascii="Arial" w:hAnsi="Arial" w:cs="Arial"/>
          <w:lang w:val="en-US"/>
        </w:rPr>
      </w:pPr>
    </w:p>
    <w:p w14:paraId="3B40F92F" w14:textId="566C7078" w:rsidR="008B07CE" w:rsidRDefault="008B07CE" w:rsidP="001D6079">
      <w:pPr>
        <w:spacing w:line="360" w:lineRule="auto"/>
        <w:rPr>
          <w:rFonts w:ascii="Arial" w:hAnsi="Arial" w:cs="Arial"/>
          <w:lang w:val="en-US"/>
        </w:rPr>
      </w:pPr>
    </w:p>
    <w:p w14:paraId="19239DA3" w14:textId="4E62A814" w:rsidR="008B07CE" w:rsidRDefault="008B07CE" w:rsidP="001D6079">
      <w:pPr>
        <w:spacing w:line="360" w:lineRule="auto"/>
        <w:rPr>
          <w:rFonts w:ascii="Arial" w:hAnsi="Arial" w:cs="Arial"/>
          <w:lang w:val="en-US"/>
        </w:rPr>
      </w:pPr>
    </w:p>
    <w:p w14:paraId="39D6E41A" w14:textId="72040651" w:rsidR="008B07CE" w:rsidRDefault="008B07CE" w:rsidP="001D6079">
      <w:pPr>
        <w:spacing w:line="360" w:lineRule="auto"/>
        <w:rPr>
          <w:rFonts w:ascii="Arial" w:hAnsi="Arial" w:cs="Arial"/>
          <w:lang w:val="en-US"/>
        </w:rPr>
      </w:pPr>
    </w:p>
    <w:p w14:paraId="1F7339E1" w14:textId="0CD6117E" w:rsidR="008B07CE" w:rsidRDefault="008B07CE" w:rsidP="001D6079">
      <w:pPr>
        <w:spacing w:line="360" w:lineRule="auto"/>
        <w:rPr>
          <w:rFonts w:ascii="Arial" w:hAnsi="Arial" w:cs="Arial"/>
          <w:lang w:val="en-US"/>
        </w:rPr>
      </w:pPr>
    </w:p>
    <w:p w14:paraId="0B69BE0F" w14:textId="1A6BA425" w:rsidR="008B07CE" w:rsidRDefault="008B07CE" w:rsidP="001D6079">
      <w:pPr>
        <w:spacing w:line="360" w:lineRule="auto"/>
        <w:rPr>
          <w:rFonts w:ascii="Arial" w:hAnsi="Arial" w:cs="Arial"/>
          <w:lang w:val="en-US"/>
        </w:rPr>
      </w:pPr>
    </w:p>
    <w:p w14:paraId="2E84E068" w14:textId="2B8E45D4" w:rsidR="008B07CE" w:rsidRDefault="008B07CE" w:rsidP="001D6079">
      <w:pPr>
        <w:spacing w:line="360" w:lineRule="auto"/>
        <w:rPr>
          <w:rFonts w:ascii="Arial" w:hAnsi="Arial" w:cs="Arial"/>
          <w:lang w:val="en-US"/>
        </w:rPr>
      </w:pPr>
    </w:p>
    <w:p w14:paraId="0C199F00" w14:textId="69F216E2" w:rsidR="008B07CE" w:rsidRDefault="008B07CE" w:rsidP="001D6079">
      <w:pPr>
        <w:spacing w:line="360" w:lineRule="auto"/>
        <w:rPr>
          <w:rFonts w:ascii="Arial" w:hAnsi="Arial" w:cs="Arial"/>
          <w:lang w:val="en-US"/>
        </w:rPr>
      </w:pPr>
    </w:p>
    <w:p w14:paraId="0764CC59" w14:textId="722DEE8A" w:rsidR="008B07CE" w:rsidRDefault="008B07CE" w:rsidP="001D6079">
      <w:pPr>
        <w:spacing w:line="360" w:lineRule="auto"/>
        <w:rPr>
          <w:rFonts w:ascii="Arial" w:hAnsi="Arial" w:cs="Arial"/>
          <w:lang w:val="en-US"/>
        </w:rPr>
      </w:pPr>
    </w:p>
    <w:p w14:paraId="6725157F" w14:textId="5232A0BD" w:rsidR="008B07CE" w:rsidRDefault="008B07CE" w:rsidP="001D6079">
      <w:pPr>
        <w:spacing w:line="360" w:lineRule="auto"/>
        <w:rPr>
          <w:rFonts w:ascii="Arial" w:hAnsi="Arial" w:cs="Arial"/>
          <w:lang w:val="en-US"/>
        </w:rPr>
      </w:pPr>
    </w:p>
    <w:p w14:paraId="7B4D4CF2" w14:textId="29759194" w:rsidR="008B07CE" w:rsidRDefault="008B07CE" w:rsidP="001D6079">
      <w:pPr>
        <w:spacing w:line="360" w:lineRule="auto"/>
        <w:rPr>
          <w:rFonts w:ascii="Arial" w:hAnsi="Arial" w:cs="Arial"/>
          <w:lang w:val="en-US"/>
        </w:rPr>
      </w:pPr>
    </w:p>
    <w:p w14:paraId="1E5EA120" w14:textId="4086BE78" w:rsidR="008B07CE" w:rsidRDefault="008B07CE" w:rsidP="001D6079">
      <w:pPr>
        <w:spacing w:line="360" w:lineRule="auto"/>
        <w:rPr>
          <w:rFonts w:ascii="Arial" w:hAnsi="Arial" w:cs="Arial"/>
          <w:lang w:val="en-US"/>
        </w:rPr>
      </w:pPr>
    </w:p>
    <w:p w14:paraId="0C45E0D5" w14:textId="7ADE28F3" w:rsidR="008B07CE" w:rsidRDefault="008B07CE" w:rsidP="001D6079">
      <w:pPr>
        <w:spacing w:line="360" w:lineRule="auto"/>
        <w:rPr>
          <w:rFonts w:ascii="Arial" w:hAnsi="Arial" w:cs="Arial"/>
          <w:lang w:val="en-US"/>
        </w:rPr>
      </w:pPr>
    </w:p>
    <w:p w14:paraId="37D5E72B" w14:textId="516E0133" w:rsidR="008B07CE" w:rsidRDefault="008B07CE" w:rsidP="001D6079">
      <w:pPr>
        <w:spacing w:line="360" w:lineRule="auto"/>
        <w:rPr>
          <w:rFonts w:ascii="Arial" w:hAnsi="Arial" w:cs="Arial"/>
          <w:lang w:val="en-US"/>
        </w:rPr>
      </w:pPr>
    </w:p>
    <w:p w14:paraId="0430EF73" w14:textId="70CA9C5C" w:rsidR="008B07CE" w:rsidRDefault="008B07CE" w:rsidP="001D6079">
      <w:pPr>
        <w:spacing w:line="360" w:lineRule="auto"/>
        <w:rPr>
          <w:rFonts w:ascii="Arial" w:hAnsi="Arial" w:cs="Arial"/>
          <w:lang w:val="en-US"/>
        </w:rPr>
      </w:pPr>
    </w:p>
    <w:p w14:paraId="27DD5F5B" w14:textId="0B08D8B9" w:rsidR="008B07CE" w:rsidRDefault="008B07CE" w:rsidP="001D6079">
      <w:pPr>
        <w:spacing w:line="360" w:lineRule="auto"/>
        <w:rPr>
          <w:rFonts w:ascii="Arial" w:hAnsi="Arial" w:cs="Arial"/>
          <w:lang w:val="en-US"/>
        </w:rPr>
      </w:pPr>
    </w:p>
    <w:p w14:paraId="531AFF1B" w14:textId="77777777" w:rsidR="00C3281C" w:rsidRPr="006F76DA" w:rsidRDefault="00C3281C" w:rsidP="001D6079">
      <w:pPr>
        <w:spacing w:line="360" w:lineRule="auto"/>
        <w:rPr>
          <w:rFonts w:ascii="Arial" w:hAnsi="Arial" w:cs="Arial"/>
          <w:b/>
          <w:lang w:val="en-US"/>
        </w:rPr>
      </w:pPr>
      <w:r w:rsidRPr="006F76DA">
        <w:rPr>
          <w:rFonts w:ascii="Arial" w:hAnsi="Arial" w:cs="Arial"/>
          <w:b/>
          <w:lang w:val="en-US"/>
        </w:rPr>
        <w:t>Supplementary appendix</w:t>
      </w:r>
    </w:p>
    <w:p w14:paraId="197A86E5" w14:textId="370EB73C" w:rsidR="00C3281C" w:rsidRDefault="00C3281C" w:rsidP="00C3281C">
      <w:pPr>
        <w:spacing w:line="360" w:lineRule="auto"/>
        <w:rPr>
          <w:rFonts w:ascii="Arial" w:hAnsi="Arial" w:cs="Arial"/>
          <w:lang w:val="en-US"/>
        </w:rPr>
      </w:pPr>
    </w:p>
    <w:tbl>
      <w:tblPr>
        <w:tblW w:w="9629" w:type="dxa"/>
        <w:tblLook w:val="04A0" w:firstRow="1" w:lastRow="0" w:firstColumn="1" w:lastColumn="0" w:noHBand="0" w:noVBand="1"/>
      </w:tblPr>
      <w:tblGrid>
        <w:gridCol w:w="1980"/>
        <w:gridCol w:w="1276"/>
        <w:gridCol w:w="2693"/>
        <w:gridCol w:w="1554"/>
        <w:gridCol w:w="2126"/>
      </w:tblGrid>
      <w:tr w:rsidR="008B07CE" w:rsidRPr="008B07CE" w14:paraId="6D7E6074" w14:textId="77777777" w:rsidTr="008B07CE">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24FF26"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665D27C0"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ECACD83"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653AEF7B"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21023A2C"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8B07CE" w:rsidRPr="008B07CE" w14:paraId="67E7BDA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47445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Ruppe 2009</w:t>
            </w:r>
          </w:p>
        </w:tc>
        <w:tc>
          <w:tcPr>
            <w:tcW w:w="1276" w:type="dxa"/>
            <w:tcBorders>
              <w:top w:val="nil"/>
              <w:left w:val="nil"/>
              <w:bottom w:val="single" w:sz="4" w:space="0" w:color="auto"/>
              <w:right w:val="single" w:sz="4" w:space="0" w:color="auto"/>
            </w:tcBorders>
            <w:shd w:val="clear" w:color="auto" w:fill="auto"/>
            <w:noWrap/>
            <w:vAlign w:val="bottom"/>
            <w:hideMark/>
          </w:tcPr>
          <w:p w14:paraId="5D1698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DD86C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and chromagar</w:t>
            </w:r>
          </w:p>
        </w:tc>
        <w:tc>
          <w:tcPr>
            <w:tcW w:w="1554" w:type="dxa"/>
            <w:tcBorders>
              <w:top w:val="nil"/>
              <w:left w:val="nil"/>
              <w:bottom w:val="single" w:sz="4" w:space="0" w:color="auto"/>
              <w:right w:val="single" w:sz="4" w:space="0" w:color="auto"/>
            </w:tcBorders>
            <w:shd w:val="clear" w:color="auto" w:fill="auto"/>
            <w:noWrap/>
            <w:vAlign w:val="bottom"/>
            <w:hideMark/>
          </w:tcPr>
          <w:p w14:paraId="3B879093" w14:textId="4CA366E0"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5AC237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8377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64CCD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Tande 2009</w:t>
            </w:r>
          </w:p>
        </w:tc>
        <w:tc>
          <w:tcPr>
            <w:tcW w:w="1276" w:type="dxa"/>
            <w:tcBorders>
              <w:top w:val="nil"/>
              <w:left w:val="nil"/>
              <w:bottom w:val="single" w:sz="4" w:space="0" w:color="auto"/>
              <w:right w:val="single" w:sz="4" w:space="0" w:color="auto"/>
            </w:tcBorders>
            <w:shd w:val="clear" w:color="auto" w:fill="auto"/>
            <w:noWrap/>
            <w:vAlign w:val="bottom"/>
            <w:hideMark/>
          </w:tcPr>
          <w:p w14:paraId="761283D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F5954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0FE561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39050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ECAED5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1F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Andriatahina 2010</w:t>
            </w:r>
          </w:p>
        </w:tc>
        <w:tc>
          <w:tcPr>
            <w:tcW w:w="1276" w:type="dxa"/>
            <w:tcBorders>
              <w:top w:val="nil"/>
              <w:left w:val="nil"/>
              <w:bottom w:val="single" w:sz="4" w:space="0" w:color="auto"/>
              <w:right w:val="single" w:sz="4" w:space="0" w:color="auto"/>
            </w:tcBorders>
            <w:shd w:val="clear" w:color="auto" w:fill="auto"/>
            <w:noWrap/>
            <w:vAlign w:val="bottom"/>
            <w:hideMark/>
          </w:tcPr>
          <w:p w14:paraId="1DC1464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AB148E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E461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0F0BE8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14CB56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00968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Herindrainy 2011</w:t>
            </w:r>
          </w:p>
        </w:tc>
        <w:tc>
          <w:tcPr>
            <w:tcW w:w="1276" w:type="dxa"/>
            <w:tcBorders>
              <w:top w:val="nil"/>
              <w:left w:val="nil"/>
              <w:bottom w:val="single" w:sz="4" w:space="0" w:color="auto"/>
              <w:right w:val="single" w:sz="4" w:space="0" w:color="auto"/>
            </w:tcBorders>
            <w:shd w:val="clear" w:color="auto" w:fill="auto"/>
            <w:noWrap/>
            <w:vAlign w:val="bottom"/>
            <w:hideMark/>
          </w:tcPr>
          <w:p w14:paraId="439A74B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77B97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B7768F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F03D69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DB032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D6FF2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Woerther 2011</w:t>
            </w:r>
          </w:p>
        </w:tc>
        <w:tc>
          <w:tcPr>
            <w:tcW w:w="1276" w:type="dxa"/>
            <w:tcBorders>
              <w:top w:val="nil"/>
              <w:left w:val="nil"/>
              <w:bottom w:val="single" w:sz="4" w:space="0" w:color="auto"/>
              <w:right w:val="single" w:sz="4" w:space="0" w:color="auto"/>
            </w:tcBorders>
            <w:shd w:val="clear" w:color="auto" w:fill="auto"/>
            <w:noWrap/>
            <w:vAlign w:val="bottom"/>
            <w:hideMark/>
          </w:tcPr>
          <w:p w14:paraId="7106C4B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BB4B87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F161C0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E3E0E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ACC06C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93C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Albrechtova 2012</w:t>
            </w:r>
          </w:p>
        </w:tc>
        <w:tc>
          <w:tcPr>
            <w:tcW w:w="1276" w:type="dxa"/>
            <w:tcBorders>
              <w:top w:val="nil"/>
              <w:left w:val="nil"/>
              <w:bottom w:val="single" w:sz="4" w:space="0" w:color="auto"/>
              <w:right w:val="single" w:sz="4" w:space="0" w:color="auto"/>
            </w:tcBorders>
            <w:shd w:val="clear" w:color="auto" w:fill="auto"/>
            <w:noWrap/>
            <w:vAlign w:val="bottom"/>
            <w:hideMark/>
          </w:tcPr>
          <w:p w14:paraId="6E884B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DD6CA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42CEC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A66F4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0BC538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2D6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Isendahl 2012</w:t>
            </w:r>
          </w:p>
        </w:tc>
        <w:tc>
          <w:tcPr>
            <w:tcW w:w="1276" w:type="dxa"/>
            <w:tcBorders>
              <w:top w:val="nil"/>
              <w:left w:val="nil"/>
              <w:bottom w:val="single" w:sz="4" w:space="0" w:color="auto"/>
              <w:right w:val="single" w:sz="4" w:space="0" w:color="auto"/>
            </w:tcBorders>
            <w:shd w:val="clear" w:color="auto" w:fill="auto"/>
            <w:noWrap/>
            <w:vAlign w:val="bottom"/>
            <w:hideMark/>
          </w:tcPr>
          <w:p w14:paraId="097061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768E4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E03F66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09111E1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7CA96B3A"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DDA0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Lonchel 2012</w:t>
            </w:r>
          </w:p>
        </w:tc>
        <w:tc>
          <w:tcPr>
            <w:tcW w:w="1276" w:type="dxa"/>
            <w:tcBorders>
              <w:top w:val="nil"/>
              <w:left w:val="nil"/>
              <w:bottom w:val="single" w:sz="4" w:space="0" w:color="auto"/>
              <w:right w:val="single" w:sz="4" w:space="0" w:color="auto"/>
            </w:tcBorders>
            <w:shd w:val="clear" w:color="auto" w:fill="auto"/>
            <w:noWrap/>
            <w:vAlign w:val="bottom"/>
            <w:hideMark/>
          </w:tcPr>
          <w:p w14:paraId="685AF18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3F190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548309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1D7DC2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E12A1A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8393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Lonchel 2013</w:t>
            </w:r>
          </w:p>
        </w:tc>
        <w:tc>
          <w:tcPr>
            <w:tcW w:w="1276" w:type="dxa"/>
            <w:tcBorders>
              <w:top w:val="nil"/>
              <w:left w:val="nil"/>
              <w:bottom w:val="single" w:sz="4" w:space="0" w:color="auto"/>
              <w:right w:val="single" w:sz="4" w:space="0" w:color="auto"/>
            </w:tcBorders>
            <w:shd w:val="clear" w:color="auto" w:fill="auto"/>
            <w:noWrap/>
            <w:vAlign w:val="bottom"/>
            <w:hideMark/>
          </w:tcPr>
          <w:p w14:paraId="74B2BA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79E635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254C8C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9A8716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8BD207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D16B5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Magoue 2013</w:t>
            </w:r>
          </w:p>
        </w:tc>
        <w:tc>
          <w:tcPr>
            <w:tcW w:w="1276" w:type="dxa"/>
            <w:tcBorders>
              <w:top w:val="nil"/>
              <w:left w:val="nil"/>
              <w:bottom w:val="single" w:sz="4" w:space="0" w:color="auto"/>
              <w:right w:val="single" w:sz="4" w:space="0" w:color="auto"/>
            </w:tcBorders>
            <w:shd w:val="clear" w:color="auto" w:fill="auto"/>
            <w:noWrap/>
            <w:vAlign w:val="bottom"/>
            <w:hideMark/>
          </w:tcPr>
          <w:p w14:paraId="1C0F24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BEC723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8E6C94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8C56B9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BDF49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92B62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29625F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DE9B12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93E691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7A530A4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D26E90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E65D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18756F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C4AFF4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42FBA5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60D093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0F40A1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C79DC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Chereau 2015</w:t>
            </w:r>
          </w:p>
        </w:tc>
        <w:tc>
          <w:tcPr>
            <w:tcW w:w="1276" w:type="dxa"/>
            <w:tcBorders>
              <w:top w:val="nil"/>
              <w:left w:val="nil"/>
              <w:bottom w:val="single" w:sz="4" w:space="0" w:color="auto"/>
              <w:right w:val="single" w:sz="4" w:space="0" w:color="auto"/>
            </w:tcBorders>
            <w:shd w:val="clear" w:color="auto" w:fill="auto"/>
            <w:noWrap/>
            <w:vAlign w:val="bottom"/>
            <w:hideMark/>
          </w:tcPr>
          <w:p w14:paraId="3CFC66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9FC126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65BC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5A8950F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767D66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34FA7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447876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C744C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4AF887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0D13B08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376812D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99F3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Djuikoue 2016</w:t>
            </w:r>
          </w:p>
        </w:tc>
        <w:tc>
          <w:tcPr>
            <w:tcW w:w="1276" w:type="dxa"/>
            <w:tcBorders>
              <w:top w:val="nil"/>
              <w:left w:val="nil"/>
              <w:bottom w:val="single" w:sz="4" w:space="0" w:color="auto"/>
              <w:right w:val="single" w:sz="4" w:space="0" w:color="auto"/>
            </w:tcBorders>
            <w:shd w:val="clear" w:color="auto" w:fill="auto"/>
            <w:noWrap/>
            <w:vAlign w:val="bottom"/>
            <w:hideMark/>
          </w:tcPr>
          <w:p w14:paraId="2E30C81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079A66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5F080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2676D22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29F63C6"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A73C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Farra 2016</w:t>
            </w:r>
          </w:p>
        </w:tc>
        <w:tc>
          <w:tcPr>
            <w:tcW w:w="1276" w:type="dxa"/>
            <w:tcBorders>
              <w:top w:val="nil"/>
              <w:left w:val="nil"/>
              <w:bottom w:val="single" w:sz="4" w:space="0" w:color="auto"/>
              <w:right w:val="single" w:sz="4" w:space="0" w:color="auto"/>
            </w:tcBorders>
            <w:shd w:val="clear" w:color="auto" w:fill="auto"/>
            <w:noWrap/>
            <w:vAlign w:val="bottom"/>
            <w:hideMark/>
          </w:tcPr>
          <w:p w14:paraId="60D6A8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612C0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3874C60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72DD66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00E11EA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C35EF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Kurz 2016</w:t>
            </w:r>
          </w:p>
        </w:tc>
        <w:tc>
          <w:tcPr>
            <w:tcW w:w="1276" w:type="dxa"/>
            <w:tcBorders>
              <w:top w:val="nil"/>
              <w:left w:val="nil"/>
              <w:bottom w:val="single" w:sz="4" w:space="0" w:color="auto"/>
              <w:right w:val="single" w:sz="4" w:space="0" w:color="auto"/>
            </w:tcBorders>
            <w:shd w:val="clear" w:color="auto" w:fill="auto"/>
            <w:noWrap/>
            <w:vAlign w:val="bottom"/>
            <w:hideMark/>
          </w:tcPr>
          <w:p w14:paraId="0D1E56B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FF1541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832E2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33199A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60502D9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608A0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Mshana 2016</w:t>
            </w:r>
          </w:p>
        </w:tc>
        <w:tc>
          <w:tcPr>
            <w:tcW w:w="1276" w:type="dxa"/>
            <w:tcBorders>
              <w:top w:val="nil"/>
              <w:left w:val="nil"/>
              <w:bottom w:val="single" w:sz="4" w:space="0" w:color="auto"/>
              <w:right w:val="single" w:sz="4" w:space="0" w:color="auto"/>
            </w:tcBorders>
            <w:shd w:val="clear" w:color="auto" w:fill="auto"/>
            <w:noWrap/>
            <w:vAlign w:val="bottom"/>
            <w:hideMark/>
          </w:tcPr>
          <w:p w14:paraId="2D9B5D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C523C3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9DE1FD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9795F7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 and vitek</w:t>
            </w:r>
          </w:p>
        </w:tc>
      </w:tr>
      <w:tr w:rsidR="008B07CE" w:rsidRPr="008B07CE" w14:paraId="421FD30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F135F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06B0559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5CF79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382D3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CEA43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9246CC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EF06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Tellevik, 2016</w:t>
            </w:r>
          </w:p>
        </w:tc>
        <w:tc>
          <w:tcPr>
            <w:tcW w:w="1276" w:type="dxa"/>
            <w:tcBorders>
              <w:top w:val="nil"/>
              <w:left w:val="nil"/>
              <w:bottom w:val="single" w:sz="4" w:space="0" w:color="auto"/>
              <w:right w:val="single" w:sz="4" w:space="0" w:color="auto"/>
            </w:tcBorders>
            <w:shd w:val="clear" w:color="auto" w:fill="auto"/>
            <w:noWrap/>
            <w:vAlign w:val="bottom"/>
            <w:hideMark/>
          </w:tcPr>
          <w:p w14:paraId="41E5228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E6B053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3AB2E25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BA236F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2489DA6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6D619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Magwenzi 2017</w:t>
            </w:r>
          </w:p>
        </w:tc>
        <w:tc>
          <w:tcPr>
            <w:tcW w:w="1276" w:type="dxa"/>
            <w:tcBorders>
              <w:top w:val="nil"/>
              <w:left w:val="nil"/>
              <w:bottom w:val="single" w:sz="4" w:space="0" w:color="auto"/>
              <w:right w:val="single" w:sz="4" w:space="0" w:color="auto"/>
            </w:tcBorders>
            <w:shd w:val="clear" w:color="auto" w:fill="auto"/>
            <w:noWrap/>
            <w:vAlign w:val="bottom"/>
            <w:hideMark/>
          </w:tcPr>
          <w:p w14:paraId="70449A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2E005F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 and Mackonkey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750A8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C506D9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BA72E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8C8E5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463E63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28287D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4A1179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731304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5386CB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A619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5A1FC71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02549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CLEDwith cephalosproin</w:t>
            </w:r>
          </w:p>
        </w:tc>
        <w:tc>
          <w:tcPr>
            <w:tcW w:w="1554" w:type="dxa"/>
            <w:tcBorders>
              <w:top w:val="nil"/>
              <w:left w:val="nil"/>
              <w:bottom w:val="single" w:sz="4" w:space="0" w:color="auto"/>
              <w:right w:val="single" w:sz="4" w:space="0" w:color="auto"/>
            </w:tcBorders>
            <w:shd w:val="clear" w:color="auto" w:fill="auto"/>
            <w:noWrap/>
            <w:vAlign w:val="bottom"/>
            <w:hideMark/>
          </w:tcPr>
          <w:p w14:paraId="0178B15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0E37FED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5C6A7CB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AEF84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lastRenderedPageBreak/>
              <w:t>Chirindze 2018</w:t>
            </w:r>
          </w:p>
        </w:tc>
        <w:tc>
          <w:tcPr>
            <w:tcW w:w="1276" w:type="dxa"/>
            <w:tcBorders>
              <w:top w:val="nil"/>
              <w:left w:val="nil"/>
              <w:bottom w:val="single" w:sz="4" w:space="0" w:color="auto"/>
              <w:right w:val="single" w:sz="4" w:space="0" w:color="auto"/>
            </w:tcBorders>
            <w:shd w:val="clear" w:color="auto" w:fill="auto"/>
            <w:noWrap/>
            <w:vAlign w:val="bottom"/>
            <w:hideMark/>
          </w:tcPr>
          <w:p w14:paraId="437713B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A3D49B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C4199A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BB010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348D5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408DE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Founou 2018</w:t>
            </w:r>
          </w:p>
        </w:tc>
        <w:tc>
          <w:tcPr>
            <w:tcW w:w="1276" w:type="dxa"/>
            <w:tcBorders>
              <w:top w:val="nil"/>
              <w:left w:val="nil"/>
              <w:bottom w:val="single" w:sz="4" w:space="0" w:color="auto"/>
              <w:right w:val="single" w:sz="4" w:space="0" w:color="auto"/>
            </w:tcBorders>
            <w:shd w:val="clear" w:color="auto" w:fill="auto"/>
            <w:noWrap/>
            <w:vAlign w:val="bottom"/>
            <w:hideMark/>
          </w:tcPr>
          <w:p w14:paraId="539144B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706F4E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0ED3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49D3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45AE3EC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29EB9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Herindrainy 2018</w:t>
            </w:r>
          </w:p>
        </w:tc>
        <w:tc>
          <w:tcPr>
            <w:tcW w:w="1276" w:type="dxa"/>
            <w:tcBorders>
              <w:top w:val="nil"/>
              <w:left w:val="nil"/>
              <w:bottom w:val="single" w:sz="4" w:space="0" w:color="auto"/>
              <w:right w:val="single" w:sz="4" w:space="0" w:color="auto"/>
            </w:tcBorders>
            <w:shd w:val="clear" w:color="auto" w:fill="auto"/>
            <w:noWrap/>
            <w:vAlign w:val="bottom"/>
            <w:hideMark/>
          </w:tcPr>
          <w:p w14:paraId="6F3EE20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A731EE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0D7592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28DD19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A00A11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700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Katakweba 2018</w:t>
            </w:r>
          </w:p>
        </w:tc>
        <w:tc>
          <w:tcPr>
            <w:tcW w:w="1276" w:type="dxa"/>
            <w:tcBorders>
              <w:top w:val="nil"/>
              <w:left w:val="nil"/>
              <w:bottom w:val="single" w:sz="4" w:space="0" w:color="auto"/>
              <w:right w:val="single" w:sz="4" w:space="0" w:color="auto"/>
            </w:tcBorders>
            <w:shd w:val="clear" w:color="auto" w:fill="auto"/>
            <w:noWrap/>
            <w:vAlign w:val="bottom"/>
            <w:hideMark/>
          </w:tcPr>
          <w:p w14:paraId="73F569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8D1AD4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EF08DD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3D7DB1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4B73E21"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0DD5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Marando 2018</w:t>
            </w:r>
          </w:p>
        </w:tc>
        <w:tc>
          <w:tcPr>
            <w:tcW w:w="1276" w:type="dxa"/>
            <w:tcBorders>
              <w:top w:val="nil"/>
              <w:left w:val="nil"/>
              <w:bottom w:val="single" w:sz="4" w:space="0" w:color="auto"/>
              <w:right w:val="single" w:sz="4" w:space="0" w:color="auto"/>
            </w:tcBorders>
            <w:shd w:val="clear" w:color="auto" w:fill="auto"/>
            <w:noWrap/>
            <w:vAlign w:val="bottom"/>
            <w:hideMark/>
          </w:tcPr>
          <w:p w14:paraId="5EA89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3F7B3B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0B680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45DFCC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7792FEC"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D737A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6F7FD0D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57AF47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9021DF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5144C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1BE8074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30500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Nikema Pessinaba 2018</w:t>
            </w:r>
          </w:p>
        </w:tc>
        <w:tc>
          <w:tcPr>
            <w:tcW w:w="1276" w:type="dxa"/>
            <w:tcBorders>
              <w:top w:val="nil"/>
              <w:left w:val="nil"/>
              <w:bottom w:val="single" w:sz="4" w:space="0" w:color="auto"/>
              <w:right w:val="single" w:sz="4" w:space="0" w:color="auto"/>
            </w:tcBorders>
            <w:shd w:val="clear" w:color="auto" w:fill="auto"/>
            <w:noWrap/>
            <w:vAlign w:val="bottom"/>
            <w:hideMark/>
          </w:tcPr>
          <w:p w14:paraId="5B7B91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E8ED35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4D67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0C7FBFA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r>
      <w:tr w:rsidR="008B07CE" w:rsidRPr="008B07CE" w14:paraId="39B9C3E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6B8BE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Sanneh 2018</w:t>
            </w:r>
          </w:p>
        </w:tc>
        <w:tc>
          <w:tcPr>
            <w:tcW w:w="1276" w:type="dxa"/>
            <w:tcBorders>
              <w:top w:val="nil"/>
              <w:left w:val="nil"/>
              <w:bottom w:val="single" w:sz="4" w:space="0" w:color="auto"/>
              <w:right w:val="single" w:sz="4" w:space="0" w:color="auto"/>
            </w:tcBorders>
            <w:shd w:val="clear" w:color="auto" w:fill="auto"/>
            <w:noWrap/>
            <w:vAlign w:val="bottom"/>
            <w:hideMark/>
          </w:tcPr>
          <w:p w14:paraId="4BE1F7D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6EE3A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C3855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4827CB9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763D01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D7E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0310078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8FCED5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3A2986F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662B54D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r>
    </w:tbl>
    <w:p w14:paraId="6228A3DF" w14:textId="77777777" w:rsidR="008B07CE" w:rsidRDefault="008B07CE" w:rsidP="001D6079">
      <w:pPr>
        <w:spacing w:line="360" w:lineRule="auto"/>
        <w:rPr>
          <w:rFonts w:ascii="Arial" w:hAnsi="Arial" w:cs="Arial"/>
          <w:lang w:val="en-US"/>
        </w:rPr>
      </w:pPr>
    </w:p>
    <w:p w14:paraId="0C95BB5D" w14:textId="5827025C" w:rsidR="00C3281C" w:rsidRDefault="008B07CE" w:rsidP="001D6079">
      <w:pPr>
        <w:spacing w:line="360" w:lineRule="auto"/>
        <w:rPr>
          <w:rFonts w:ascii="Arial" w:hAnsi="Arial" w:cs="Arial"/>
          <w:lang w:val="en-US"/>
        </w:rPr>
      </w:pPr>
      <w:r>
        <w:rPr>
          <w:rFonts w:ascii="Arial" w:hAnsi="Arial" w:cs="Arial"/>
          <w:lang w:val="en-US"/>
        </w:rPr>
        <w:t>Supplementary table S1: details of microbiologic testing procedures.</w:t>
      </w:r>
    </w:p>
    <w:p w14:paraId="6B926859" w14:textId="19C1BDF1" w:rsidR="00355149" w:rsidRDefault="00355149" w:rsidP="001D6079">
      <w:pPr>
        <w:spacing w:line="360" w:lineRule="auto"/>
        <w:rPr>
          <w:rFonts w:ascii="Arial" w:hAnsi="Arial" w:cs="Arial"/>
          <w:lang w:val="en-US"/>
        </w:rPr>
      </w:pPr>
    </w:p>
    <w:p w14:paraId="02FF5D6E" w14:textId="77777777" w:rsidR="00355149" w:rsidRDefault="00355149" w:rsidP="00355149">
      <w:pPr>
        <w:spacing w:line="360" w:lineRule="auto"/>
        <w:rPr>
          <w:rFonts w:ascii="Arial" w:hAnsi="Arial" w:cs="Arial"/>
          <w:lang w:val="en-US"/>
        </w:rPr>
      </w:pPr>
      <w:r>
        <w:rPr>
          <w:rFonts w:ascii="Arial" w:hAnsi="Arial" w:cs="Arial"/>
          <w:noProof/>
          <w:lang w:val="en-US"/>
        </w:rPr>
        <w:drawing>
          <wp:inline distT="0" distB="0" distL="0" distR="0" wp14:anchorId="115E9565" wp14:editId="74960B52">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38A08E55" w14:textId="0B444728" w:rsidR="00355149" w:rsidRDefault="00355149" w:rsidP="00355149">
      <w:pPr>
        <w:spacing w:line="360" w:lineRule="auto"/>
        <w:rPr>
          <w:rFonts w:ascii="Arial" w:hAnsi="Arial" w:cs="Arial"/>
          <w:lang w:val="en-US"/>
        </w:rPr>
      </w:pPr>
      <w:r>
        <w:rPr>
          <w:rFonts w:ascii="Arial" w:hAnsi="Arial" w:cs="Arial"/>
          <w:lang w:val="en-US"/>
        </w:rPr>
        <w:t>Supplementary figure S1: Overall ESBL-E colonization prevalence by study.</w:t>
      </w:r>
    </w:p>
    <w:p w14:paraId="556A7E94" w14:textId="439A7240" w:rsidR="00E6120B" w:rsidRDefault="00E6120B" w:rsidP="00355149">
      <w:pPr>
        <w:spacing w:line="360" w:lineRule="auto"/>
        <w:rPr>
          <w:rFonts w:ascii="Arial" w:hAnsi="Arial" w:cs="Arial"/>
          <w:lang w:val="en-US"/>
        </w:rPr>
      </w:pPr>
    </w:p>
    <w:p w14:paraId="171DD4F3" w14:textId="036C8F47" w:rsidR="00E6120B" w:rsidRDefault="00E6120B" w:rsidP="00355149">
      <w:pPr>
        <w:spacing w:line="360" w:lineRule="auto"/>
        <w:rPr>
          <w:rFonts w:ascii="Arial" w:hAnsi="Arial" w:cs="Arial"/>
          <w:lang w:val="en-US"/>
        </w:rPr>
      </w:pPr>
      <w:r>
        <w:rPr>
          <w:rFonts w:ascii="Arial" w:hAnsi="Arial" w:cs="Arial"/>
          <w:noProof/>
          <w:lang w:val="en-US"/>
        </w:rPr>
        <w:lastRenderedPageBreak/>
        <w:drawing>
          <wp:inline distT="0" distB="0" distL="0" distR="0" wp14:anchorId="0DFE8849" wp14:editId="0F539BA3">
            <wp:extent cx="5302613" cy="72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2.pdf"/>
                    <pic:cNvPicPr/>
                  </pic:nvPicPr>
                  <pic:blipFill rotWithShape="1">
                    <a:blip r:embed="rId13">
                      <a:extLst>
                        <a:ext uri="{28A0092B-C50C-407E-A947-70E740481C1C}">
                          <a14:useLocalDpi xmlns:a14="http://schemas.microsoft.com/office/drawing/2010/main" val="0"/>
                        </a:ext>
                      </a:extLst>
                    </a:blip>
                    <a:srcRect t="10961" b="7566"/>
                    <a:stretch/>
                  </pic:blipFill>
                  <pic:spPr bwMode="auto">
                    <a:xfrm>
                      <a:off x="0" y="0"/>
                      <a:ext cx="5318760" cy="7221925"/>
                    </a:xfrm>
                    <a:prstGeom prst="rect">
                      <a:avLst/>
                    </a:prstGeom>
                    <a:ln>
                      <a:noFill/>
                    </a:ln>
                    <a:extLst>
                      <a:ext uri="{53640926-AAD7-44D8-BBD7-CCE9431645EC}">
                        <a14:shadowObscured xmlns:a14="http://schemas.microsoft.com/office/drawing/2010/main"/>
                      </a:ext>
                    </a:extLst>
                  </pic:spPr>
                </pic:pic>
              </a:graphicData>
            </a:graphic>
          </wp:inline>
        </w:drawing>
      </w:r>
    </w:p>
    <w:p w14:paraId="76C1507C" w14:textId="5424B523" w:rsidR="00E6120B" w:rsidRPr="001D6079" w:rsidRDefault="00E6120B" w:rsidP="00355149">
      <w:pPr>
        <w:spacing w:line="360" w:lineRule="auto"/>
        <w:rPr>
          <w:rFonts w:ascii="Arial" w:hAnsi="Arial" w:cs="Arial"/>
          <w:lang w:val="en-US"/>
        </w:rPr>
      </w:pPr>
      <w:r>
        <w:rPr>
          <w:rFonts w:ascii="Arial" w:hAnsi="Arial" w:cs="Arial"/>
          <w:lang w:val="en-US"/>
        </w:rPr>
        <w:t>Supplementary Figure S2: ESBL-E carriage prevalence stratified by age group.</w:t>
      </w:r>
    </w:p>
    <w:sectPr w:rsidR="00E6120B" w:rsidRPr="001D6079" w:rsidSect="00C3281C">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becca Lester" w:date="2019-04-06T12:03:00Z" w:initials="RL">
    <w:p w14:paraId="70194999" w14:textId="553B53A3" w:rsidR="00D35CFE" w:rsidRDefault="00D35CFE">
      <w:pPr>
        <w:pStyle w:val="CommentText"/>
      </w:pPr>
      <w:r>
        <w:rPr>
          <w:rStyle w:val="CommentReference"/>
        </w:rPr>
        <w:annotationRef/>
      </w:r>
      <w:r>
        <w:t>Could put in appendix</w:t>
      </w:r>
    </w:p>
  </w:comment>
  <w:comment w:id="1" w:author="Nicholas Feasey" w:date="2019-04-17T16:21:00Z" w:initials="NF">
    <w:p w14:paraId="21F5211C" w14:textId="2BB2C5CC" w:rsidR="00044F13" w:rsidRDefault="00044F13">
      <w:pPr>
        <w:pStyle w:val="CommentText"/>
      </w:pPr>
      <w:r>
        <w:rPr>
          <w:rStyle w:val="CommentReference"/>
        </w:rPr>
        <w:annotationRef/>
      </w:r>
      <w:r>
        <w:t>You have called the ESBL %, but surely expressed as a proportion?</w:t>
      </w:r>
    </w:p>
  </w:comment>
  <w:comment w:id="3" w:author="Nicholas Feasey" w:date="2019-04-18T15:30:00Z" w:initials="NF">
    <w:p w14:paraId="0EFC31B5" w14:textId="226FC83A" w:rsidR="00FC6C0D" w:rsidRDefault="00FC6C0D">
      <w:pPr>
        <w:pStyle w:val="CommentText"/>
      </w:pPr>
      <w:r>
        <w:rPr>
          <w:rStyle w:val="CommentReference"/>
        </w:rPr>
        <w:annotationRef/>
      </w:r>
      <w:r>
        <w:t>I don’t like starting sentences with caveats – I would move this to the limitations as well</w:t>
      </w:r>
    </w:p>
  </w:comment>
  <w:comment w:id="4" w:author="Nicholas Feasey" w:date="2019-04-18T15:32:00Z" w:initials="NF">
    <w:p w14:paraId="693AA817" w14:textId="61C9BCA6" w:rsidR="00FC6C0D" w:rsidRDefault="00FC6C0D">
      <w:pPr>
        <w:pStyle w:val="CommentText"/>
      </w:pPr>
      <w:r>
        <w:rPr>
          <w:rStyle w:val="CommentReference"/>
        </w:rPr>
        <w:annotationRef/>
      </w:r>
      <w:r>
        <w:t>Made same point earlier in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194999" w15:done="0"/>
  <w15:commentEx w15:paraId="21F5211C" w15:done="0"/>
  <w15:commentEx w15:paraId="0EFC31B5" w15:done="0"/>
  <w15:commentEx w15:paraId="693AA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194999" w16cid:durableId="205313F4"/>
  <w16cid:commentId w16cid:paraId="21F5211C" w16cid:durableId="2061D0FA"/>
  <w16cid:commentId w16cid:paraId="0EFC31B5" w16cid:durableId="2063169E"/>
  <w16cid:commentId w16cid:paraId="693AA817" w16cid:durableId="206317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Lester">
    <w15:presenceInfo w15:providerId="None" w15:userId="Rebecca Lester"/>
  </w15:person>
  <w15:person w15:author="Nicholas Feasey">
    <w15:presenceInfo w15:providerId="AD" w15:userId="S-1-5-21-2487726663-2905633229-874407919-3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70BC"/>
    <w:rsid w:val="000224DE"/>
    <w:rsid w:val="000249CA"/>
    <w:rsid w:val="00035B5D"/>
    <w:rsid w:val="00037A39"/>
    <w:rsid w:val="000422A2"/>
    <w:rsid w:val="0004492E"/>
    <w:rsid w:val="00044F13"/>
    <w:rsid w:val="0005242A"/>
    <w:rsid w:val="00060D8D"/>
    <w:rsid w:val="00081D63"/>
    <w:rsid w:val="0009107D"/>
    <w:rsid w:val="00095D0C"/>
    <w:rsid w:val="00097C03"/>
    <w:rsid w:val="000D3F0A"/>
    <w:rsid w:val="000E06E3"/>
    <w:rsid w:val="000F1FCD"/>
    <w:rsid w:val="000F2ADC"/>
    <w:rsid w:val="001068B2"/>
    <w:rsid w:val="00111F80"/>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932AE"/>
    <w:rsid w:val="002B7419"/>
    <w:rsid w:val="002D6149"/>
    <w:rsid w:val="002F7547"/>
    <w:rsid w:val="00310ABD"/>
    <w:rsid w:val="00334E4C"/>
    <w:rsid w:val="00337F54"/>
    <w:rsid w:val="00350A6A"/>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27934"/>
    <w:rsid w:val="005435F6"/>
    <w:rsid w:val="00554D3F"/>
    <w:rsid w:val="00560099"/>
    <w:rsid w:val="005625A2"/>
    <w:rsid w:val="00570A74"/>
    <w:rsid w:val="00570F1E"/>
    <w:rsid w:val="00584DE1"/>
    <w:rsid w:val="005943FA"/>
    <w:rsid w:val="00596BF0"/>
    <w:rsid w:val="00597CE9"/>
    <w:rsid w:val="005A777C"/>
    <w:rsid w:val="005B501E"/>
    <w:rsid w:val="005D568A"/>
    <w:rsid w:val="006127E8"/>
    <w:rsid w:val="006158B6"/>
    <w:rsid w:val="006229EE"/>
    <w:rsid w:val="006244A9"/>
    <w:rsid w:val="00625DB8"/>
    <w:rsid w:val="00626EF6"/>
    <w:rsid w:val="00627792"/>
    <w:rsid w:val="00631620"/>
    <w:rsid w:val="00636BA7"/>
    <w:rsid w:val="00652A66"/>
    <w:rsid w:val="006541C8"/>
    <w:rsid w:val="00657365"/>
    <w:rsid w:val="00670938"/>
    <w:rsid w:val="0069276E"/>
    <w:rsid w:val="006939B1"/>
    <w:rsid w:val="006C3EB0"/>
    <w:rsid w:val="006D3B76"/>
    <w:rsid w:val="006D6118"/>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E7921"/>
    <w:rsid w:val="007F1604"/>
    <w:rsid w:val="00805BC5"/>
    <w:rsid w:val="008065E3"/>
    <w:rsid w:val="00807798"/>
    <w:rsid w:val="0082646C"/>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C7C85"/>
    <w:rsid w:val="009E3969"/>
    <w:rsid w:val="009F0140"/>
    <w:rsid w:val="009F22F8"/>
    <w:rsid w:val="009F2B1B"/>
    <w:rsid w:val="009F41F4"/>
    <w:rsid w:val="00A01599"/>
    <w:rsid w:val="00A102DC"/>
    <w:rsid w:val="00A133AF"/>
    <w:rsid w:val="00A21443"/>
    <w:rsid w:val="00A32E78"/>
    <w:rsid w:val="00A4279C"/>
    <w:rsid w:val="00A427E1"/>
    <w:rsid w:val="00A43911"/>
    <w:rsid w:val="00A62CD7"/>
    <w:rsid w:val="00A70B6F"/>
    <w:rsid w:val="00A727A7"/>
    <w:rsid w:val="00A81C05"/>
    <w:rsid w:val="00A860B2"/>
    <w:rsid w:val="00A9330C"/>
    <w:rsid w:val="00A956D3"/>
    <w:rsid w:val="00A96216"/>
    <w:rsid w:val="00AB777D"/>
    <w:rsid w:val="00AC0715"/>
    <w:rsid w:val="00AC12A6"/>
    <w:rsid w:val="00AC7D4E"/>
    <w:rsid w:val="00AD0C29"/>
    <w:rsid w:val="00AD16C4"/>
    <w:rsid w:val="00AD1E2D"/>
    <w:rsid w:val="00B0245D"/>
    <w:rsid w:val="00B121CF"/>
    <w:rsid w:val="00B17853"/>
    <w:rsid w:val="00B25F6D"/>
    <w:rsid w:val="00B32D83"/>
    <w:rsid w:val="00B36553"/>
    <w:rsid w:val="00B42037"/>
    <w:rsid w:val="00B42B57"/>
    <w:rsid w:val="00B57336"/>
    <w:rsid w:val="00B802BF"/>
    <w:rsid w:val="00B81594"/>
    <w:rsid w:val="00B84B0C"/>
    <w:rsid w:val="00B85E5E"/>
    <w:rsid w:val="00BB2D7E"/>
    <w:rsid w:val="00BB3A7A"/>
    <w:rsid w:val="00BE0318"/>
    <w:rsid w:val="00BE0807"/>
    <w:rsid w:val="00BF0371"/>
    <w:rsid w:val="00C025DB"/>
    <w:rsid w:val="00C0340E"/>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3680"/>
    <w:rsid w:val="00D25505"/>
    <w:rsid w:val="00D31B76"/>
    <w:rsid w:val="00D32A85"/>
    <w:rsid w:val="00D3317A"/>
    <w:rsid w:val="00D337B8"/>
    <w:rsid w:val="00D35CFE"/>
    <w:rsid w:val="00D463F5"/>
    <w:rsid w:val="00D518A5"/>
    <w:rsid w:val="00D53A8F"/>
    <w:rsid w:val="00D72FDB"/>
    <w:rsid w:val="00D77D37"/>
    <w:rsid w:val="00D82947"/>
    <w:rsid w:val="00D8340C"/>
    <w:rsid w:val="00DA2E1D"/>
    <w:rsid w:val="00DC733C"/>
    <w:rsid w:val="00DD4459"/>
    <w:rsid w:val="00E030FF"/>
    <w:rsid w:val="00E04918"/>
    <w:rsid w:val="00E078D2"/>
    <w:rsid w:val="00E102DC"/>
    <w:rsid w:val="00E11CB4"/>
    <w:rsid w:val="00E55898"/>
    <w:rsid w:val="00E6120B"/>
    <w:rsid w:val="00E629B1"/>
    <w:rsid w:val="00E85C29"/>
    <w:rsid w:val="00E85EC9"/>
    <w:rsid w:val="00E85F6B"/>
    <w:rsid w:val="00E96843"/>
    <w:rsid w:val="00EB1768"/>
    <w:rsid w:val="00EC3B35"/>
    <w:rsid w:val="00ED59D4"/>
    <w:rsid w:val="00ED649F"/>
    <w:rsid w:val="00EF5CB6"/>
    <w:rsid w:val="00EF6785"/>
    <w:rsid w:val="00EF7915"/>
    <w:rsid w:val="00F04594"/>
    <w:rsid w:val="00F065F9"/>
    <w:rsid w:val="00F43D90"/>
    <w:rsid w:val="00F54A46"/>
    <w:rsid w:val="00F81778"/>
    <w:rsid w:val="00F902B9"/>
    <w:rsid w:val="00F9248B"/>
    <w:rsid w:val="00F92881"/>
    <w:rsid w:val="00F93DDE"/>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hyperlink" Target="mailto:joseph.lewis@lstmed.ac.uk" TargetMode="Externa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85A7-6513-7A4E-8939-3DA83BC9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27446</Words>
  <Characters>156447</Characters>
  <Application>Microsoft Office Word</Application>
  <DocSecurity>0</DocSecurity>
  <Lines>1303</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3</cp:revision>
  <dcterms:created xsi:type="dcterms:W3CDTF">2019-04-24T09:40:00Z</dcterms:created>
  <dcterms:modified xsi:type="dcterms:W3CDTF">2019-04-25T13:25:00Z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