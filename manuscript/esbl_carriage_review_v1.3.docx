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404CA1D7" w:rsidR="00355149" w:rsidRDefault="00801FC6" w:rsidP="00B96BEA">
      <w:pPr>
        <w:spacing w:line="480" w:lineRule="auto"/>
        <w:rPr>
          <w:rFonts w:ascii="Arial" w:hAnsi="Arial" w:cs="Arial"/>
          <w:b/>
        </w:rPr>
      </w:pPr>
      <w:r>
        <w:rPr>
          <w:rFonts w:ascii="Arial" w:hAnsi="Arial" w:cs="Arial"/>
          <w:b/>
        </w:rPr>
        <w:t>G</w:t>
      </w:r>
      <w:r w:rsidR="00355149" w:rsidRPr="00161F01">
        <w:rPr>
          <w:rFonts w:ascii="Arial" w:hAnsi="Arial" w:cs="Arial"/>
          <w:b/>
        </w:rPr>
        <w:t xml:space="preserve">ut mucosal </w:t>
      </w:r>
      <w:commentRangeStart w:id="0"/>
      <w:r w:rsidR="00355149" w:rsidRPr="00161F01">
        <w:rPr>
          <w:rFonts w:ascii="Arial" w:hAnsi="Arial" w:cs="Arial"/>
          <w:b/>
        </w:rPr>
        <w:t xml:space="preserve">colonisation </w:t>
      </w:r>
      <w:commentRangeEnd w:id="0"/>
      <w:r w:rsidR="00935DD1">
        <w:rPr>
          <w:rStyle w:val="CommentReference"/>
        </w:rPr>
        <w:commentReference w:id="0"/>
      </w:r>
      <w:r w:rsidR="00355149" w:rsidRPr="00161F01">
        <w:rPr>
          <w:rFonts w:ascii="Arial" w:hAnsi="Arial" w:cs="Arial"/>
          <w:b/>
        </w:rPr>
        <w:t>with extended-spectrum beta</w:t>
      </w:r>
      <w:r w:rsidR="00BA506E">
        <w:rPr>
          <w:rFonts w:ascii="Arial" w:hAnsi="Arial" w:cs="Arial"/>
          <w:b/>
        </w:rPr>
        <w:t>-</w:t>
      </w:r>
      <w:r w:rsidR="00355149" w:rsidRPr="00161F01">
        <w:rPr>
          <w:rFonts w:ascii="Arial" w:hAnsi="Arial" w:cs="Arial"/>
          <w:b/>
        </w:rPr>
        <w:t xml:space="preserve">lactamase producing </w:t>
      </w:r>
      <w:r w:rsidR="00355149" w:rsidRPr="0001746F">
        <w:rPr>
          <w:rFonts w:ascii="Arial" w:hAnsi="Arial" w:cs="Arial"/>
          <w:b/>
        </w:rPr>
        <w:t>Enterobacteria</w:t>
      </w:r>
      <w:r w:rsidR="00161F01" w:rsidRPr="0001746F">
        <w:rPr>
          <w:rFonts w:ascii="Arial" w:hAnsi="Arial" w:cs="Arial"/>
          <w:b/>
        </w:rPr>
        <w:t>cea</w:t>
      </w:r>
      <w:r w:rsidR="00161F01" w:rsidRPr="0095682C">
        <w:rPr>
          <w:rFonts w:ascii="Arial" w:hAnsi="Arial" w:cs="Arial"/>
          <w:b/>
          <w:i/>
        </w:rPr>
        <w:t>e</w:t>
      </w:r>
      <w:r w:rsidR="00161F01"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692F9529"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sidR="003517A7">
        <w:rPr>
          <w:rFonts w:ascii="Arial" w:hAnsi="Arial" w:cs="Arial"/>
        </w:rPr>
        <w:t>Paul Garner</w:t>
      </w:r>
      <w:r w:rsidR="003517A7" w:rsidRPr="003517A7">
        <w:rPr>
          <w:rFonts w:ascii="Arial" w:hAnsi="Arial" w:cs="Arial"/>
          <w:vertAlign w:val="superscript"/>
        </w:rPr>
        <w:t>1</w:t>
      </w:r>
      <w:r w:rsidR="003517A7">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B96BEA">
      <w:pPr>
        <w:spacing w:line="480" w:lineRule="auto"/>
        <w:rPr>
          <w:rFonts w:ascii="Arial" w:hAnsi="Arial" w:cs="Arial"/>
        </w:rPr>
      </w:pPr>
    </w:p>
    <w:p w14:paraId="6F1FD29A" w14:textId="11D3DA19" w:rsidR="0095682C" w:rsidRDefault="0095682C" w:rsidP="00B96BEA">
      <w:pPr>
        <w:spacing w:line="480" w:lineRule="auto"/>
        <w:rPr>
          <w:rFonts w:ascii="Arial" w:hAnsi="Arial" w:cs="Arial"/>
        </w:rPr>
      </w:pPr>
      <w:r>
        <w:rPr>
          <w:rFonts w:ascii="Arial" w:hAnsi="Arial" w:cs="Arial"/>
        </w:rPr>
        <w:t xml:space="preserve">Running tittle: </w:t>
      </w:r>
      <w:r w:rsidR="00F47747">
        <w:rPr>
          <w:rFonts w:ascii="Arial" w:hAnsi="Arial" w:cs="Arial"/>
        </w:rPr>
        <w:t xml:space="preserve">Systematic review of </w:t>
      </w:r>
      <w:r>
        <w:rPr>
          <w:rFonts w:ascii="Arial" w:hAnsi="Arial" w:cs="Arial"/>
        </w:rPr>
        <w:t>ESBL-E carriage in sSA</w:t>
      </w:r>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8"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4BFD735F" w:rsidR="001D6079" w:rsidRPr="0095682C" w:rsidRDefault="00ED75EE" w:rsidP="00B96BEA">
      <w:pPr>
        <w:spacing w:line="480" w:lineRule="auto"/>
        <w:rPr>
          <w:rFonts w:ascii="Arial" w:hAnsi="Arial" w:cs="Arial"/>
          <w:b/>
        </w:rPr>
      </w:pPr>
      <w:r>
        <w:rPr>
          <w:rFonts w:ascii="Arial" w:hAnsi="Arial" w:cs="Arial"/>
          <w:b/>
        </w:rPr>
        <w:lastRenderedPageBreak/>
        <w:t>Synopsis</w:t>
      </w:r>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68EF32F5" w:rsidR="00161F01" w:rsidRDefault="00161F01" w:rsidP="00B96BEA">
      <w:pPr>
        <w:spacing w:line="480" w:lineRule="auto"/>
        <w:rPr>
          <w:rFonts w:ascii="Arial" w:hAnsi="Arial" w:cs="Arial"/>
        </w:rPr>
      </w:pPr>
      <w:r>
        <w:rPr>
          <w:rFonts w:ascii="Arial" w:hAnsi="Arial" w:cs="Arial"/>
        </w:rPr>
        <w:t>Extended-spectrum beta</w:t>
      </w:r>
      <w:r w:rsidR="00BA506E">
        <w:rPr>
          <w:rFonts w:ascii="Arial" w:hAnsi="Arial" w:cs="Arial"/>
        </w:rPr>
        <w:t>-</w:t>
      </w:r>
      <w:r>
        <w:rPr>
          <w:rFonts w:ascii="Arial" w:hAnsi="Arial" w:cs="Arial"/>
        </w:rPr>
        <w:t xml:space="preserve">lactamase producing Enterobacteriaceae (ESBL-E) </w:t>
      </w:r>
      <w:del w:id="1" w:author="Paul Garner" w:date="2019-05-31T13:53:00Z">
        <w:r w:rsidDel="00935DD1">
          <w:rPr>
            <w:rFonts w:ascii="Arial" w:hAnsi="Arial" w:cs="Arial"/>
          </w:rPr>
          <w:delText>are a threat to</w:delText>
        </w:r>
      </w:del>
      <w:ins w:id="2" w:author="Paul Garner" w:date="2019-05-31T13:53:00Z">
        <w:r w:rsidR="00935DD1">
          <w:rPr>
            <w:rFonts w:ascii="Arial" w:hAnsi="Arial" w:cs="Arial"/>
          </w:rPr>
          <w:t>threaten</w:t>
        </w:r>
      </w:ins>
      <w:r>
        <w:rPr>
          <w:rFonts w:ascii="Arial" w:hAnsi="Arial" w:cs="Arial"/>
        </w:rPr>
        <w:t xml:space="preserve"> human health</w:t>
      </w:r>
      <w:ins w:id="3" w:author="Paul Garner" w:date="2019-05-31T13:54:00Z">
        <w:r w:rsidR="00935DD1">
          <w:rPr>
            <w:rFonts w:ascii="Arial" w:hAnsi="Arial" w:cs="Arial"/>
          </w:rPr>
          <w:t xml:space="preserve">; and, </w:t>
        </w:r>
      </w:ins>
      <w:del w:id="4" w:author="Paul Garner" w:date="2019-05-31T13:54:00Z">
        <w:r w:rsidR="00EF7915" w:rsidDel="00935DD1">
          <w:rPr>
            <w:rFonts w:ascii="Arial" w:hAnsi="Arial" w:cs="Arial"/>
          </w:rPr>
          <w:delText xml:space="preserve">, </w:delText>
        </w:r>
      </w:del>
      <w:ins w:id="5" w:author="Paul Garner" w:date="2019-05-31T13:55:00Z">
        <w:r w:rsidR="00935DD1">
          <w:rPr>
            <w:rFonts w:ascii="Arial" w:hAnsi="Arial" w:cs="Arial"/>
          </w:rPr>
          <w:t>in areas of sub-Saharan Africa (sSA) w</w:t>
        </w:r>
        <w:bookmarkStart w:id="6" w:name="_GoBack"/>
        <w:bookmarkEnd w:id="6"/>
        <w:r w:rsidR="00935DD1">
          <w:rPr>
            <w:rFonts w:ascii="Arial" w:hAnsi="Arial" w:cs="Arial"/>
          </w:rPr>
          <w:t xml:space="preserve">ere </w:t>
        </w:r>
      </w:ins>
      <w:del w:id="7" w:author="Paul Garner" w:date="2019-05-31T13:54:00Z">
        <w:r w:rsidR="00EF7915" w:rsidDel="00935DD1">
          <w:rPr>
            <w:rFonts w:ascii="Arial" w:hAnsi="Arial" w:cs="Arial"/>
          </w:rPr>
          <w:delText xml:space="preserve">and </w:delText>
        </w:r>
        <w:r w:rsidR="00801FC6" w:rsidDel="00935DD1">
          <w:rPr>
            <w:rFonts w:ascii="Arial" w:hAnsi="Arial" w:cs="Arial"/>
          </w:rPr>
          <w:delText>lack of access</w:delText>
        </w:r>
        <w:r w:rsidR="00725983" w:rsidDel="00935DD1">
          <w:rPr>
            <w:rFonts w:ascii="Arial" w:hAnsi="Arial" w:cs="Arial"/>
          </w:rPr>
          <w:delText xml:space="preserve"> of </w:delText>
        </w:r>
      </w:del>
      <w:r w:rsidR="00725983">
        <w:rPr>
          <w:rFonts w:ascii="Arial" w:hAnsi="Arial" w:cs="Arial"/>
        </w:rPr>
        <w:t>carbapenems</w:t>
      </w:r>
      <w:ins w:id="8" w:author="Paul Garner" w:date="2019-05-31T13:54:00Z">
        <w:r w:rsidR="00935DD1">
          <w:rPr>
            <w:rFonts w:ascii="Arial" w:hAnsi="Arial" w:cs="Arial"/>
          </w:rPr>
          <w:t xml:space="preserve"> are not available,</w:t>
        </w:r>
      </w:ins>
      <w:r w:rsidR="00801FC6">
        <w:rPr>
          <w:rFonts w:ascii="Arial" w:hAnsi="Arial" w:cs="Arial"/>
        </w:rPr>
        <w:t xml:space="preserve"> </w:t>
      </w:r>
      <w:r w:rsidR="00EF7915">
        <w:rPr>
          <w:rFonts w:ascii="Arial" w:hAnsi="Arial" w:cs="Arial"/>
        </w:rPr>
        <w:t xml:space="preserve">may render </w:t>
      </w:r>
      <w:r w:rsidR="00652A66">
        <w:rPr>
          <w:rFonts w:ascii="Arial" w:hAnsi="Arial" w:cs="Arial"/>
        </w:rPr>
        <w:t xml:space="preserve">ESBL-E infections </w:t>
      </w:r>
      <w:del w:id="9" w:author="Paul Garner" w:date="2019-05-31T13:54:00Z">
        <w:r w:rsidR="00801FC6" w:rsidDel="00935DD1">
          <w:rPr>
            <w:rFonts w:ascii="Arial" w:hAnsi="Arial" w:cs="Arial"/>
          </w:rPr>
          <w:delText xml:space="preserve">locally </w:delText>
        </w:r>
      </w:del>
      <w:r w:rsidR="00EF7915">
        <w:rPr>
          <w:rFonts w:ascii="Arial" w:hAnsi="Arial" w:cs="Arial"/>
        </w:rPr>
        <w:t>untreatable</w:t>
      </w:r>
      <w:ins w:id="10" w:author="Paul Garner" w:date="2019-05-31T13:55:00Z">
        <w:r w:rsidR="00935DD1">
          <w:rPr>
            <w:rFonts w:ascii="Arial" w:hAnsi="Arial" w:cs="Arial"/>
          </w:rPr>
          <w:t>.</w:t>
        </w:r>
      </w:ins>
      <w:r w:rsidR="00EF7915">
        <w:rPr>
          <w:rFonts w:ascii="Arial" w:hAnsi="Arial" w:cs="Arial"/>
        </w:rPr>
        <w:t xml:space="preserve"> </w:t>
      </w:r>
      <w:del w:id="11" w:author="Paul Garner" w:date="2019-05-31T13:55:00Z">
        <w:r w:rsidR="00EF7915" w:rsidDel="00935DD1">
          <w:rPr>
            <w:rFonts w:ascii="Arial" w:hAnsi="Arial" w:cs="Arial"/>
          </w:rPr>
          <w:delText>in sub-Saharan Africa (sSA)</w:delText>
        </w:r>
        <w:r w:rsidDel="00935DD1">
          <w:rPr>
            <w:rFonts w:ascii="Arial" w:hAnsi="Arial" w:cs="Arial"/>
          </w:rPr>
          <w:delText xml:space="preserve">. </w:delText>
        </w:r>
      </w:del>
      <w:r>
        <w:rPr>
          <w:rFonts w:ascii="Arial" w:hAnsi="Arial" w:cs="Arial"/>
        </w:rPr>
        <w:t xml:space="preserve">Gut mucosal colonisation </w:t>
      </w:r>
      <w:del w:id="12" w:author="Paul Garner" w:date="2019-05-31T13:55:00Z">
        <w:r w:rsidDel="00935DD1">
          <w:rPr>
            <w:rFonts w:ascii="Arial" w:hAnsi="Arial" w:cs="Arial"/>
          </w:rPr>
          <w:delText>is thought to precede</w:delText>
        </w:r>
      </w:del>
      <w:ins w:id="13" w:author="Paul Garner" w:date="2019-05-31T13:55:00Z">
        <w:r w:rsidR="00935DD1">
          <w:rPr>
            <w:rFonts w:ascii="Arial" w:hAnsi="Arial" w:cs="Arial"/>
          </w:rPr>
          <w:t xml:space="preserve">probably </w:t>
        </w:r>
      </w:ins>
      <w:ins w:id="14" w:author="Paul Garner" w:date="2019-05-31T13:56:00Z">
        <w:r w:rsidR="00935DD1">
          <w:rPr>
            <w:rFonts w:ascii="Arial" w:hAnsi="Arial" w:cs="Arial"/>
          </w:rPr>
          <w:t>occurs before</w:t>
        </w:r>
      </w:ins>
      <w:r>
        <w:rPr>
          <w:rFonts w:ascii="Arial" w:hAnsi="Arial" w:cs="Arial"/>
        </w:rPr>
        <w:t xml:space="preserve"> infection, making prevention of colonisation an attractive target for intervention, but</w:t>
      </w:r>
      <w:ins w:id="15" w:author="Paul Garner" w:date="2019-05-31T13:56:00Z">
        <w:r w:rsidR="00935DD1">
          <w:rPr>
            <w:rFonts w:ascii="Arial" w:hAnsi="Arial" w:cs="Arial"/>
          </w:rPr>
          <w:t xml:space="preserve"> </w:t>
        </w:r>
      </w:ins>
      <w:r>
        <w:rPr>
          <w:rFonts w:ascii="Arial" w:hAnsi="Arial" w:cs="Arial"/>
        </w:rPr>
        <w:t xml:space="preserve"> the epidemiology of ESBL-E in sSA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2FD45A99" w:rsidR="00161F01" w:rsidRDefault="002F5EA1" w:rsidP="00B96BEA">
      <w:pPr>
        <w:spacing w:line="480" w:lineRule="auto"/>
        <w:rPr>
          <w:rFonts w:ascii="Arial" w:hAnsi="Arial" w:cs="Arial"/>
        </w:rPr>
      </w:pPr>
      <w:r>
        <w:rPr>
          <w:rFonts w:ascii="Arial" w:hAnsi="Arial" w:cs="Arial"/>
        </w:rPr>
        <w:t>D</w:t>
      </w:r>
      <w:r w:rsidR="00161F01">
        <w:rPr>
          <w:rFonts w:ascii="Arial" w:hAnsi="Arial" w:cs="Arial"/>
        </w:rPr>
        <w:t xml:space="preserve">escribe ESBL-E colonisation prevalence in sSA and </w:t>
      </w:r>
      <w:del w:id="16" w:author="Paul Garner" w:date="2019-05-31T13:56:00Z">
        <w:r w:rsidR="00161F01" w:rsidDel="00935DD1">
          <w:rPr>
            <w:rFonts w:ascii="Arial" w:hAnsi="Arial" w:cs="Arial"/>
          </w:rPr>
          <w:delText xml:space="preserve">identify </w:delText>
        </w:r>
      </w:del>
      <w:r w:rsidR="00161F01">
        <w:rPr>
          <w:rFonts w:ascii="Arial" w:hAnsi="Arial" w:cs="Arial"/>
        </w:rPr>
        <w:t>risk factors associated with carriage.</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443985BC" w:rsidR="00161F01" w:rsidRDefault="00801FC6" w:rsidP="00B96BEA">
      <w:pPr>
        <w:spacing w:line="480" w:lineRule="auto"/>
        <w:rPr>
          <w:rFonts w:ascii="Arial" w:hAnsi="Arial" w:cs="Arial"/>
        </w:rPr>
      </w:pPr>
      <w:del w:id="17" w:author="Paul Garner" w:date="2019-06-01T14:43:00Z">
        <w:r w:rsidDel="001E21E7">
          <w:rPr>
            <w:rFonts w:ascii="Arial" w:hAnsi="Arial" w:cs="Arial"/>
          </w:rPr>
          <w:delText>Systematic review and meta-analysis</w:delText>
        </w:r>
      </w:del>
      <w:del w:id="18" w:author="Paul Garner" w:date="2019-05-31T13:56:00Z">
        <w:r w:rsidDel="00935DD1">
          <w:rPr>
            <w:rFonts w:ascii="Arial" w:hAnsi="Arial" w:cs="Arial"/>
          </w:rPr>
          <w:delText>,</w:delText>
        </w:r>
      </w:del>
      <w:ins w:id="19" w:author="Paul Garner" w:date="2019-06-01T14:43:00Z">
        <w:r w:rsidR="001E21E7">
          <w:rPr>
            <w:rFonts w:ascii="Arial" w:hAnsi="Arial" w:cs="Arial"/>
          </w:rPr>
          <w:t>Studies included were</w:t>
        </w:r>
      </w:ins>
      <w:r>
        <w:rPr>
          <w:rFonts w:ascii="Arial" w:hAnsi="Arial" w:cs="Arial"/>
        </w:rPr>
        <w:t xml:space="preserve"> </w:t>
      </w:r>
      <w:del w:id="20" w:author="Paul Garner" w:date="2019-05-31T13:57:00Z">
        <w:r w:rsidDel="00935DD1">
          <w:rPr>
            <w:rFonts w:ascii="Arial" w:hAnsi="Arial" w:cs="Arial"/>
          </w:rPr>
          <w:delText xml:space="preserve">including </w:delText>
        </w:r>
      </w:del>
      <w:r>
        <w:rPr>
          <w:rFonts w:ascii="Arial" w:hAnsi="Arial" w:cs="Arial"/>
        </w:rPr>
        <w:t xml:space="preserve">prospective cross-sectional or cohort studies </w:t>
      </w:r>
      <w:del w:id="21" w:author="Paul Garner" w:date="2019-06-01T14:43:00Z">
        <w:r w:rsidDel="001E21E7">
          <w:rPr>
            <w:rFonts w:ascii="Arial" w:hAnsi="Arial" w:cs="Arial"/>
          </w:rPr>
          <w:delText xml:space="preserve">screening </w:delText>
        </w:r>
      </w:del>
      <w:ins w:id="22" w:author="Paul Garner" w:date="2019-06-01T14:43:00Z">
        <w:r w:rsidR="001E21E7">
          <w:rPr>
            <w:rFonts w:ascii="Arial" w:hAnsi="Arial" w:cs="Arial"/>
          </w:rPr>
          <w:t>reporting</w:t>
        </w:r>
      </w:ins>
      <w:del w:id="23" w:author="Paul Garner" w:date="2019-06-01T14:43:00Z">
        <w:r w:rsidDel="001E21E7">
          <w:rPr>
            <w:rFonts w:ascii="Arial" w:hAnsi="Arial" w:cs="Arial"/>
          </w:rPr>
          <w:delText>for</w:delText>
        </w:r>
      </w:del>
      <w:r>
        <w:rPr>
          <w:rFonts w:ascii="Arial" w:hAnsi="Arial" w:cs="Arial"/>
        </w:rPr>
        <w:t xml:space="preserve"> </w:t>
      </w:r>
      <w:r w:rsidR="002F5EA1">
        <w:rPr>
          <w:rFonts w:ascii="Arial" w:hAnsi="Arial" w:cs="Arial"/>
        </w:rPr>
        <w:t xml:space="preserve">gut mucosal </w:t>
      </w:r>
      <w:r>
        <w:rPr>
          <w:rFonts w:ascii="Arial" w:hAnsi="Arial" w:cs="Arial"/>
        </w:rPr>
        <w:t xml:space="preserve">ESBL-E carriage in </w:t>
      </w:r>
      <w:r w:rsidR="002F5EA1">
        <w:rPr>
          <w:rFonts w:ascii="Arial" w:hAnsi="Arial" w:cs="Arial"/>
        </w:rPr>
        <w:t xml:space="preserve">any population in </w:t>
      </w:r>
      <w:r>
        <w:rPr>
          <w:rFonts w:ascii="Arial" w:hAnsi="Arial" w:cs="Arial"/>
        </w:rPr>
        <w:t xml:space="preserve">sSA. </w:t>
      </w:r>
      <w:ins w:id="24" w:author="Paul Garner" w:date="2019-06-01T14:42:00Z">
        <w:r w:rsidR="001E21E7">
          <w:rPr>
            <w:rFonts w:ascii="Arial" w:hAnsi="Arial" w:cs="Arial"/>
          </w:rPr>
          <w:t xml:space="preserve">We searched </w:t>
        </w:r>
        <w:r w:rsidR="001E21E7" w:rsidRPr="001E21E7">
          <w:rPr>
            <w:rFonts w:ascii="Arial" w:hAnsi="Arial" w:cs="Arial"/>
            <w:highlight w:val="yellow"/>
            <w:rPrChange w:id="25" w:author="Paul Garner" w:date="2019-06-01T14:42:00Z">
              <w:rPr>
                <w:rFonts w:ascii="Arial" w:hAnsi="Arial" w:cs="Arial"/>
              </w:rPr>
            </w:rPrChange>
          </w:rPr>
          <w:t>[insert databases and date of last search].</w:t>
        </w:r>
        <w:r w:rsidR="001E21E7">
          <w:rPr>
            <w:rFonts w:ascii="Arial" w:hAnsi="Arial" w:cs="Arial"/>
          </w:rPr>
          <w:t xml:space="preserve"> </w:t>
        </w:r>
      </w:ins>
      <w:r w:rsidR="00286105">
        <w:rPr>
          <w:rFonts w:ascii="Arial" w:hAnsi="Arial" w:cs="Arial"/>
        </w:rPr>
        <w:t>We summarise the range of prevalence across sites</w:t>
      </w:r>
      <w:r>
        <w:rPr>
          <w:rFonts w:ascii="Arial" w:hAnsi="Arial" w:cs="Arial"/>
        </w:rPr>
        <w:t xml:space="preserve"> </w:t>
      </w:r>
      <w:r w:rsidR="00286105">
        <w:rPr>
          <w:rFonts w:ascii="Arial" w:hAnsi="Arial" w:cs="Arial"/>
        </w:rPr>
        <w:t>and</w:t>
      </w:r>
      <w:r w:rsidR="002F5EA1">
        <w:rPr>
          <w:rFonts w:ascii="Arial" w:hAnsi="Arial" w:cs="Arial"/>
        </w:rPr>
        <w:t xml:space="preserve"> tabulate</w:t>
      </w:r>
      <w:r w:rsidR="00286105">
        <w:rPr>
          <w:rFonts w:ascii="Arial" w:hAnsi="Arial" w:cs="Arial"/>
        </w:rPr>
        <w:t xml:space="preserve"> risk factors for carriage</w:t>
      </w:r>
      <w:ins w:id="26" w:author="Paul Garner" w:date="2019-06-01T14:57:00Z">
        <w:r w:rsidR="00BD7E07">
          <w:rPr>
            <w:rFonts w:ascii="Arial" w:hAnsi="Arial" w:cs="Arial"/>
          </w:rPr>
          <w:t xml:space="preserve"> The protocol was registered </w:t>
        </w:r>
      </w:ins>
      <w:ins w:id="27" w:author="Paul Garner" w:date="2019-06-01T14:58:00Z">
        <w:r w:rsidR="00BD7E07">
          <w:rPr>
            <w:rFonts w:ascii="Arial" w:hAnsi="Arial" w:cs="Arial"/>
          </w:rPr>
          <w:t>(</w:t>
        </w:r>
      </w:ins>
      <w:del w:id="28" w:author="Paul Garner" w:date="2019-06-01T14:57:00Z">
        <w:r w:rsidR="00286105" w:rsidDel="00BD7E07">
          <w:rPr>
            <w:rFonts w:ascii="Arial" w:hAnsi="Arial" w:cs="Arial"/>
          </w:rPr>
          <w:delText>.</w:delText>
        </w:r>
      </w:del>
      <w:del w:id="29" w:author="Paul Garner" w:date="2019-06-01T14:58:00Z">
        <w:r w:rsidR="00286105" w:rsidDel="00BD7E07">
          <w:rPr>
            <w:rFonts w:ascii="Arial" w:hAnsi="Arial" w:cs="Arial"/>
          </w:rPr>
          <w:delText xml:space="preserve"> </w:delText>
        </w:r>
      </w:del>
      <w:ins w:id="30" w:author="Paul Garner" w:date="2019-06-01T14:57:00Z">
        <w:r w:rsidR="00BD7E07">
          <w:rPr>
            <w:rFonts w:ascii="Arial" w:hAnsi="Arial" w:cs="Arial"/>
          </w:rPr>
          <w:t xml:space="preserve">Prospero ID </w:t>
        </w:r>
        <w:r w:rsidR="00BD7E07" w:rsidRPr="00730D69">
          <w:rPr>
            <w:rFonts w:ascii="Arial" w:hAnsi="Arial" w:cs="Arial"/>
          </w:rPr>
          <w:t>CRD42019123559</w:t>
        </w:r>
      </w:ins>
      <w:ins w:id="31" w:author="Paul Garner" w:date="2019-06-01T14:58:00Z">
        <w:r w:rsidR="00BD7E07">
          <w:rPr>
            <w:rFonts w:ascii="Arial" w:hAnsi="Arial" w:cs="Arial"/>
          </w:rPr>
          <w:t>)</w:t>
        </w:r>
      </w:ins>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2A13DDDA" w:rsidR="00161F01" w:rsidRDefault="001E21E7" w:rsidP="00BD7E07">
      <w:pPr>
        <w:spacing w:line="480" w:lineRule="auto"/>
        <w:rPr>
          <w:rFonts w:ascii="Arial" w:hAnsi="Arial" w:cs="Arial"/>
        </w:rPr>
      </w:pPr>
      <w:ins w:id="32" w:author="Paul Garner" w:date="2019-06-01T14:43:00Z">
        <w:r>
          <w:rPr>
            <w:rFonts w:ascii="Arial" w:hAnsi="Arial" w:cs="Arial"/>
          </w:rPr>
          <w:t xml:space="preserve">From </w:t>
        </w:r>
      </w:ins>
      <w:del w:id="33" w:author="Paul Garner" w:date="2019-06-01T14:43:00Z">
        <w:r w:rsidR="00F04594" w:rsidDel="001E21E7">
          <w:rPr>
            <w:rFonts w:ascii="Arial" w:hAnsi="Arial" w:cs="Arial"/>
          </w:rPr>
          <w:delText xml:space="preserve">We screened </w:delText>
        </w:r>
      </w:del>
      <w:r w:rsidR="00161F01">
        <w:rPr>
          <w:rFonts w:ascii="Arial" w:hAnsi="Arial" w:cs="Arial"/>
        </w:rPr>
        <w:t>2975 abstracts</w:t>
      </w:r>
      <w:ins w:id="34" w:author="Paul Garner" w:date="2019-06-01T14:44:00Z">
        <w:r>
          <w:rPr>
            <w:rFonts w:ascii="Arial" w:hAnsi="Arial" w:cs="Arial"/>
          </w:rPr>
          <w:t xml:space="preserve"> we identified</w:t>
        </w:r>
      </w:ins>
      <w:del w:id="35" w:author="Paul Garner" w:date="2019-06-01T14:44:00Z">
        <w:r w:rsidR="00161F01" w:rsidDel="001E21E7">
          <w:rPr>
            <w:rFonts w:ascii="Arial" w:hAnsi="Arial" w:cs="Arial"/>
          </w:rPr>
          <w:delText xml:space="preserve"> and</w:delText>
        </w:r>
      </w:del>
      <w:r w:rsidR="00161F01">
        <w:rPr>
          <w:rFonts w:ascii="Arial" w:hAnsi="Arial" w:cs="Arial"/>
        </w:rPr>
        <w:t xml:space="preserve"> 32 studies </w:t>
      </w:r>
      <w:del w:id="36" w:author="Paul Garner" w:date="2019-06-01T14:44:00Z">
        <w:r w:rsidR="00161F01" w:rsidDel="001E21E7">
          <w:rPr>
            <w:rFonts w:ascii="Arial" w:hAnsi="Arial" w:cs="Arial"/>
          </w:rPr>
          <w:delText xml:space="preserve">of </w:delText>
        </w:r>
      </w:del>
      <w:ins w:id="37" w:author="Paul Garner" w:date="2019-06-01T14:44:00Z">
        <w:r>
          <w:rPr>
            <w:rFonts w:ascii="Arial" w:hAnsi="Arial" w:cs="Arial"/>
          </w:rPr>
          <w:t xml:space="preserve">including a total of </w:t>
        </w:r>
      </w:ins>
      <w:r w:rsidR="00161F01">
        <w:rPr>
          <w:rFonts w:ascii="Arial" w:hAnsi="Arial" w:cs="Arial"/>
        </w:rPr>
        <w:t>8619 participants</w:t>
      </w:r>
      <w:r w:rsidR="00F9248B">
        <w:rPr>
          <w:rFonts w:ascii="Arial" w:hAnsi="Arial" w:cs="Arial"/>
        </w:rPr>
        <w:t xml:space="preserve"> </w:t>
      </w:r>
      <w:ins w:id="38" w:author="Paul Garner" w:date="2019-06-01T14:44:00Z">
        <w:r>
          <w:rPr>
            <w:rFonts w:ascii="Arial" w:hAnsi="Arial" w:cs="Arial"/>
          </w:rPr>
          <w:t xml:space="preserve">from </w:t>
        </w:r>
      </w:ins>
      <w:del w:id="39" w:author="Paul Garner" w:date="2019-06-01T14:44:00Z">
        <w:r w:rsidR="00F9248B" w:rsidDel="001E21E7">
          <w:rPr>
            <w:rFonts w:ascii="Arial" w:hAnsi="Arial" w:cs="Arial"/>
          </w:rPr>
          <w:delText>were</w:delText>
        </w:r>
        <w:r w:rsidR="00161F01" w:rsidDel="001E21E7">
          <w:rPr>
            <w:rFonts w:ascii="Arial" w:hAnsi="Arial" w:cs="Arial"/>
          </w:rPr>
          <w:delText xml:space="preserve"> included</w:delText>
        </w:r>
        <w:r w:rsidR="00286105" w:rsidDel="001E21E7">
          <w:rPr>
            <w:rFonts w:ascii="Arial" w:hAnsi="Arial" w:cs="Arial"/>
          </w:rPr>
          <w:delText xml:space="preserve">, in a variety of </w:delText>
        </w:r>
      </w:del>
      <w:ins w:id="40" w:author="Paul Garner" w:date="2019-06-01T14:44:00Z">
        <w:r>
          <w:rPr>
            <w:rFonts w:ascii="Arial" w:hAnsi="Arial" w:cs="Arial"/>
          </w:rPr>
          <w:t xml:space="preserve">a range of </w:t>
        </w:r>
      </w:ins>
      <w:ins w:id="41" w:author="Paul Garner" w:date="2019-06-01T14:49:00Z">
        <w:r>
          <w:rPr>
            <w:rFonts w:ascii="Arial" w:hAnsi="Arial" w:cs="Arial"/>
          </w:rPr>
          <w:t>countries</w:t>
        </w:r>
      </w:ins>
      <w:ins w:id="42" w:author="Paul Garner" w:date="2019-06-01T14:52:00Z">
        <w:r w:rsidR="00BD7E07">
          <w:rPr>
            <w:rFonts w:ascii="Arial" w:hAnsi="Arial" w:cs="Arial"/>
          </w:rPr>
          <w:t xml:space="preserve"> and settings. </w:t>
        </w:r>
      </w:ins>
      <w:moveToRangeStart w:id="43" w:author="Paul Garner" w:date="2019-06-01T14:52:00Z" w:name="move10293152"/>
      <w:moveTo w:id="44" w:author="Paul Garner" w:date="2019-06-01T14:52:00Z">
        <w:r w:rsidR="00BD7E07">
          <w:rPr>
            <w:rFonts w:ascii="Arial" w:hAnsi="Arial" w:cs="Arial"/>
          </w:rPr>
          <w:t xml:space="preserve">Six studies were longitudinal; no longitudinal studies followed patients beyond hospital discharge. </w:t>
        </w:r>
      </w:moveTo>
      <w:moveToRangeEnd w:id="43"/>
      <w:ins w:id="45" w:author="Paul Garner" w:date="2019-06-01T14:49:00Z">
        <w:r>
          <w:rPr>
            <w:rFonts w:ascii="Arial" w:hAnsi="Arial" w:cs="Arial"/>
          </w:rPr>
          <w:t xml:space="preserve"> </w:t>
        </w:r>
      </w:ins>
      <w:del w:id="46" w:author="Paul Garner" w:date="2019-06-01T14:49:00Z">
        <w:r w:rsidR="00286105" w:rsidDel="001E21E7">
          <w:rPr>
            <w:rFonts w:ascii="Arial" w:hAnsi="Arial" w:cs="Arial"/>
          </w:rPr>
          <w:delText xml:space="preserve">community </w:delText>
        </w:r>
        <w:r w:rsidR="002F5EA1" w:rsidDel="001E21E7">
          <w:rPr>
            <w:rFonts w:ascii="Arial" w:hAnsi="Arial" w:cs="Arial"/>
          </w:rPr>
          <w:delText>and</w:delText>
        </w:r>
        <w:r w:rsidR="00286105" w:rsidDel="001E21E7">
          <w:rPr>
            <w:rFonts w:ascii="Arial" w:hAnsi="Arial" w:cs="Arial"/>
          </w:rPr>
          <w:delText xml:space="preserve"> healthcare settings</w:delText>
        </w:r>
        <w:r w:rsidR="00161F01" w:rsidDel="001E21E7">
          <w:rPr>
            <w:rFonts w:ascii="Arial" w:hAnsi="Arial" w:cs="Arial"/>
          </w:rPr>
          <w:delText xml:space="preserve">. </w:delText>
        </w:r>
      </w:del>
      <w:ins w:id="47" w:author="Paul Garner" w:date="2019-06-01T14:44:00Z">
        <w:r>
          <w:rPr>
            <w:rFonts w:ascii="Arial" w:hAnsi="Arial" w:cs="Arial"/>
          </w:rPr>
          <w:t>P</w:t>
        </w:r>
      </w:ins>
      <w:del w:id="48" w:author="Paul Garner" w:date="2019-06-01T14:44:00Z">
        <w:r w:rsidR="00161F01" w:rsidDel="001E21E7">
          <w:rPr>
            <w:rFonts w:ascii="Arial" w:hAnsi="Arial" w:cs="Arial"/>
          </w:rPr>
          <w:delText>Overall p</w:delText>
        </w:r>
      </w:del>
      <w:r w:rsidR="00161F01">
        <w:rPr>
          <w:rFonts w:ascii="Arial" w:hAnsi="Arial" w:cs="Arial"/>
        </w:rPr>
        <w:t>revalence</w:t>
      </w:r>
      <w:r w:rsidR="00286105">
        <w:rPr>
          <w:rFonts w:ascii="Arial" w:hAnsi="Arial" w:cs="Arial"/>
        </w:rPr>
        <w:t xml:space="preserve"> </w:t>
      </w:r>
      <w:r w:rsidR="002F5EA1">
        <w:rPr>
          <w:rFonts w:ascii="Arial" w:hAnsi="Arial" w:cs="Arial"/>
        </w:rPr>
        <w:t xml:space="preserve">varied between </w:t>
      </w:r>
      <w:r w:rsidR="00286105">
        <w:rPr>
          <w:rFonts w:ascii="Arial" w:hAnsi="Arial" w:cs="Arial"/>
        </w:rPr>
        <w:t xml:space="preserve">5 </w:t>
      </w:r>
      <w:r w:rsidR="00286105">
        <w:rPr>
          <w:rFonts w:ascii="Arial" w:hAnsi="Arial" w:cs="Arial"/>
        </w:rPr>
        <w:lastRenderedPageBreak/>
        <w:t>and 8</w:t>
      </w:r>
      <w:r w:rsidR="009B5883">
        <w:rPr>
          <w:rFonts w:ascii="Arial" w:hAnsi="Arial" w:cs="Arial"/>
        </w:rPr>
        <w:t>4</w:t>
      </w:r>
      <w:r w:rsidR="00286105">
        <w:rPr>
          <w:rFonts w:ascii="Arial" w:hAnsi="Arial" w:cs="Arial"/>
        </w:rPr>
        <w:t>% with a median of 31%</w:t>
      </w:r>
      <w:ins w:id="49" w:author="Paul Garner" w:date="2019-06-01T14:45:00Z">
        <w:r>
          <w:rPr>
            <w:rFonts w:ascii="Arial" w:hAnsi="Arial" w:cs="Arial"/>
          </w:rPr>
          <w:t xml:space="preserve">, with a relationship </w:t>
        </w:r>
      </w:ins>
      <w:ins w:id="50" w:author="Paul Garner" w:date="2019-06-01T14:50:00Z">
        <w:r>
          <w:rPr>
            <w:rFonts w:ascii="Arial" w:hAnsi="Arial" w:cs="Arial"/>
          </w:rPr>
          <w:t>to</w:t>
        </w:r>
      </w:ins>
      <w:ins w:id="51" w:author="Paul Garner" w:date="2019-06-01T14:45:00Z">
        <w:r>
          <w:rPr>
            <w:rFonts w:ascii="Arial" w:hAnsi="Arial" w:cs="Arial"/>
          </w:rPr>
          <w:t xml:space="preserve"> setting: pooled </w:t>
        </w:r>
      </w:ins>
      <w:ins w:id="52" w:author="Paul Garner" w:date="2019-06-01T14:46:00Z">
        <w:r>
          <w:rPr>
            <w:rFonts w:ascii="Arial" w:hAnsi="Arial" w:cs="Arial"/>
          </w:rPr>
          <w:t xml:space="preserve">ESBL-E carriage in community studies </w:t>
        </w:r>
      </w:ins>
      <w:del w:id="53" w:author="Paul Garner" w:date="2019-06-01T14:46:00Z">
        <w:r w:rsidR="009B5883" w:rsidDel="001E21E7">
          <w:rPr>
            <w:rFonts w:ascii="Arial" w:hAnsi="Arial" w:cs="Arial"/>
          </w:rPr>
          <w:delText>, but stratification by setting explained some heterogeneity: p</w:delText>
        </w:r>
        <w:r w:rsidR="00ED59D4" w:rsidDel="001E21E7">
          <w:rPr>
            <w:rFonts w:ascii="Arial" w:hAnsi="Arial" w:cs="Arial"/>
          </w:rPr>
          <w:delText xml:space="preserve">ooled community ESBL-E carriage </w:delText>
        </w:r>
      </w:del>
      <w:r w:rsidR="00ED59D4">
        <w:rPr>
          <w:rFonts w:ascii="Arial" w:hAnsi="Arial" w:cs="Arial"/>
        </w:rPr>
        <w:t>was 18% (95% CI 1</w:t>
      </w:r>
      <w:r w:rsidR="00B01424">
        <w:rPr>
          <w:rFonts w:ascii="Arial" w:hAnsi="Arial" w:cs="Arial"/>
        </w:rPr>
        <w:t>2</w:t>
      </w:r>
      <w:ins w:id="54" w:author="Paul Garner" w:date="2019-06-01T14:48:00Z">
        <w:r>
          <w:rPr>
            <w:rFonts w:ascii="Arial" w:hAnsi="Arial" w:cs="Arial"/>
          </w:rPr>
          <w:t xml:space="preserve"> to </w:t>
        </w:r>
      </w:ins>
      <w:del w:id="55" w:author="Paul Garner" w:date="2019-06-01T14:48:00Z">
        <w:r w:rsidR="00ED59D4" w:rsidDel="001E21E7">
          <w:rPr>
            <w:rFonts w:ascii="Arial" w:hAnsi="Arial" w:cs="Arial"/>
          </w:rPr>
          <w:delText>-</w:delText>
        </w:r>
      </w:del>
      <w:r w:rsidR="00ED59D4">
        <w:rPr>
          <w:rFonts w:ascii="Arial" w:hAnsi="Arial" w:cs="Arial"/>
        </w:rPr>
        <w:t>2</w:t>
      </w:r>
      <w:r w:rsidR="00B01424">
        <w:rPr>
          <w:rFonts w:ascii="Arial" w:hAnsi="Arial" w:cs="Arial"/>
        </w:rPr>
        <w:t>8</w:t>
      </w:r>
      <w:ins w:id="56" w:author="Paul Garner" w:date="2019-06-01T14:48:00Z">
        <w:r>
          <w:rPr>
            <w:rFonts w:ascii="Arial" w:hAnsi="Arial" w:cs="Arial"/>
          </w:rPr>
          <w:t>, ** studies</w:t>
        </w:r>
      </w:ins>
      <w:r w:rsidR="00ED59D4">
        <w:rPr>
          <w:rFonts w:ascii="Arial" w:hAnsi="Arial" w:cs="Arial"/>
        </w:rPr>
        <w:t>)</w:t>
      </w:r>
      <w:ins w:id="57" w:author="Paul Garner" w:date="2019-06-01T14:47:00Z">
        <w:r>
          <w:rPr>
            <w:rFonts w:ascii="Arial" w:hAnsi="Arial" w:cs="Arial"/>
          </w:rPr>
          <w:t xml:space="preserve">; in studies </w:t>
        </w:r>
      </w:ins>
      <w:ins w:id="58" w:author="Paul Garner" w:date="2019-06-01T14:48:00Z">
        <w:r>
          <w:rPr>
            <w:rFonts w:ascii="Arial" w:hAnsi="Arial" w:cs="Arial"/>
          </w:rPr>
          <w:t xml:space="preserve">recruiting people at </w:t>
        </w:r>
      </w:ins>
      <w:ins w:id="59" w:author="Paul Garner" w:date="2019-06-01T14:47:00Z">
        <w:r>
          <w:rPr>
            <w:rFonts w:ascii="Arial" w:hAnsi="Arial" w:cs="Arial"/>
          </w:rPr>
          <w:t xml:space="preserve">admission to hospital </w:t>
        </w:r>
      </w:ins>
      <w:ins w:id="60" w:author="Paul Garner" w:date="2019-06-01T14:48:00Z">
        <w:r>
          <w:rPr>
            <w:rFonts w:ascii="Arial" w:hAnsi="Arial" w:cs="Arial"/>
          </w:rPr>
          <w:t xml:space="preserve">carriage </w:t>
        </w:r>
      </w:ins>
      <w:ins w:id="61" w:author="Paul Garner" w:date="2019-06-01T14:47:00Z">
        <w:r>
          <w:rPr>
            <w:rFonts w:ascii="Arial" w:hAnsi="Arial" w:cs="Arial"/>
          </w:rPr>
          <w:t xml:space="preserve">was 32% (95% CI 24 </w:t>
        </w:r>
      </w:ins>
      <w:ins w:id="62" w:author="Paul Garner" w:date="2019-06-01T14:48:00Z">
        <w:r>
          <w:rPr>
            <w:rFonts w:ascii="Arial" w:hAnsi="Arial" w:cs="Arial"/>
          </w:rPr>
          <w:t xml:space="preserve"> to </w:t>
        </w:r>
      </w:ins>
      <w:ins w:id="63" w:author="Paul Garner" w:date="2019-06-01T14:47:00Z">
        <w:r>
          <w:rPr>
            <w:rFonts w:ascii="Arial" w:hAnsi="Arial" w:cs="Arial"/>
          </w:rPr>
          <w:t xml:space="preserve"> 41%</w:t>
        </w:r>
      </w:ins>
      <w:ins w:id="64" w:author="Paul Garner" w:date="2019-06-01T14:49:00Z">
        <w:r>
          <w:rPr>
            <w:rFonts w:ascii="Arial" w:hAnsi="Arial" w:cs="Arial"/>
          </w:rPr>
          <w:t xml:space="preserve"> ** studies</w:t>
        </w:r>
      </w:ins>
      <w:ins w:id="65" w:author="Paul Garner" w:date="2019-06-01T14:47:00Z">
        <w:r>
          <w:rPr>
            <w:rFonts w:ascii="Arial" w:hAnsi="Arial" w:cs="Arial"/>
          </w:rPr>
          <w:t>); and for inpatients</w:t>
        </w:r>
      </w:ins>
      <w:ins w:id="66" w:author="Paul Garner" w:date="2019-06-01T14:49:00Z">
        <w:r>
          <w:rPr>
            <w:rFonts w:ascii="Arial" w:hAnsi="Arial" w:cs="Arial"/>
          </w:rPr>
          <w:t>, carriage was</w:t>
        </w:r>
      </w:ins>
      <w:ins w:id="67" w:author="Paul Garner" w:date="2019-06-01T14:47:00Z">
        <w:r>
          <w:rPr>
            <w:rFonts w:ascii="Arial" w:hAnsi="Arial" w:cs="Arial"/>
          </w:rPr>
          <w:t xml:space="preserve"> </w:t>
        </w:r>
      </w:ins>
      <w:del w:id="68" w:author="Paul Garner" w:date="2019-06-01T14:47:00Z">
        <w:r w:rsidR="00ED59D4" w:rsidDel="001E21E7">
          <w:rPr>
            <w:rFonts w:ascii="Arial" w:hAnsi="Arial" w:cs="Arial"/>
          </w:rPr>
          <w:delText xml:space="preserve">, rising to </w:delText>
        </w:r>
      </w:del>
      <w:r w:rsidR="00ED59D4">
        <w:rPr>
          <w:rFonts w:ascii="Arial" w:hAnsi="Arial" w:cs="Arial"/>
        </w:rPr>
        <w:t>55% (95% CI 49</w:t>
      </w:r>
      <w:ins w:id="69" w:author="Paul Garner" w:date="2019-06-01T14:49:00Z">
        <w:r>
          <w:rPr>
            <w:rFonts w:ascii="Arial" w:hAnsi="Arial" w:cs="Arial"/>
          </w:rPr>
          <w:t xml:space="preserve"> to </w:t>
        </w:r>
      </w:ins>
      <w:del w:id="70" w:author="Paul Garner" w:date="2019-06-01T14:49:00Z">
        <w:r w:rsidR="00ED59D4" w:rsidDel="001E21E7">
          <w:rPr>
            <w:rFonts w:ascii="Arial" w:hAnsi="Arial" w:cs="Arial"/>
          </w:rPr>
          <w:delText>-</w:delText>
        </w:r>
      </w:del>
      <w:r w:rsidR="00ED59D4">
        <w:rPr>
          <w:rFonts w:ascii="Arial" w:hAnsi="Arial" w:cs="Arial"/>
        </w:rPr>
        <w:t>60%</w:t>
      </w:r>
      <w:ins w:id="71" w:author="Paul Garner" w:date="2019-06-01T14:49:00Z">
        <w:r>
          <w:rPr>
            <w:rFonts w:ascii="Arial" w:hAnsi="Arial" w:cs="Arial"/>
          </w:rPr>
          <w:t>, ** studies</w:t>
        </w:r>
      </w:ins>
      <w:r w:rsidR="00ED59D4">
        <w:rPr>
          <w:rFonts w:ascii="Arial" w:hAnsi="Arial" w:cs="Arial"/>
        </w:rPr>
        <w:t>)</w:t>
      </w:r>
      <w:ins w:id="72" w:author="Paul Garner" w:date="2019-06-01T14:48:00Z">
        <w:r>
          <w:rPr>
            <w:rFonts w:ascii="Arial" w:hAnsi="Arial" w:cs="Arial"/>
          </w:rPr>
          <w:t>.</w:t>
        </w:r>
      </w:ins>
      <w:r w:rsidR="00ED59D4">
        <w:rPr>
          <w:rFonts w:ascii="Arial" w:hAnsi="Arial" w:cs="Arial"/>
        </w:rPr>
        <w:t xml:space="preserve"> </w:t>
      </w:r>
      <w:commentRangeStart w:id="73"/>
      <w:del w:id="74" w:author="Paul Garner" w:date="2019-06-01T14:48:00Z">
        <w:r w:rsidR="00ED59D4" w:rsidDel="001E21E7">
          <w:rPr>
            <w:rFonts w:ascii="Arial" w:hAnsi="Arial" w:cs="Arial"/>
          </w:rPr>
          <w:delText>in inpatients</w:delText>
        </w:r>
        <w:r w:rsidR="002F5EA1" w:rsidDel="001E21E7">
          <w:rPr>
            <w:rFonts w:ascii="Arial" w:hAnsi="Arial" w:cs="Arial"/>
          </w:rPr>
          <w:delText xml:space="preserve">, and intermediate </w:delText>
        </w:r>
        <w:r w:rsidR="00B01424" w:rsidDel="001E21E7">
          <w:rPr>
            <w:rFonts w:ascii="Arial" w:hAnsi="Arial" w:cs="Arial"/>
          </w:rPr>
          <w:delText>on hospital admission</w:delText>
        </w:r>
        <w:r w:rsidR="002F5EA1" w:rsidDel="001E21E7">
          <w:rPr>
            <w:rFonts w:ascii="Arial" w:hAnsi="Arial" w:cs="Arial"/>
          </w:rPr>
          <w:delText xml:space="preserve"> </w:delText>
        </w:r>
      </w:del>
      <w:del w:id="75" w:author="Paul Garner" w:date="2019-06-01T14:47:00Z">
        <w:r w:rsidR="002F5EA1" w:rsidDel="001E21E7">
          <w:rPr>
            <w:rFonts w:ascii="Arial" w:hAnsi="Arial" w:cs="Arial"/>
          </w:rPr>
          <w:delText xml:space="preserve">at </w:delText>
        </w:r>
        <w:r w:rsidR="00B01424" w:rsidDel="001E21E7">
          <w:rPr>
            <w:rFonts w:ascii="Arial" w:hAnsi="Arial" w:cs="Arial"/>
          </w:rPr>
          <w:delText>32</w:delText>
        </w:r>
        <w:r w:rsidR="002F5EA1" w:rsidDel="001E21E7">
          <w:rPr>
            <w:rFonts w:ascii="Arial" w:hAnsi="Arial" w:cs="Arial"/>
          </w:rPr>
          <w:delText xml:space="preserve">% (95% CI </w:delText>
        </w:r>
        <w:r w:rsidR="00B01424" w:rsidDel="001E21E7">
          <w:rPr>
            <w:rFonts w:ascii="Arial" w:hAnsi="Arial" w:cs="Arial"/>
          </w:rPr>
          <w:delText>24</w:delText>
        </w:r>
        <w:r w:rsidR="002F5EA1" w:rsidDel="001E21E7">
          <w:rPr>
            <w:rFonts w:ascii="Arial" w:hAnsi="Arial" w:cs="Arial"/>
          </w:rPr>
          <w:delText xml:space="preserve"> – 4</w:delText>
        </w:r>
        <w:r w:rsidR="00B01424" w:rsidDel="001E21E7">
          <w:rPr>
            <w:rFonts w:ascii="Arial" w:hAnsi="Arial" w:cs="Arial"/>
          </w:rPr>
          <w:delText>1</w:delText>
        </w:r>
        <w:r w:rsidR="002F5EA1" w:rsidDel="001E21E7">
          <w:rPr>
            <w:rFonts w:ascii="Arial" w:hAnsi="Arial" w:cs="Arial"/>
          </w:rPr>
          <w:delText>%)</w:delText>
        </w:r>
        <w:r w:rsidR="00ED59D4" w:rsidDel="001E21E7">
          <w:rPr>
            <w:rFonts w:ascii="Arial" w:hAnsi="Arial" w:cs="Arial"/>
          </w:rPr>
          <w:delText xml:space="preserve">. </w:delText>
        </w:r>
      </w:del>
      <w:r w:rsidR="00ED59D4">
        <w:rPr>
          <w:rFonts w:ascii="Arial" w:hAnsi="Arial" w:cs="Arial"/>
        </w:rPr>
        <w:t>Hospitalisation</w:t>
      </w:r>
      <w:del w:id="76" w:author="Paul Garner" w:date="2019-06-01T14:50:00Z">
        <w:r w:rsidR="00ED59D4" w:rsidDel="00BD7E07">
          <w:rPr>
            <w:rFonts w:ascii="Arial" w:hAnsi="Arial" w:cs="Arial"/>
          </w:rPr>
          <w:delText xml:space="preserve"> </w:delText>
        </w:r>
      </w:del>
      <w:r w:rsidR="00ED59D4">
        <w:rPr>
          <w:rFonts w:ascii="Arial" w:hAnsi="Arial" w:cs="Arial"/>
        </w:rPr>
        <w:t>and</w:t>
      </w:r>
      <w:commentRangeEnd w:id="73"/>
      <w:r w:rsidR="00BD7E07">
        <w:rPr>
          <w:rStyle w:val="CommentReference"/>
        </w:rPr>
        <w:commentReference w:id="73"/>
      </w:r>
      <w:r w:rsidR="00ED59D4">
        <w:rPr>
          <w:rFonts w:ascii="Arial" w:hAnsi="Arial" w:cs="Arial"/>
        </w:rPr>
        <w:t xml:space="preserve"> antimicrobial use were </w:t>
      </w:r>
      <w:del w:id="77" w:author="Paul Garner" w:date="2019-06-01T14:51:00Z">
        <w:r w:rsidR="00ED59D4" w:rsidDel="00BD7E07">
          <w:rPr>
            <w:rFonts w:ascii="Arial" w:hAnsi="Arial" w:cs="Arial"/>
          </w:rPr>
          <w:delText xml:space="preserve">frequently </w:delText>
        </w:r>
      </w:del>
      <w:r w:rsidR="00ED59D4">
        <w:rPr>
          <w:rFonts w:ascii="Arial" w:hAnsi="Arial" w:cs="Arial"/>
        </w:rPr>
        <w:t xml:space="preserve">associated with increased risk of ESBL-E carriage, </w:t>
      </w:r>
      <w:r w:rsidR="00F04594">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moveFromRangeStart w:id="78" w:author="Paul Garner" w:date="2019-06-01T14:52:00Z" w:name="move10293152"/>
      <w:moveFrom w:id="79" w:author="Paul Garner" w:date="2019-06-01T14:52:00Z">
        <w:r w:rsidR="002F5EA1" w:rsidDel="00BD7E07">
          <w:rPr>
            <w:rFonts w:ascii="Arial" w:hAnsi="Arial" w:cs="Arial"/>
          </w:rPr>
          <w:t>S</w:t>
        </w:r>
        <w:r w:rsidR="00F04594" w:rsidDel="00BD7E07">
          <w:rPr>
            <w:rFonts w:ascii="Arial" w:hAnsi="Arial" w:cs="Arial"/>
          </w:rPr>
          <w:t>ix studies were longitudinal</w:t>
        </w:r>
        <w:r w:rsidR="002F5EA1" w:rsidDel="00BD7E07">
          <w:rPr>
            <w:rFonts w:ascii="Arial" w:hAnsi="Arial" w:cs="Arial"/>
          </w:rPr>
          <w:t>;</w:t>
        </w:r>
        <w:r w:rsidR="00F04594" w:rsidDel="00BD7E07">
          <w:rPr>
            <w:rFonts w:ascii="Arial" w:hAnsi="Arial" w:cs="Arial"/>
          </w:rPr>
          <w:t xml:space="preserve"> no</w:t>
        </w:r>
        <w:r w:rsidR="006158B6" w:rsidDel="00BD7E07">
          <w:rPr>
            <w:rFonts w:ascii="Arial" w:hAnsi="Arial" w:cs="Arial"/>
          </w:rPr>
          <w:t xml:space="preserve"> longitudinal</w:t>
        </w:r>
        <w:r w:rsidR="00F04594" w:rsidDel="00BD7E07">
          <w:rPr>
            <w:rFonts w:ascii="Arial" w:hAnsi="Arial" w:cs="Arial"/>
          </w:rPr>
          <w:t xml:space="preserve"> studies followed patients beyond hospital discharge. </w:t>
        </w:r>
      </w:moveFrom>
      <w:moveFromRangeEnd w:id="78"/>
    </w:p>
    <w:p w14:paraId="08AAED3F" w14:textId="77777777" w:rsidR="00161F01" w:rsidRPr="00A860B2" w:rsidRDefault="00161F01" w:rsidP="00B96BEA">
      <w:pPr>
        <w:spacing w:line="480" w:lineRule="auto"/>
        <w:rPr>
          <w:rFonts w:ascii="Arial" w:hAnsi="Arial" w:cs="Arial"/>
          <w:b/>
        </w:rPr>
      </w:pPr>
    </w:p>
    <w:p w14:paraId="6FB5FE85" w14:textId="251DFABD"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1C365F35" w:rsidR="00ED59D4" w:rsidRDefault="00ED59D4" w:rsidP="00B96BEA">
      <w:pPr>
        <w:spacing w:line="480" w:lineRule="auto"/>
        <w:rPr>
          <w:rFonts w:ascii="Arial" w:hAnsi="Arial" w:cs="Arial"/>
        </w:rPr>
      </w:pPr>
      <w:r>
        <w:rPr>
          <w:rFonts w:ascii="Arial" w:hAnsi="Arial" w:cs="Arial"/>
        </w:rPr>
        <w:t xml:space="preserve">ESBL-E carriage is </w:t>
      </w:r>
      <w:commentRangeStart w:id="80"/>
      <w:del w:id="81" w:author="Paul Garner" w:date="2019-06-01T14:52:00Z">
        <w:r w:rsidDel="00BD7E07">
          <w:rPr>
            <w:rFonts w:ascii="Arial" w:hAnsi="Arial" w:cs="Arial"/>
          </w:rPr>
          <w:delText xml:space="preserve">endemic </w:delText>
        </w:r>
      </w:del>
      <w:commentRangeEnd w:id="80"/>
      <w:ins w:id="82" w:author="Paul Garner" w:date="2019-06-01T14:52:00Z">
        <w:r w:rsidR="00BD7E07">
          <w:rPr>
            <w:rFonts w:ascii="Arial" w:hAnsi="Arial" w:cs="Arial"/>
          </w:rPr>
          <w:t xml:space="preserve">common </w:t>
        </w:r>
      </w:ins>
      <w:r w:rsidR="00BD7E07">
        <w:rPr>
          <w:rStyle w:val="CommentReference"/>
        </w:rPr>
        <w:commentReference w:id="80"/>
      </w:r>
      <w:r>
        <w:rPr>
          <w:rFonts w:ascii="Arial" w:hAnsi="Arial" w:cs="Arial"/>
        </w:rPr>
        <w:t xml:space="preserve">in sSA, but </w:t>
      </w:r>
      <w:ins w:id="83" w:author="Paul Garner" w:date="2019-06-01T14:52:00Z">
        <w:r w:rsidR="00BD7E07">
          <w:rPr>
            <w:rFonts w:ascii="Arial" w:hAnsi="Arial" w:cs="Arial"/>
          </w:rPr>
          <w:t xml:space="preserve">how people become infected and why </w:t>
        </w:r>
      </w:ins>
      <w:ins w:id="84" w:author="Paul Garner" w:date="2019-06-01T14:53:00Z">
        <w:r w:rsidR="00BD7E07">
          <w:rPr>
            <w:rFonts w:ascii="Arial" w:hAnsi="Arial" w:cs="Arial"/>
          </w:rPr>
          <w:t>is not well understood.</w:t>
        </w:r>
      </w:ins>
      <w:del w:id="85" w:author="Paul Garner" w:date="2019-06-01T14:53:00Z">
        <w:r w:rsidDel="00BD7E07">
          <w:rPr>
            <w:rFonts w:ascii="Arial" w:hAnsi="Arial" w:cs="Arial"/>
          </w:rPr>
          <w:delText>determinants and routes of transmission are poorly understood.</w:delText>
        </w:r>
      </w:del>
      <w:ins w:id="86" w:author="Paul Garner" w:date="2019-06-01T14:53:00Z">
        <w:r w:rsidR="00BD7E07">
          <w:rPr>
            <w:rFonts w:ascii="Arial" w:hAnsi="Arial" w:cs="Arial"/>
          </w:rPr>
          <w:t xml:space="preserve"> To inform the design of interventions to interrupt transmission in this setting requires</w:t>
        </w:r>
      </w:ins>
      <w:ins w:id="87" w:author="Paul Garner" w:date="2019-06-01T14:54:00Z">
        <w:r w:rsidR="00BD7E07">
          <w:rPr>
            <w:rFonts w:ascii="Arial" w:hAnsi="Arial" w:cs="Arial"/>
          </w:rPr>
          <w:t xml:space="preserve"> longitudinal, community studies.</w:t>
        </w:r>
      </w:ins>
      <w:ins w:id="88" w:author="Paul Garner" w:date="2019-06-01T14:53:00Z">
        <w:r w:rsidR="00BD7E07">
          <w:rPr>
            <w:rFonts w:ascii="Arial" w:hAnsi="Arial" w:cs="Arial"/>
          </w:rPr>
          <w:t xml:space="preserve"> </w:t>
        </w:r>
      </w:ins>
      <w:r>
        <w:rPr>
          <w:rFonts w:ascii="Arial" w:hAnsi="Arial" w:cs="Arial"/>
        </w:rPr>
        <w:t xml:space="preserve"> </w:t>
      </w:r>
      <w:del w:id="89" w:author="Paul Garner" w:date="2019-06-01T14:54:00Z">
        <w:r w:rsidDel="00BD7E07">
          <w:rPr>
            <w:rFonts w:ascii="Arial" w:hAnsi="Arial" w:cs="Arial"/>
          </w:rPr>
          <w:delText xml:space="preserve">Longitudinal long-term and </w:delText>
        </w:r>
        <w:r w:rsidR="00EF7915" w:rsidDel="00BD7E07">
          <w:rPr>
            <w:rFonts w:ascii="Arial" w:hAnsi="Arial" w:cs="Arial"/>
          </w:rPr>
          <w:delText>community</w:delText>
        </w:r>
        <w:r w:rsidDel="00BD7E07">
          <w:rPr>
            <w:rFonts w:ascii="Arial" w:hAnsi="Arial" w:cs="Arial"/>
          </w:rPr>
          <w:delText xml:space="preserve"> sampling</w:delText>
        </w:r>
        <w:r w:rsidR="00E04918" w:rsidDel="00BD7E07">
          <w:rPr>
            <w:rFonts w:ascii="Arial" w:hAnsi="Arial" w:cs="Arial"/>
          </w:rPr>
          <w:delText xml:space="preserve"> studies</w:delText>
        </w:r>
        <w:r w:rsidDel="00BD7E07">
          <w:rPr>
            <w:rFonts w:ascii="Arial" w:hAnsi="Arial" w:cs="Arial"/>
          </w:rPr>
          <w:delText xml:space="preserve"> </w:delText>
        </w:r>
        <w:r w:rsidR="00E04918" w:rsidDel="00BD7E07">
          <w:rPr>
            <w:rFonts w:ascii="Arial" w:hAnsi="Arial" w:cs="Arial"/>
          </w:rPr>
          <w:delText>are</w:delText>
        </w:r>
        <w:r w:rsidDel="00BD7E07">
          <w:rPr>
            <w:rFonts w:ascii="Arial" w:hAnsi="Arial" w:cs="Arial"/>
          </w:rPr>
          <w:delText xml:space="preserve"> necessary to </w:delText>
        </w:r>
        <w:r w:rsidR="00EF7915" w:rsidDel="00BD7E07">
          <w:rPr>
            <w:rFonts w:ascii="Arial" w:hAnsi="Arial" w:cs="Arial"/>
          </w:rPr>
          <w:delText>fully describe</w:delText>
        </w:r>
        <w:r w:rsidDel="00BD7E07">
          <w:rPr>
            <w:rFonts w:ascii="Arial" w:hAnsi="Arial" w:cs="Arial"/>
          </w:rPr>
          <w:delText xml:space="preserve"> transmission in sSA </w:delText>
        </w:r>
        <w:r w:rsidR="00EF7915" w:rsidDel="00BD7E07">
          <w:rPr>
            <w:rFonts w:ascii="Arial" w:hAnsi="Arial" w:cs="Arial"/>
          </w:rPr>
          <w:delText>and</w:delText>
        </w:r>
        <w:r w:rsidDel="00BD7E07">
          <w:rPr>
            <w:rFonts w:ascii="Arial" w:hAnsi="Arial" w:cs="Arial"/>
          </w:rPr>
          <w:delText xml:space="preserve"> to design interventions to interrupt transmission in this setting.</w:delText>
        </w:r>
      </w:del>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0C7AAF0B" w14:textId="77777777" w:rsidR="00B96BEA" w:rsidRDefault="00B96BEA" w:rsidP="00B96BEA">
      <w:pPr>
        <w:spacing w:line="480" w:lineRule="auto"/>
        <w:rPr>
          <w:rFonts w:ascii="Arial" w:hAnsi="Arial" w:cs="Arial"/>
          <w:b/>
        </w:rPr>
      </w:pPr>
    </w:p>
    <w:p w14:paraId="75E9B71F" w14:textId="017F788C" w:rsidR="0095682C" w:rsidRDefault="00801FC6" w:rsidP="00B96BEA">
      <w:pPr>
        <w:spacing w:line="480" w:lineRule="auto"/>
        <w:rPr>
          <w:rFonts w:ascii="Arial" w:hAnsi="Arial" w:cs="Arial"/>
          <w:b/>
        </w:rPr>
      </w:pPr>
      <w:r>
        <w:rPr>
          <w:rFonts w:ascii="Arial" w:hAnsi="Arial" w:cs="Arial"/>
          <w:b/>
        </w:rPr>
        <w:t>G</w:t>
      </w:r>
      <w:r w:rsidR="0095682C" w:rsidRPr="00161F01">
        <w:rPr>
          <w:rFonts w:ascii="Arial" w:hAnsi="Arial" w:cs="Arial"/>
          <w:b/>
        </w:rPr>
        <w:t>ut mucosal colonisation with extended-spectrum beta</w:t>
      </w:r>
      <w:r w:rsidR="00BA506E">
        <w:rPr>
          <w:rFonts w:ascii="Arial" w:hAnsi="Arial" w:cs="Arial"/>
          <w:b/>
        </w:rPr>
        <w:t>-</w:t>
      </w:r>
      <w:r w:rsidR="0095682C" w:rsidRPr="00161F01">
        <w:rPr>
          <w:rFonts w:ascii="Arial" w:hAnsi="Arial" w:cs="Arial"/>
          <w:b/>
        </w:rPr>
        <w:t xml:space="preserve">lactamase producing </w:t>
      </w:r>
      <w:r w:rsidR="0095682C" w:rsidRPr="0001746F">
        <w:rPr>
          <w:rFonts w:ascii="Arial" w:hAnsi="Arial" w:cs="Arial"/>
          <w:b/>
        </w:rPr>
        <w:t>Enterobacteriaceae</w:t>
      </w:r>
      <w:r w:rsidR="0095682C"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53740B17" w:rsidR="00C17F83" w:rsidRDefault="00C17F83" w:rsidP="00B96BEA">
      <w:pPr>
        <w:spacing w:line="480" w:lineRule="auto"/>
        <w:rPr>
          <w:rFonts w:ascii="Arial" w:hAnsi="Arial" w:cs="Arial"/>
        </w:rPr>
      </w:pPr>
      <w:r>
        <w:rPr>
          <w:rFonts w:ascii="Arial" w:hAnsi="Arial" w:cs="Arial"/>
        </w:rPr>
        <w:t>Extended</w:t>
      </w:r>
      <w:r w:rsidR="00BA506E">
        <w:rPr>
          <w:rFonts w:ascii="Arial" w:hAnsi="Arial" w:cs="Arial"/>
        </w:rPr>
        <w:t>-</w:t>
      </w:r>
      <w:r>
        <w:rPr>
          <w:rFonts w:ascii="Arial" w:hAnsi="Arial" w:cs="Arial"/>
        </w:rPr>
        <w:t xml:space="preserve">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(sSA),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01746F">
        <w:rPr>
          <w:rFonts w:ascii="Arial" w:hAnsi="Arial" w:cs="Arial"/>
        </w:rPr>
        <w:t>Enterobacteriaceae</w:t>
      </w:r>
      <w:r w:rsidR="00A4279C" w:rsidRPr="002F7547">
        <w:rPr>
          <w:rFonts w:ascii="Arial" w:hAnsi="Arial" w:cs="Arial"/>
          <w:i/>
        </w:rPr>
        <w:t xml:space="preserv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1077A338"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with</w:t>
      </w:r>
      <w:r w:rsidR="00A4279C" w:rsidRPr="0001746F">
        <w:rPr>
          <w:rFonts w:ascii="Arial" w:hAnsi="Arial" w:cs="Arial"/>
        </w:rPr>
        <w:t xml:space="preserve"> 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xml:space="preserve">. </w:t>
      </w:r>
      <w:del w:id="90" w:author="Paul Garner" w:date="2019-06-01T14:55:00Z">
        <w:r w:rsidDel="00BD7E07">
          <w:rPr>
            <w:rFonts w:ascii="Arial" w:hAnsi="Arial" w:cs="Arial"/>
          </w:rPr>
          <w:delText>However,</w:delText>
        </w:r>
        <w:r w:rsidR="00097C03" w:rsidDel="00BD7E07">
          <w:rPr>
            <w:rFonts w:ascii="Arial" w:hAnsi="Arial" w:cs="Arial"/>
          </w:rPr>
          <w:delText xml:space="preserve"> data</w:delText>
        </w:r>
      </w:del>
      <w:ins w:id="91" w:author="Paul Garner" w:date="2019-06-01T14:55:00Z">
        <w:r w:rsidR="00BD7E07">
          <w:rPr>
            <w:rFonts w:ascii="Arial" w:hAnsi="Arial" w:cs="Arial"/>
          </w:rPr>
          <w:t>Daaa</w:t>
        </w:r>
      </w:ins>
      <w:r w:rsidR="00097C03">
        <w:rPr>
          <w:rFonts w:ascii="Arial" w:hAnsi="Arial" w:cs="Arial"/>
        </w:rPr>
        <w:t xml:space="preserve"> describing</w:t>
      </w:r>
      <w:r>
        <w:rPr>
          <w:rFonts w:ascii="Arial" w:hAnsi="Arial" w:cs="Arial"/>
        </w:rPr>
        <w:t xml:space="preserve"> the basic epidemiology </w:t>
      </w:r>
      <w:r w:rsidR="00880F2A">
        <w:rPr>
          <w:rFonts w:ascii="Arial" w:hAnsi="Arial" w:cs="Arial"/>
        </w:rPr>
        <w:t>of ESBL-E colonisation in sSA</w:t>
      </w:r>
      <w:r w:rsidR="00097C03">
        <w:rPr>
          <w:rFonts w:ascii="Arial" w:hAnsi="Arial" w:cs="Arial"/>
        </w:rPr>
        <w:t xml:space="preserve">, </w:t>
      </w:r>
      <w:del w:id="92" w:author="Paul Garner" w:date="2019-06-01T14:54:00Z">
        <w:r w:rsidR="00097C03" w:rsidDel="00BD7E07">
          <w:rPr>
            <w:rFonts w:ascii="Arial" w:hAnsi="Arial" w:cs="Arial"/>
          </w:rPr>
          <w:delText xml:space="preserve">necessary </w:delText>
        </w:r>
      </w:del>
      <w:ins w:id="93" w:author="Paul Garner" w:date="2019-06-01T14:54:00Z">
        <w:r w:rsidR="00BD7E07">
          <w:rPr>
            <w:rFonts w:ascii="Arial" w:hAnsi="Arial" w:cs="Arial"/>
          </w:rPr>
          <w:t xml:space="preserve">will help </w:t>
        </w:r>
      </w:ins>
      <w:del w:id="94" w:author="Paul Garner" w:date="2019-06-01T14:54:00Z">
        <w:r w:rsidR="00097C03" w:rsidDel="00BD7E07">
          <w:rPr>
            <w:rFonts w:ascii="Arial" w:hAnsi="Arial" w:cs="Arial"/>
          </w:rPr>
          <w:delText xml:space="preserve">to </w:delText>
        </w:r>
      </w:del>
      <w:r w:rsidR="00097C03">
        <w:rPr>
          <w:rFonts w:ascii="Arial" w:hAnsi="Arial" w:cs="Arial"/>
        </w:rPr>
        <w:t xml:space="preserve">inform </w:t>
      </w:r>
      <w:del w:id="95" w:author="Paul Garner" w:date="2019-06-01T14:54:00Z">
        <w:r w:rsidR="00097C03" w:rsidDel="00BD7E07">
          <w:rPr>
            <w:rFonts w:ascii="Arial" w:hAnsi="Arial" w:cs="Arial"/>
          </w:rPr>
          <w:delText xml:space="preserve">putative </w:delText>
        </w:r>
      </w:del>
      <w:ins w:id="96" w:author="Paul Garner" w:date="2019-06-01T14:55:00Z">
        <w:r w:rsidR="00BD7E07">
          <w:rPr>
            <w:rFonts w:ascii="Arial" w:hAnsi="Arial" w:cs="Arial"/>
          </w:rPr>
          <w:t xml:space="preserve">the design of </w:t>
        </w:r>
      </w:ins>
      <w:r w:rsidR="00097C03">
        <w:rPr>
          <w:rFonts w:ascii="Arial" w:hAnsi="Arial" w:cs="Arial"/>
        </w:rPr>
        <w:t>interventions</w:t>
      </w:r>
      <w:r w:rsidR="00A4279C">
        <w:rPr>
          <w:rFonts w:ascii="Arial" w:hAnsi="Arial" w:cs="Arial"/>
        </w:rPr>
        <w:t xml:space="preserve"> targeted at reducing colonisation</w:t>
      </w:r>
      <w:ins w:id="97" w:author="Paul Garner" w:date="2019-06-01T14:55:00Z">
        <w:r w:rsidR="00BD7E07">
          <w:rPr>
            <w:rFonts w:ascii="Arial" w:hAnsi="Arial" w:cs="Arial"/>
          </w:rPr>
          <w:t>.</w:t>
        </w:r>
      </w:ins>
      <w:del w:id="98" w:author="Paul Garner" w:date="2019-06-01T14:55:00Z">
        <w:r w:rsidR="00097C03" w:rsidDel="00BD7E07">
          <w:rPr>
            <w:rFonts w:ascii="Arial" w:hAnsi="Arial" w:cs="Arial"/>
          </w:rPr>
          <w:delText>,</w:delText>
        </w:r>
        <w:r w:rsidR="00880F2A" w:rsidDel="00BD7E07">
          <w:rPr>
            <w:rFonts w:ascii="Arial" w:hAnsi="Arial" w:cs="Arial"/>
          </w:rPr>
          <w:delText xml:space="preserve"> </w:delText>
        </w:r>
        <w:r w:rsidR="00A4279C" w:rsidDel="00BD7E07">
          <w:rPr>
            <w:rFonts w:ascii="Arial" w:hAnsi="Arial" w:cs="Arial"/>
          </w:rPr>
          <w:delText xml:space="preserve">are </w:delText>
        </w:r>
        <w:r w:rsidR="00880F2A" w:rsidDel="00BD7E07">
          <w:rPr>
            <w:rFonts w:ascii="Arial" w:hAnsi="Arial" w:cs="Arial"/>
          </w:rPr>
          <w:delText>poorly described</w:delText>
        </w:r>
      </w:del>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sSA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w:t>
      </w:r>
      <w:r w:rsidR="002764E1">
        <w:rPr>
          <w:rFonts w:ascii="Arial" w:hAnsi="Arial" w:cs="Arial"/>
        </w:rPr>
        <w:lastRenderedPageBreak/>
        <w:t>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meta-analysis with two aims: firstly, to describe the prevalence of ESBL-E gut mucosal colonisation in sSA;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4C88C021" w:rsidR="001D6079" w:rsidRDefault="00286105" w:rsidP="00B96BEA">
      <w:pPr>
        <w:spacing w:line="480" w:lineRule="auto"/>
        <w:rPr>
          <w:rFonts w:ascii="Arial" w:hAnsi="Arial" w:cs="Arial"/>
          <w:bCs/>
          <w:i/>
        </w:rPr>
      </w:pPr>
      <w:r>
        <w:rPr>
          <w:rFonts w:ascii="Arial" w:hAnsi="Arial" w:cs="Arial"/>
          <w:bCs/>
        </w:rPr>
        <w:t xml:space="preserve">Inclusion criteria were any prospective cross-sectional or cohort study that had screened for gut mucosal carriage of ESBL-E in any population in sub-Saharan Africa for which it was possible to extract a numerator and denominator to calculate an ESBL-E carriage prevalence. Exclusion criteria were: studies in which the sampled population was not clearly defined in a reproducible way (i.e. laboratory-based studies), or if the laboratory techniques aimed to isolate only a particular organism or type of organism (e.g. Enteropathogenic </w:t>
      </w:r>
      <w:r>
        <w:rPr>
          <w:rFonts w:ascii="Arial" w:hAnsi="Arial" w:cs="Arial"/>
          <w:bCs/>
          <w:i/>
        </w:rPr>
        <w:t xml:space="preserve">E. coli). </w:t>
      </w:r>
      <w:r w:rsidR="001D6079">
        <w:rPr>
          <w:rFonts w:ascii="Arial" w:hAnsi="Arial" w:cs="Arial"/>
        </w:rPr>
        <w:t>PubMed and Scopus were searched in all fields using the search terms</w:t>
      </w:r>
      <w:r>
        <w:rPr>
          <w:rFonts w:ascii="Arial" w:hAnsi="Arial" w:cs="Arial"/>
        </w:rPr>
        <w:t xml:space="preserve"> given in Supplementary Box 1</w:t>
      </w:r>
      <w:r w:rsidR="009B5883">
        <w:rPr>
          <w:rFonts w:ascii="Arial" w:hAnsi="Arial" w:cs="Arial"/>
        </w:rPr>
        <w:t xml:space="preserve"> in the supplementary appendix</w:t>
      </w:r>
      <w:r w:rsidR="001D6079">
        <w:rPr>
          <w:rFonts w:ascii="Arial" w:hAnsi="Arial" w:cs="Arial"/>
          <w:bCs/>
        </w:rPr>
        <w:t xml:space="preserve">. Abstracts were extracted into Endnote X7.8 (Thomson Reuters, United States) and independently reviewed against </w:t>
      </w:r>
      <w:r>
        <w:rPr>
          <w:rFonts w:ascii="Arial" w:hAnsi="Arial" w:cs="Arial"/>
          <w:bCs/>
        </w:rPr>
        <w:t xml:space="preserve">the </w:t>
      </w:r>
      <w:r w:rsidR="001D6079">
        <w:rPr>
          <w:rFonts w:ascii="Arial" w:hAnsi="Arial" w:cs="Arial"/>
          <w:bCs/>
        </w:rPr>
        <w:t>inclusion criteria by two authors (JL and RL)</w:t>
      </w:r>
      <w:r w:rsidR="00A956D3">
        <w:rPr>
          <w:rFonts w:ascii="Arial" w:hAnsi="Arial" w:cs="Arial"/>
          <w:bCs/>
        </w:rPr>
        <w:t>, with disagreements settles by consensus.</w:t>
      </w:r>
      <w:r w:rsidR="001D6079">
        <w:rPr>
          <w:rFonts w:ascii="Arial" w:hAnsi="Arial" w:cs="Arial"/>
          <w:bCs/>
        </w:rPr>
        <w:t xml:space="preserve"> </w:t>
      </w:r>
    </w:p>
    <w:p w14:paraId="24BF889F" w14:textId="77777777" w:rsidR="00A956D3" w:rsidRDefault="00A956D3" w:rsidP="00B96BEA">
      <w:pPr>
        <w:spacing w:line="480" w:lineRule="auto"/>
        <w:rPr>
          <w:rFonts w:ascii="Arial" w:hAnsi="Arial" w:cs="Arial"/>
          <w:bCs/>
          <w:i/>
        </w:rPr>
      </w:pPr>
    </w:p>
    <w:p w14:paraId="62E8F90D" w14:textId="047832E4"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carriage. </w:t>
      </w:r>
      <w:del w:id="99" w:author="Paul Garner" w:date="2019-06-01T14:56:00Z">
        <w:r w:rsidDel="00BD7E07">
          <w:rPr>
            <w:rFonts w:ascii="Arial" w:hAnsi="Arial" w:cs="Arial"/>
            <w:bCs/>
          </w:rPr>
          <w:delText xml:space="preserve">Data were extracted by </w:delText>
        </w:r>
      </w:del>
      <w:ins w:id="100" w:author="Paul Garner" w:date="2019-06-01T14:56:00Z">
        <w:r w:rsidR="00BD7E07">
          <w:rPr>
            <w:rFonts w:ascii="Arial" w:hAnsi="Arial" w:cs="Arial"/>
            <w:bCs/>
          </w:rPr>
          <w:t>T</w:t>
        </w:r>
      </w:ins>
      <w:del w:id="101" w:author="Paul Garner" w:date="2019-06-01T14:56:00Z">
        <w:r w:rsidDel="00BD7E07">
          <w:rPr>
            <w:rFonts w:ascii="Arial" w:hAnsi="Arial" w:cs="Arial"/>
            <w:bCs/>
          </w:rPr>
          <w:delText>t</w:delText>
        </w:r>
      </w:del>
      <w:r>
        <w:rPr>
          <w:rFonts w:ascii="Arial" w:hAnsi="Arial" w:cs="Arial"/>
          <w:bCs/>
        </w:rPr>
        <w:t xml:space="preserve">wo authors </w:t>
      </w:r>
      <w:ins w:id="102" w:author="Paul Garner" w:date="2019-06-01T14:56:00Z">
        <w:r w:rsidR="00BD7E07">
          <w:rPr>
            <w:rFonts w:ascii="Arial" w:hAnsi="Arial" w:cs="Arial"/>
            <w:bCs/>
          </w:rPr>
          <w:t xml:space="preserve">extracted data </w:t>
        </w:r>
      </w:ins>
      <w:r>
        <w:rPr>
          <w:rFonts w:ascii="Arial" w:hAnsi="Arial" w:cs="Arial"/>
          <w:bCs/>
        </w:rPr>
        <w:t xml:space="preserve">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w:t>
      </w:r>
      <w:r w:rsidR="000E5420">
        <w:rPr>
          <w:rFonts w:ascii="Arial" w:hAnsi="Arial" w:cs="Arial"/>
          <w:bCs/>
        </w:rPr>
        <w:t xml:space="preserve"> [including health centre attendees]</w:t>
      </w:r>
      <w:r>
        <w:rPr>
          <w:rFonts w:ascii="Arial" w:hAnsi="Arial" w:cs="Arial"/>
          <w:bCs/>
        </w:rPr>
        <w: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w:t>
      </w:r>
      <w:r w:rsidR="000E5420">
        <w:rPr>
          <w:rFonts w:ascii="Arial" w:hAnsi="Arial" w:cs="Arial"/>
          <w:bCs/>
        </w:rPr>
        <w:t xml:space="preserve"> Studies were additionally classified as being carried out in a </w:t>
      </w:r>
      <w:r w:rsidR="000E5420">
        <w:rPr>
          <w:rFonts w:ascii="Arial" w:hAnsi="Arial" w:cs="Arial"/>
          <w:bCs/>
          <w:i/>
          <w:iCs/>
        </w:rPr>
        <w:t xml:space="preserve">special population </w:t>
      </w:r>
      <w:r w:rsidR="000E5420">
        <w:rPr>
          <w:rFonts w:ascii="Arial" w:hAnsi="Arial" w:cs="Arial"/>
          <w:bCs/>
        </w:rPr>
        <w:t>if they were carried out in a subpopulation of a subgroup (for example, pregnant women in the community).</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r>
        <w:rPr>
          <w:rFonts w:ascii="Arial" w:hAnsi="Arial" w:cs="Arial"/>
          <w:bCs/>
          <w:i/>
        </w:rPr>
        <w:t>metaprop</w:t>
      </w:r>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5B4B4AF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w:t>
      </w:r>
      <w:r w:rsidR="00F96501">
        <w:rPr>
          <w:rFonts w:ascii="Arial" w:hAnsi="Arial" w:cs="Arial"/>
        </w:rPr>
        <w:t>Figure S1</w:t>
      </w:r>
      <w:r w:rsidR="00772372">
        <w:rPr>
          <w:rFonts w:ascii="Arial" w:hAnsi="Arial" w:cs="Arial"/>
        </w:rPr>
        <w:t>). 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06669E19" w:rsidR="00730D69" w:rsidRDefault="00730D69" w:rsidP="00B96BEA">
      <w:pPr>
        <w:spacing w:line="480" w:lineRule="auto"/>
        <w:rPr>
          <w:rFonts w:ascii="Arial" w:hAnsi="Arial" w:cs="Arial"/>
        </w:rPr>
      </w:pPr>
      <w:r>
        <w:rPr>
          <w:rFonts w:ascii="Arial" w:hAnsi="Arial" w:cs="Arial"/>
        </w:rPr>
        <w:lastRenderedPageBreak/>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w:t>
      </w:r>
      <w:del w:id="103" w:author="Paul Garner" w:date="2019-06-01T14:56:00Z">
        <w:r w:rsidR="006F76DA" w:rsidDel="00BD7E07">
          <w:rPr>
            <w:rFonts w:ascii="Arial" w:hAnsi="Arial" w:cs="Arial"/>
          </w:rPr>
          <w:delText>S</w:delText>
        </w:r>
      </w:del>
      <w:r w:rsidR="006F76DA">
        <w:rPr>
          <w:rFonts w:ascii="Arial" w:hAnsi="Arial" w:cs="Arial"/>
        </w:rPr>
        <w:t>I</w:t>
      </w:r>
      <w:ins w:id="104" w:author="Paul Garner" w:date="2019-06-01T14:57:00Z">
        <w:r w:rsidR="00BD7E07">
          <w:rPr>
            <w:rFonts w:ascii="Arial" w:hAnsi="Arial" w:cs="Arial"/>
          </w:rPr>
          <w:t>S</w:t>
        </w:r>
      </w:ins>
      <w:r w:rsidR="006F76DA">
        <w:rPr>
          <w:rFonts w:ascii="Arial" w:hAnsi="Arial" w:cs="Arial"/>
        </w:rPr>
        <w:t>MA)</w:t>
      </w:r>
      <w:r w:rsidR="0095682C">
        <w:rPr>
          <w:rFonts w:ascii="Arial" w:hAnsi="Arial" w:cs="Arial"/>
        </w:rPr>
        <w:t xml:space="preserve"> guidelines.</w:t>
      </w:r>
    </w:p>
    <w:p w14:paraId="237C795F" w14:textId="77777777" w:rsidR="00730D69" w:rsidRDefault="00730D69" w:rsidP="00B96BEA">
      <w:pPr>
        <w:spacing w:line="480" w:lineRule="auto"/>
        <w:rPr>
          <w:rFonts w:ascii="Arial" w:hAnsi="Arial" w:cs="Arial"/>
        </w:rPr>
      </w:pPr>
    </w:p>
    <w:p w14:paraId="7949092D" w14:textId="77777777" w:rsidR="001D6079" w:rsidRPr="006F76DA" w:rsidRDefault="001D6079" w:rsidP="00B96BEA">
      <w:pPr>
        <w:spacing w:line="480" w:lineRule="auto"/>
        <w:rPr>
          <w:rFonts w:ascii="Arial" w:hAnsi="Arial" w:cs="Arial"/>
          <w:b/>
        </w:rPr>
      </w:pPr>
      <w:r w:rsidRPr="006F76DA">
        <w:rPr>
          <w:rFonts w:ascii="Arial" w:hAnsi="Arial" w:cs="Arial"/>
          <w:b/>
        </w:rPr>
        <w:t>Results</w:t>
      </w:r>
    </w:p>
    <w:p w14:paraId="01F1F11F" w14:textId="77777777" w:rsidR="001D6079" w:rsidRDefault="001D6079" w:rsidP="00B96BEA">
      <w:pPr>
        <w:spacing w:line="480" w:lineRule="auto"/>
        <w:rPr>
          <w:rFonts w:ascii="Arial" w:hAnsi="Arial" w:cs="Arial"/>
        </w:rPr>
      </w:pPr>
    </w:p>
    <w:p w14:paraId="071F8FF6" w14:textId="10BB2291"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sSA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BF71A4">
        <w:rPr>
          <w:rFonts w:ascii="Arial" w:hAnsi="Arial" w:cs="Arial"/>
        </w:rPr>
        <w:t xml:space="preserve">Many studies were carried out in special populations, including the majority of community studies: 9/12 community studies were in special populations, as well as 3/7 outpatient studies,  3/8 studies of participants on hospital admission and 2/7 inpatient studies. It was not possible to classify patients from two studies into our predefined categories: one sampled staff and children of an orphanage and one, hospital workers and their families. These studies were excluded from the pooled analyses. </w:t>
      </w:r>
      <w:r w:rsidR="00355149">
        <w:rPr>
          <w:rFonts w:ascii="Arial" w:hAnsi="Arial" w:cs="Arial"/>
        </w:rPr>
        <w:t xml:space="preserve">Details of the microbiological testing procedures are shown in </w:t>
      </w:r>
      <w:r w:rsidR="00F96501">
        <w:rPr>
          <w:rFonts w:ascii="Arial" w:hAnsi="Arial" w:cs="Arial"/>
        </w:rPr>
        <w:t xml:space="preserve">Supplementary </w:t>
      </w:r>
      <w:r w:rsidR="00355149">
        <w:rPr>
          <w:rFonts w:ascii="Arial" w:hAnsi="Arial" w:cs="Arial"/>
        </w:rPr>
        <w:t>Table S1 in the supplementary appendix.</w:t>
      </w:r>
    </w:p>
    <w:p w14:paraId="11431BCB" w14:textId="77777777" w:rsidR="003517A7" w:rsidRDefault="00BA506E" w:rsidP="003517A7">
      <w:pPr>
        <w:spacing w:line="480" w:lineRule="auto"/>
        <w:jc w:val="center"/>
        <w:rPr>
          <w:rFonts w:ascii="Arial" w:hAnsi="Arial" w:cs="Arial"/>
          <w:b/>
        </w:rPr>
      </w:pPr>
      <w:r>
        <w:rPr>
          <w:rFonts w:ascii="Arial" w:hAnsi="Arial" w:cs="Arial"/>
          <w:noProof/>
        </w:rPr>
        <w:lastRenderedPageBreak/>
        <w:drawing>
          <wp:inline distT="0" distB="0" distL="0" distR="0" wp14:anchorId="3B1E9BED" wp14:editId="51BDB5A1">
            <wp:extent cx="4473105" cy="36285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_prisma_diag_crop.pdf"/>
                    <pic:cNvPicPr/>
                  </pic:nvPicPr>
                  <pic:blipFill>
                    <a:blip r:embed="rId9">
                      <a:extLst>
                        <a:ext uri="{28A0092B-C50C-407E-A947-70E740481C1C}">
                          <a14:useLocalDpi xmlns:a14="http://schemas.microsoft.com/office/drawing/2010/main" val="0"/>
                        </a:ext>
                      </a:extLst>
                    </a:blip>
                    <a:stretch>
                      <a:fillRect/>
                    </a:stretch>
                  </pic:blipFill>
                  <pic:spPr>
                    <a:xfrm>
                      <a:off x="0" y="0"/>
                      <a:ext cx="4485083" cy="3638287"/>
                    </a:xfrm>
                    <a:prstGeom prst="rect">
                      <a:avLst/>
                    </a:prstGeom>
                  </pic:spPr>
                </pic:pic>
              </a:graphicData>
            </a:graphic>
          </wp:inline>
        </w:drawing>
      </w:r>
    </w:p>
    <w:p w14:paraId="4EC39F0F" w14:textId="0CAE2EB9" w:rsidR="00BA506E" w:rsidRDefault="00BA506E" w:rsidP="00BA506E">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735A9C76" w14:textId="4B64E0B4" w:rsidR="003517A7" w:rsidRDefault="003517A7" w:rsidP="003517A7">
      <w:pPr>
        <w:rPr>
          <w:rFonts w:ascii="Arial" w:hAnsi="Arial" w:cs="Arial"/>
        </w:rPr>
        <w:sectPr w:rsidR="003517A7" w:rsidSect="00C3281C">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3517A7" w:rsidRPr="0028278E" w14:paraId="31169856" w14:textId="77777777" w:rsidTr="003517A7">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3807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5A2496FE"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48C183D6"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2EB825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FF4C030"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7CD2A00C" w14:textId="77777777" w:rsidR="003517A7" w:rsidRDefault="003517A7" w:rsidP="003517A7">
            <w:pPr>
              <w:jc w:val="center"/>
              <w:rPr>
                <w:ins w:id="105" w:author="Paul Garner" w:date="2019-06-01T15:01:00Z"/>
                <w:rFonts w:ascii="Arial" w:hAnsi="Arial" w:cs="Arial"/>
                <w:color w:val="000000"/>
                <w:sz w:val="20"/>
                <w:szCs w:val="20"/>
              </w:rPr>
            </w:pPr>
            <w:r w:rsidRPr="00D10EFE">
              <w:rPr>
                <w:rFonts w:ascii="Arial" w:hAnsi="Arial" w:cs="Arial"/>
                <w:color w:val="000000"/>
                <w:sz w:val="20"/>
                <w:szCs w:val="20"/>
              </w:rPr>
              <w:t>Inclusion</w:t>
            </w:r>
          </w:p>
          <w:p w14:paraId="4B7DD731" w14:textId="0F9B1F03" w:rsidR="001F5E6C" w:rsidRPr="00D10EFE" w:rsidRDefault="001F5E6C" w:rsidP="003517A7">
            <w:pPr>
              <w:jc w:val="center"/>
              <w:rPr>
                <w:rFonts w:ascii="Arial" w:hAnsi="Arial" w:cs="Arial"/>
                <w:color w:val="000000"/>
                <w:sz w:val="20"/>
                <w:szCs w:val="20"/>
              </w:rPr>
            </w:pPr>
            <w:ins w:id="106" w:author="Paul Garner" w:date="2019-06-01T15:01:00Z">
              <w:r>
                <w:rPr>
                  <w:rFonts w:ascii="Arial" w:hAnsi="Arial" w:cs="Arial"/>
                  <w:color w:val="000000"/>
                  <w:sz w:val="20"/>
                  <w:szCs w:val="20"/>
                </w:rPr>
                <w:t xml:space="preserve">Population: </w:t>
              </w:r>
            </w:ins>
            <w:ins w:id="107" w:author="Paul Garner" w:date="2019-06-01T15:02:00Z">
              <w:r>
                <w:rPr>
                  <w:rFonts w:ascii="Arial" w:hAnsi="Arial" w:cs="Arial"/>
                  <w:color w:val="000000"/>
                  <w:sz w:val="20"/>
                  <w:szCs w:val="20"/>
                </w:rPr>
                <w:t>details</w:t>
              </w:r>
            </w:ins>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35B53FE7"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561573D"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25C7C3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n</w:t>
            </w:r>
          </w:p>
        </w:tc>
      </w:tr>
      <w:tr w:rsidR="000C099A" w:rsidRPr="0028278E" w14:paraId="7C8CD0F5" w14:textId="77777777" w:rsidTr="00610FA7">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650E9C3E" w14:textId="7FA691CC" w:rsidR="000C099A" w:rsidRPr="000C099A" w:rsidRDefault="000C099A" w:rsidP="000C099A">
            <w:pPr>
              <w:rPr>
                <w:rFonts w:ascii="Arial" w:hAnsi="Arial" w:cs="Arial"/>
                <w:b/>
                <w:color w:val="000000"/>
                <w:sz w:val="20"/>
                <w:szCs w:val="20"/>
              </w:rPr>
            </w:pPr>
            <w:r w:rsidRPr="000C099A">
              <w:rPr>
                <w:rFonts w:ascii="Arial" w:hAnsi="Arial" w:cs="Arial"/>
                <w:b/>
                <w:color w:val="000000"/>
                <w:sz w:val="20"/>
                <w:szCs w:val="20"/>
              </w:rPr>
              <w:t xml:space="preserve">COMMUNITY </w:t>
            </w:r>
            <w:del w:id="108" w:author="Paul Garner" w:date="2019-06-01T14:59:00Z">
              <w:r w:rsidRPr="000C099A" w:rsidDel="00BD7E07">
                <w:rPr>
                  <w:rFonts w:ascii="Arial" w:hAnsi="Arial" w:cs="Arial"/>
                  <w:b/>
                  <w:color w:val="000000"/>
                  <w:sz w:val="20"/>
                  <w:szCs w:val="20"/>
                </w:rPr>
                <w:delText>MEMBERS</w:delText>
              </w:r>
            </w:del>
            <w:ins w:id="109" w:author="Paul Garner" w:date="2019-06-01T14:59:00Z">
              <w:r w:rsidR="00BD7E07">
                <w:rPr>
                  <w:rFonts w:ascii="Arial" w:hAnsi="Arial" w:cs="Arial"/>
                  <w:b/>
                  <w:color w:val="000000"/>
                  <w:sz w:val="20"/>
                  <w:szCs w:val="20"/>
                </w:rPr>
                <w:t>STUDIES</w:t>
              </w:r>
            </w:ins>
          </w:p>
        </w:tc>
      </w:tr>
      <w:tr w:rsidR="000E5420" w:rsidRPr="0028278E" w14:paraId="45D4EA74"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EB4F932"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Albrechtova 2012</w:t>
            </w:r>
          </w:p>
        </w:tc>
        <w:tc>
          <w:tcPr>
            <w:tcW w:w="745" w:type="dxa"/>
            <w:tcBorders>
              <w:top w:val="single" w:sz="4" w:space="0" w:color="auto"/>
              <w:left w:val="nil"/>
              <w:right w:val="single" w:sz="4" w:space="0" w:color="auto"/>
            </w:tcBorders>
            <w:shd w:val="clear" w:color="auto" w:fill="auto"/>
            <w:vAlign w:val="center"/>
          </w:tcPr>
          <w:p w14:paraId="0FC8CBE2"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54252F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7C760B4C"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single" w:sz="4" w:space="0" w:color="auto"/>
              <w:left w:val="nil"/>
              <w:right w:val="single" w:sz="4" w:space="0" w:color="auto"/>
            </w:tcBorders>
            <w:shd w:val="clear" w:color="auto" w:fill="auto"/>
            <w:vAlign w:val="center"/>
          </w:tcPr>
          <w:p w14:paraId="579C519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2F2750E" w14:textId="07856863" w:rsidR="000E5420" w:rsidRPr="00D10EFE" w:rsidRDefault="00BD7E07">
            <w:pPr>
              <w:rPr>
                <w:rFonts w:ascii="Arial" w:hAnsi="Arial" w:cs="Arial"/>
                <w:color w:val="000000"/>
                <w:sz w:val="20"/>
                <w:szCs w:val="20"/>
              </w:rPr>
              <w:pPrChange w:id="110" w:author="Paul Garner" w:date="2019-06-01T15:00:00Z">
                <w:pPr>
                  <w:jc w:val="center"/>
                </w:pPr>
              </w:pPrChange>
            </w:pPr>
            <w:ins w:id="111" w:author="Paul Garner" w:date="2019-06-01T15:00:00Z">
              <w:r>
                <w:rPr>
                  <w:rFonts w:ascii="Arial" w:hAnsi="Arial" w:cs="Arial"/>
                  <w:color w:val="000000"/>
                  <w:sz w:val="20"/>
                  <w:szCs w:val="20"/>
                </w:rPr>
                <w:t>General po</w:t>
              </w:r>
            </w:ins>
            <w:ins w:id="112" w:author="Paul Garner" w:date="2019-06-01T15:02:00Z">
              <w:r w:rsidR="001F5E6C">
                <w:rPr>
                  <w:rFonts w:ascii="Arial" w:hAnsi="Arial" w:cs="Arial"/>
                  <w:color w:val="000000"/>
                  <w:sz w:val="20"/>
                  <w:szCs w:val="20"/>
                </w:rPr>
                <w:t>pulation</w:t>
              </w:r>
            </w:ins>
            <w:del w:id="113" w:author="Paul Garner" w:date="2019-06-01T15:01:00Z">
              <w:r w:rsidR="000E5420" w:rsidRPr="00D10EFE" w:rsidDel="00BD7E07">
                <w:rPr>
                  <w:rFonts w:ascii="Arial" w:hAnsi="Arial" w:cs="Arial"/>
                  <w:color w:val="000000"/>
                  <w:sz w:val="20"/>
                  <w:szCs w:val="20"/>
                </w:rPr>
                <w:delText>C</w:delText>
              </w:r>
            </w:del>
            <w:del w:id="114" w:author="Paul Garner" w:date="2019-06-01T15:02:00Z">
              <w:r w:rsidR="000E5420" w:rsidRPr="00D10EFE" w:rsidDel="001F5E6C">
                <w:rPr>
                  <w:rFonts w:ascii="Arial" w:hAnsi="Arial" w:cs="Arial"/>
                  <w:color w:val="000000"/>
                  <w:sz w:val="20"/>
                  <w:szCs w:val="20"/>
                </w:rPr>
                <w:delText>ommunity</w:delText>
              </w:r>
            </w:del>
            <w:r w:rsidR="000E5420" w:rsidRPr="00D10EFE">
              <w:rPr>
                <w:rFonts w:ascii="Arial" w:hAnsi="Arial" w:cs="Arial"/>
                <w:color w:val="000000"/>
                <w:sz w:val="20"/>
                <w:szCs w:val="20"/>
              </w:rPr>
              <w:t xml:space="preserve"> </w:t>
            </w:r>
            <w:del w:id="115" w:author="Paul Garner" w:date="2019-06-01T15:00:00Z">
              <w:r w:rsidR="000E5420" w:rsidRPr="00D10EFE" w:rsidDel="00BD7E07">
                <w:rPr>
                  <w:rFonts w:ascii="Arial" w:hAnsi="Arial" w:cs="Arial"/>
                  <w:color w:val="000000"/>
                  <w:sz w:val="20"/>
                  <w:szCs w:val="20"/>
                </w:rPr>
                <w:delText>members</w:delText>
              </w:r>
            </w:del>
          </w:p>
        </w:tc>
        <w:tc>
          <w:tcPr>
            <w:tcW w:w="1070" w:type="dxa"/>
            <w:tcBorders>
              <w:top w:val="single" w:sz="4" w:space="0" w:color="auto"/>
              <w:left w:val="nil"/>
              <w:right w:val="single" w:sz="4" w:space="0" w:color="auto"/>
            </w:tcBorders>
            <w:shd w:val="clear" w:color="auto" w:fill="auto"/>
            <w:vAlign w:val="center"/>
          </w:tcPr>
          <w:p w14:paraId="4A816F3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29404E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38D7BD8"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23</w:t>
            </w:r>
          </w:p>
        </w:tc>
      </w:tr>
      <w:tr w:rsidR="000E5420" w:rsidRPr="0028278E" w14:paraId="1F41047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4334DF1" w14:textId="77777777" w:rsidR="000E5420" w:rsidRPr="00D10EFE" w:rsidRDefault="000E5420" w:rsidP="000C099A">
            <w:pPr>
              <w:jc w:val="center"/>
              <w:rPr>
                <w:rFonts w:ascii="Arial" w:hAnsi="Arial" w:cs="Arial"/>
                <w:color w:val="000000"/>
                <w:sz w:val="20"/>
                <w:szCs w:val="20"/>
              </w:rPr>
            </w:pPr>
            <w:r w:rsidRPr="00B01424">
              <w:rPr>
                <w:rFonts w:ascii="Arial" w:hAnsi="Arial" w:cs="Arial"/>
                <w:color w:val="000000"/>
                <w:sz w:val="20"/>
                <w:szCs w:val="20"/>
              </w:rPr>
              <w:t>Mshana 2016</w:t>
            </w:r>
          </w:p>
        </w:tc>
        <w:tc>
          <w:tcPr>
            <w:tcW w:w="745" w:type="dxa"/>
            <w:tcBorders>
              <w:top w:val="single" w:sz="4" w:space="0" w:color="auto"/>
              <w:left w:val="nil"/>
              <w:right w:val="single" w:sz="4" w:space="0" w:color="auto"/>
            </w:tcBorders>
            <w:shd w:val="clear" w:color="auto" w:fill="auto"/>
            <w:vAlign w:val="center"/>
          </w:tcPr>
          <w:p w14:paraId="0F41DC50"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CADA0A8"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5BF944B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04CD174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B033551" w14:textId="7158A93C" w:rsidR="000E5420" w:rsidRPr="00D10EFE" w:rsidRDefault="00BD7E07">
            <w:pPr>
              <w:rPr>
                <w:rFonts w:ascii="Arial" w:hAnsi="Arial" w:cs="Arial"/>
                <w:color w:val="000000"/>
                <w:sz w:val="20"/>
                <w:szCs w:val="20"/>
              </w:rPr>
              <w:pPrChange w:id="116" w:author="Paul Garner" w:date="2019-06-01T15:00:00Z">
                <w:pPr>
                  <w:jc w:val="center"/>
                </w:pPr>
              </w:pPrChange>
            </w:pPr>
            <w:ins w:id="117" w:author="Paul Garner" w:date="2019-06-01T15:00:00Z">
              <w:r>
                <w:rPr>
                  <w:rFonts w:ascii="Arial" w:hAnsi="Arial" w:cs="Arial"/>
                  <w:color w:val="000000"/>
                  <w:sz w:val="20"/>
                  <w:szCs w:val="20"/>
                </w:rPr>
                <w:t>General pop</w:t>
              </w:r>
            </w:ins>
            <w:ins w:id="118" w:author="Paul Garner" w:date="2019-06-01T15:02:00Z">
              <w:r w:rsidR="001F5E6C">
                <w:rPr>
                  <w:rFonts w:ascii="Arial" w:hAnsi="Arial" w:cs="Arial"/>
                  <w:color w:val="000000"/>
                  <w:sz w:val="20"/>
                  <w:szCs w:val="20"/>
                </w:rPr>
                <w:t>ulation</w:t>
              </w:r>
            </w:ins>
            <w:del w:id="119" w:author="Paul Garner" w:date="2019-06-01T15:00:00Z">
              <w:r w:rsidR="000E5420" w:rsidRPr="00D10EFE" w:rsidDel="00BD7E07">
                <w:rPr>
                  <w:rFonts w:ascii="Arial" w:hAnsi="Arial" w:cs="Arial"/>
                  <w:color w:val="000000"/>
                  <w:sz w:val="20"/>
                  <w:szCs w:val="20"/>
                </w:rPr>
                <w:delText>C</w:delText>
              </w:r>
            </w:del>
            <w:del w:id="120" w:author="Paul Garner" w:date="2019-06-01T15:02:00Z">
              <w:r w:rsidR="000E5420" w:rsidRPr="00D10EFE" w:rsidDel="001F5E6C">
                <w:rPr>
                  <w:rFonts w:ascii="Arial" w:hAnsi="Arial" w:cs="Arial"/>
                  <w:color w:val="000000"/>
                  <w:sz w:val="20"/>
                  <w:szCs w:val="20"/>
                </w:rPr>
                <w:delText>ommunity</w:delText>
              </w:r>
            </w:del>
            <w:r w:rsidR="000E5420" w:rsidRPr="00D10EFE">
              <w:rPr>
                <w:rFonts w:ascii="Arial" w:hAnsi="Arial" w:cs="Arial"/>
                <w:color w:val="000000"/>
                <w:sz w:val="20"/>
                <w:szCs w:val="20"/>
              </w:rPr>
              <w:t xml:space="preserve"> </w:t>
            </w:r>
            <w:del w:id="121" w:author="Paul Garner" w:date="2019-06-01T15:00:00Z">
              <w:r w:rsidR="000E5420" w:rsidRPr="00D10EFE" w:rsidDel="00BD7E07">
                <w:rPr>
                  <w:rFonts w:ascii="Arial" w:hAnsi="Arial" w:cs="Arial"/>
                  <w:color w:val="000000"/>
                  <w:sz w:val="20"/>
                  <w:szCs w:val="20"/>
                </w:rPr>
                <w:delText>members</w:delText>
              </w:r>
            </w:del>
          </w:p>
        </w:tc>
        <w:tc>
          <w:tcPr>
            <w:tcW w:w="1070" w:type="dxa"/>
            <w:tcBorders>
              <w:top w:val="single" w:sz="4" w:space="0" w:color="auto"/>
              <w:left w:val="nil"/>
              <w:right w:val="single" w:sz="4" w:space="0" w:color="auto"/>
            </w:tcBorders>
            <w:shd w:val="clear" w:color="auto" w:fill="auto"/>
            <w:vAlign w:val="center"/>
          </w:tcPr>
          <w:p w14:paraId="5521508C"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7A1BE8D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1BBF919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334</w:t>
            </w:r>
          </w:p>
        </w:tc>
      </w:tr>
      <w:tr w:rsidR="000E5420" w:rsidRPr="0028278E" w14:paraId="5E751FF5"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C55A61F"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Katakweba 2018</w:t>
            </w:r>
          </w:p>
        </w:tc>
        <w:tc>
          <w:tcPr>
            <w:tcW w:w="745" w:type="dxa"/>
            <w:tcBorders>
              <w:top w:val="single" w:sz="4" w:space="0" w:color="auto"/>
              <w:left w:val="nil"/>
              <w:right w:val="single" w:sz="4" w:space="0" w:color="auto"/>
            </w:tcBorders>
            <w:shd w:val="clear" w:color="auto" w:fill="auto"/>
            <w:vAlign w:val="center"/>
          </w:tcPr>
          <w:p w14:paraId="1CD2B906"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5B10D2C6"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single" w:sz="4" w:space="0" w:color="auto"/>
              <w:left w:val="nil"/>
              <w:right w:val="single" w:sz="4" w:space="0" w:color="auto"/>
            </w:tcBorders>
            <w:shd w:val="clear" w:color="auto" w:fill="auto"/>
            <w:vAlign w:val="center"/>
          </w:tcPr>
          <w:p w14:paraId="2F72ED9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71196C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8D1C009" w14:textId="2D5FF511" w:rsidR="000E5420" w:rsidRPr="00D10EFE" w:rsidRDefault="001F5E6C">
            <w:pPr>
              <w:rPr>
                <w:rFonts w:ascii="Arial" w:hAnsi="Arial" w:cs="Arial"/>
                <w:color w:val="000000"/>
                <w:sz w:val="20"/>
                <w:szCs w:val="20"/>
              </w:rPr>
              <w:pPrChange w:id="122" w:author="Paul Garner" w:date="2019-06-01T15:00:00Z">
                <w:pPr>
                  <w:jc w:val="center"/>
                </w:pPr>
              </w:pPrChange>
            </w:pPr>
            <w:ins w:id="123" w:author="Paul Garner" w:date="2019-06-01T15:01:00Z">
              <w:r>
                <w:rPr>
                  <w:rFonts w:ascii="Arial" w:hAnsi="Arial" w:cs="Arial"/>
                  <w:color w:val="000000"/>
                  <w:sz w:val="20"/>
                  <w:szCs w:val="20"/>
                </w:rPr>
                <w:t>General pop</w:t>
              </w:r>
            </w:ins>
            <w:ins w:id="124" w:author="Paul Garner" w:date="2019-06-01T15:02:00Z">
              <w:r>
                <w:rPr>
                  <w:rFonts w:ascii="Arial" w:hAnsi="Arial" w:cs="Arial"/>
                  <w:color w:val="000000"/>
                  <w:sz w:val="20"/>
                  <w:szCs w:val="20"/>
                </w:rPr>
                <w:t>ulation</w:t>
              </w:r>
            </w:ins>
            <w:del w:id="125" w:author="Paul Garner" w:date="2019-06-01T15:01:00Z">
              <w:r w:rsidR="000E5420" w:rsidRPr="00D10EFE" w:rsidDel="001F5E6C">
                <w:rPr>
                  <w:rFonts w:ascii="Arial" w:hAnsi="Arial" w:cs="Arial"/>
                  <w:color w:val="000000"/>
                  <w:sz w:val="20"/>
                  <w:szCs w:val="20"/>
                </w:rPr>
                <w:delText>C</w:delText>
              </w:r>
            </w:del>
            <w:del w:id="126" w:author="Paul Garner" w:date="2019-06-01T15:02:00Z">
              <w:r w:rsidR="000E5420" w:rsidRPr="00D10EFE" w:rsidDel="001F5E6C">
                <w:rPr>
                  <w:rFonts w:ascii="Arial" w:hAnsi="Arial" w:cs="Arial"/>
                  <w:color w:val="000000"/>
                  <w:sz w:val="20"/>
                  <w:szCs w:val="20"/>
                </w:rPr>
                <w:delText xml:space="preserve">ommunity </w:delText>
              </w:r>
            </w:del>
            <w:del w:id="127" w:author="Paul Garner" w:date="2019-06-01T15:01:00Z">
              <w:r w:rsidR="000E5420" w:rsidRPr="00D10EFE" w:rsidDel="001F5E6C">
                <w:rPr>
                  <w:rFonts w:ascii="Arial" w:hAnsi="Arial" w:cs="Arial"/>
                  <w:color w:val="000000"/>
                  <w:sz w:val="20"/>
                  <w:szCs w:val="20"/>
                </w:rPr>
                <w:delText>members</w:delText>
              </w:r>
            </w:del>
          </w:p>
        </w:tc>
        <w:tc>
          <w:tcPr>
            <w:tcW w:w="1070" w:type="dxa"/>
            <w:tcBorders>
              <w:top w:val="single" w:sz="4" w:space="0" w:color="auto"/>
              <w:left w:val="nil"/>
              <w:right w:val="single" w:sz="4" w:space="0" w:color="auto"/>
            </w:tcBorders>
            <w:shd w:val="clear" w:color="auto" w:fill="auto"/>
            <w:vAlign w:val="center"/>
          </w:tcPr>
          <w:p w14:paraId="11C0E32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2FD7066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71CFF25"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70</w:t>
            </w:r>
          </w:p>
        </w:tc>
      </w:tr>
      <w:tr w:rsidR="000E5420" w:rsidRPr="0028278E" w14:paraId="2E4C2D20" w14:textId="77777777" w:rsidTr="000E5420">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A070286" w14:textId="2E8D3DE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Ruppe 2009</w:t>
            </w:r>
          </w:p>
        </w:tc>
        <w:tc>
          <w:tcPr>
            <w:tcW w:w="745" w:type="dxa"/>
            <w:tcBorders>
              <w:top w:val="single" w:sz="4" w:space="0" w:color="auto"/>
              <w:left w:val="nil"/>
              <w:bottom w:val="single" w:sz="4" w:space="0" w:color="auto"/>
              <w:right w:val="single" w:sz="4" w:space="0" w:color="auto"/>
            </w:tcBorders>
            <w:shd w:val="clear" w:color="auto" w:fill="auto"/>
            <w:vAlign w:val="center"/>
          </w:tcPr>
          <w:p w14:paraId="09F8BB67" w14:textId="7B8D7B7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bottom w:val="single" w:sz="4" w:space="0" w:color="auto"/>
              <w:right w:val="single" w:sz="4" w:space="0" w:color="auto"/>
            </w:tcBorders>
            <w:shd w:val="clear" w:color="auto" w:fill="auto"/>
            <w:vAlign w:val="center"/>
          </w:tcPr>
          <w:p w14:paraId="263A2766" w14:textId="7DC6AAA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single" w:sz="4" w:space="0" w:color="auto"/>
              <w:left w:val="nil"/>
              <w:bottom w:val="single" w:sz="4" w:space="0" w:color="auto"/>
              <w:right w:val="single" w:sz="4" w:space="0" w:color="auto"/>
            </w:tcBorders>
            <w:shd w:val="clear" w:color="auto" w:fill="auto"/>
            <w:vAlign w:val="center"/>
          </w:tcPr>
          <w:p w14:paraId="20064AC0" w14:textId="498D661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single" w:sz="4" w:space="0" w:color="auto"/>
              <w:left w:val="nil"/>
              <w:bottom w:val="single" w:sz="4" w:space="0" w:color="auto"/>
              <w:right w:val="single" w:sz="4" w:space="0" w:color="auto"/>
            </w:tcBorders>
            <w:shd w:val="clear" w:color="auto" w:fill="auto"/>
            <w:vAlign w:val="center"/>
          </w:tcPr>
          <w:p w14:paraId="2C6E614C" w14:textId="50934F3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21976745" w14:textId="2D306EA1" w:rsidR="000E5420" w:rsidRDefault="000E5420">
            <w:pPr>
              <w:rPr>
                <w:rFonts w:ascii="Arial" w:hAnsi="Arial" w:cs="Arial"/>
                <w:color w:val="000000"/>
                <w:sz w:val="20"/>
                <w:szCs w:val="20"/>
              </w:rPr>
              <w:pPrChange w:id="128" w:author="Paul Garner" w:date="2019-06-01T15:00:00Z">
                <w:pPr>
                  <w:jc w:val="center"/>
                </w:pPr>
              </w:pPrChange>
            </w:pPr>
            <w:r>
              <w:rPr>
                <w:rFonts w:ascii="Arial" w:hAnsi="Arial" w:cs="Arial"/>
                <w:color w:val="000000"/>
                <w:sz w:val="20"/>
                <w:szCs w:val="20"/>
              </w:rPr>
              <w:t>Special population</w:t>
            </w:r>
            <w:ins w:id="129" w:author="Paul Garner" w:date="2019-06-01T15:02:00Z">
              <w:r w:rsidR="001F5E6C">
                <w:rPr>
                  <w:rFonts w:ascii="Arial" w:hAnsi="Arial" w:cs="Arial"/>
                  <w:color w:val="000000"/>
                  <w:sz w:val="20"/>
                  <w:szCs w:val="20"/>
                </w:rPr>
                <w:t xml:space="preserve"> (</w:t>
              </w:r>
            </w:ins>
            <w:del w:id="130" w:author="Paul Garner" w:date="2019-06-01T15:02:00Z">
              <w:r w:rsidDel="001F5E6C">
                <w:rPr>
                  <w:rFonts w:ascii="Arial" w:hAnsi="Arial" w:cs="Arial"/>
                  <w:color w:val="000000"/>
                  <w:sz w:val="20"/>
                  <w:szCs w:val="20"/>
                </w:rPr>
                <w:delText xml:space="preserve">: </w:delText>
              </w:r>
            </w:del>
            <w:del w:id="131" w:author="Paul Garner" w:date="2019-06-01T15:03:00Z">
              <w:r w:rsidRPr="00D10EFE" w:rsidDel="001F5E6C">
                <w:rPr>
                  <w:rFonts w:ascii="Arial" w:hAnsi="Arial" w:cs="Arial"/>
                  <w:color w:val="000000"/>
                  <w:sz w:val="20"/>
                  <w:szCs w:val="20"/>
                </w:rPr>
                <w:delText>Children in</w:delText>
              </w:r>
            </w:del>
            <w:ins w:id="132" w:author="Paul Garner" w:date="2019-06-01T15:01:00Z">
              <w:r w:rsidR="001F5E6C">
                <w:rPr>
                  <w:rFonts w:ascii="Arial" w:hAnsi="Arial" w:cs="Arial"/>
                  <w:color w:val="000000"/>
                  <w:sz w:val="20"/>
                  <w:szCs w:val="20"/>
                </w:rPr>
                <w:t>remote</w:t>
              </w:r>
            </w:ins>
            <w:r w:rsidRPr="00D10EFE">
              <w:rPr>
                <w:rFonts w:ascii="Arial" w:hAnsi="Arial" w:cs="Arial"/>
                <w:color w:val="000000"/>
                <w:sz w:val="20"/>
                <w:szCs w:val="20"/>
              </w:rPr>
              <w:t xml:space="preserve"> village</w:t>
            </w:r>
            <w:ins w:id="133" w:author="Paul Garner" w:date="2019-06-01T15:01:00Z">
              <w:r w:rsidR="001F5E6C">
                <w:rPr>
                  <w:rFonts w:ascii="Arial" w:hAnsi="Arial" w:cs="Arial"/>
                  <w:color w:val="000000"/>
                  <w:sz w:val="20"/>
                  <w:szCs w:val="20"/>
                </w:rPr>
                <w:t>s</w:t>
              </w:r>
            </w:ins>
            <w:ins w:id="134" w:author="Paul Garner" w:date="2019-06-01T15:03:00Z">
              <w:r w:rsidR="001F5E6C">
                <w:rPr>
                  <w:rFonts w:ascii="Arial" w:hAnsi="Arial" w:cs="Arial"/>
                  <w:color w:val="000000"/>
                  <w:sz w:val="20"/>
                  <w:szCs w:val="20"/>
                </w:rPr>
                <w:t>)</w:t>
              </w:r>
            </w:ins>
            <w:r w:rsidRPr="00D10EFE">
              <w:rPr>
                <w:rFonts w:ascii="Arial" w:hAnsi="Arial" w:cs="Arial"/>
                <w:color w:val="000000"/>
                <w:sz w:val="20"/>
                <w:szCs w:val="20"/>
              </w:rPr>
              <w:t xml:space="preserve"> </w:t>
            </w:r>
            <w:del w:id="135" w:author="Paul Garner" w:date="2019-06-01T15:01:00Z">
              <w:r w:rsidRPr="00D10EFE" w:rsidDel="001F5E6C">
                <w:rPr>
                  <w:rFonts w:ascii="Arial" w:hAnsi="Arial" w:cs="Arial"/>
                  <w:color w:val="000000"/>
                  <w:sz w:val="20"/>
                  <w:szCs w:val="20"/>
                </w:rPr>
                <w:delText>sel</w:delText>
              </w:r>
              <w:r w:rsidDel="001F5E6C">
                <w:rPr>
                  <w:rFonts w:ascii="Arial" w:hAnsi="Arial" w:cs="Arial"/>
                  <w:color w:val="000000"/>
                  <w:sz w:val="20"/>
                  <w:szCs w:val="20"/>
                </w:rPr>
                <w:delText>e</w:delText>
              </w:r>
              <w:r w:rsidRPr="00D10EFE" w:rsidDel="001F5E6C">
                <w:rPr>
                  <w:rFonts w:ascii="Arial" w:hAnsi="Arial" w:cs="Arial"/>
                  <w:color w:val="000000"/>
                  <w:sz w:val="20"/>
                  <w:szCs w:val="20"/>
                </w:rPr>
                <w:delText>cted for remoteness</w:delText>
              </w:r>
            </w:del>
          </w:p>
        </w:tc>
        <w:tc>
          <w:tcPr>
            <w:tcW w:w="1070" w:type="dxa"/>
            <w:tcBorders>
              <w:top w:val="single" w:sz="4" w:space="0" w:color="auto"/>
              <w:left w:val="nil"/>
              <w:bottom w:val="single" w:sz="4" w:space="0" w:color="auto"/>
              <w:right w:val="single" w:sz="4" w:space="0" w:color="auto"/>
            </w:tcBorders>
            <w:shd w:val="clear" w:color="auto" w:fill="auto"/>
            <w:vAlign w:val="center"/>
          </w:tcPr>
          <w:p w14:paraId="4861808E" w14:textId="020EDE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8DB428" w14:textId="0F7E85A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single" w:sz="4" w:space="0" w:color="auto"/>
              <w:left w:val="nil"/>
              <w:bottom w:val="single" w:sz="4" w:space="0" w:color="auto"/>
              <w:right w:val="single" w:sz="4" w:space="0" w:color="auto"/>
            </w:tcBorders>
            <w:shd w:val="clear" w:color="auto" w:fill="auto"/>
            <w:vAlign w:val="center"/>
          </w:tcPr>
          <w:p w14:paraId="5A4543F0" w14:textId="03D9102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w:t>
            </w:r>
          </w:p>
        </w:tc>
      </w:tr>
      <w:tr w:rsidR="000E5420" w:rsidRPr="0028278E" w14:paraId="04E3950D" w14:textId="77777777" w:rsidTr="000E5420">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E57DAF6" w14:textId="5D3FA2D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Lonchel 2012</w:t>
            </w:r>
          </w:p>
        </w:tc>
        <w:tc>
          <w:tcPr>
            <w:tcW w:w="745" w:type="dxa"/>
            <w:tcBorders>
              <w:top w:val="single" w:sz="4" w:space="0" w:color="auto"/>
              <w:left w:val="nil"/>
              <w:bottom w:val="single" w:sz="4" w:space="0" w:color="auto"/>
              <w:right w:val="single" w:sz="4" w:space="0" w:color="auto"/>
            </w:tcBorders>
            <w:shd w:val="clear" w:color="auto" w:fill="auto"/>
            <w:vAlign w:val="center"/>
          </w:tcPr>
          <w:p w14:paraId="1B77EADB" w14:textId="6D5837B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bottom w:val="single" w:sz="4" w:space="0" w:color="auto"/>
              <w:right w:val="single" w:sz="4" w:space="0" w:color="auto"/>
            </w:tcBorders>
            <w:shd w:val="clear" w:color="auto" w:fill="auto"/>
            <w:vAlign w:val="center"/>
          </w:tcPr>
          <w:p w14:paraId="6279A514" w14:textId="6C5EB7E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tcPr>
          <w:p w14:paraId="6FBEE214" w14:textId="08C30BE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8F4161A" w14:textId="3DABE8F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1700883D" w14:textId="201D478E" w:rsidR="000E5420" w:rsidRPr="00D10EFE" w:rsidRDefault="000E5420">
            <w:pPr>
              <w:rPr>
                <w:rFonts w:ascii="Arial" w:hAnsi="Arial" w:cs="Arial"/>
                <w:color w:val="000000"/>
                <w:sz w:val="20"/>
                <w:szCs w:val="20"/>
              </w:rPr>
              <w:pPrChange w:id="136" w:author="Paul Garner" w:date="2019-06-01T15:00:00Z">
                <w:pPr>
                  <w:jc w:val="center"/>
                </w:pPr>
              </w:pPrChange>
            </w:pPr>
            <w:r>
              <w:rPr>
                <w:rFonts w:ascii="Arial" w:hAnsi="Arial" w:cs="Arial"/>
                <w:color w:val="000000"/>
                <w:sz w:val="20"/>
                <w:szCs w:val="20"/>
              </w:rPr>
              <w:t>Special population</w:t>
            </w:r>
            <w:del w:id="137" w:author="Paul Garner" w:date="2019-06-01T15:03:00Z">
              <w:r w:rsidDel="001F5E6C">
                <w:rPr>
                  <w:rFonts w:ascii="Arial" w:hAnsi="Arial" w:cs="Arial"/>
                  <w:color w:val="000000"/>
                  <w:sz w:val="20"/>
                  <w:szCs w:val="20"/>
                </w:rPr>
                <w:delText>:</w:delText>
              </w:r>
            </w:del>
            <w:r>
              <w:rPr>
                <w:rFonts w:ascii="Arial" w:hAnsi="Arial" w:cs="Arial"/>
                <w:color w:val="000000"/>
                <w:sz w:val="20"/>
                <w:szCs w:val="20"/>
              </w:rPr>
              <w:t xml:space="preserve"> </w:t>
            </w:r>
            <w:ins w:id="138" w:author="Paul Garner" w:date="2019-06-01T15:03:00Z">
              <w:r w:rsidR="001F5E6C">
                <w:rPr>
                  <w:rFonts w:ascii="Arial" w:hAnsi="Arial" w:cs="Arial"/>
                  <w:color w:val="000000"/>
                  <w:sz w:val="20"/>
                  <w:szCs w:val="20"/>
                </w:rPr>
                <w:t>(s</w:t>
              </w:r>
            </w:ins>
            <w:del w:id="139" w:author="Paul Garner" w:date="2019-06-01T15:03:00Z">
              <w:r w:rsidRPr="00D10EFE" w:rsidDel="001F5E6C">
                <w:rPr>
                  <w:rFonts w:ascii="Arial" w:hAnsi="Arial" w:cs="Arial"/>
                  <w:color w:val="000000"/>
                  <w:sz w:val="20"/>
                  <w:szCs w:val="20"/>
                </w:rPr>
                <w:delText>S</w:delText>
              </w:r>
            </w:del>
            <w:r w:rsidRPr="00D10EFE">
              <w:rPr>
                <w:rFonts w:ascii="Arial" w:hAnsi="Arial" w:cs="Arial"/>
                <w:color w:val="000000"/>
                <w:sz w:val="20"/>
                <w:szCs w:val="20"/>
              </w:rPr>
              <w:t>tudents</w:t>
            </w:r>
            <w:ins w:id="140" w:author="Paul Garner" w:date="2019-06-01T15:03:00Z">
              <w:r w:rsidR="001F5E6C">
                <w:rPr>
                  <w:rFonts w:ascii="Arial" w:hAnsi="Arial" w:cs="Arial"/>
                  <w:color w:val="000000"/>
                  <w:sz w:val="20"/>
                  <w:szCs w:val="20"/>
                </w:rPr>
                <w:t>)</w:t>
              </w:r>
            </w:ins>
            <w:del w:id="141" w:author="Paul Garner" w:date="2019-06-01T15:03:00Z">
              <w:r w:rsidRPr="00D10EFE" w:rsidDel="001F5E6C">
                <w:rPr>
                  <w:rFonts w:ascii="Arial" w:hAnsi="Arial" w:cs="Arial"/>
                  <w:color w:val="000000"/>
                  <w:sz w:val="20"/>
                  <w:szCs w:val="20"/>
                </w:rPr>
                <w:delText xml:space="preserve"> in the community</w:delText>
              </w:r>
            </w:del>
          </w:p>
        </w:tc>
        <w:tc>
          <w:tcPr>
            <w:tcW w:w="1070" w:type="dxa"/>
            <w:tcBorders>
              <w:top w:val="single" w:sz="4" w:space="0" w:color="auto"/>
              <w:left w:val="nil"/>
              <w:bottom w:val="single" w:sz="4" w:space="0" w:color="auto"/>
              <w:right w:val="single" w:sz="4" w:space="0" w:color="auto"/>
            </w:tcBorders>
            <w:shd w:val="clear" w:color="auto" w:fill="auto"/>
            <w:vAlign w:val="center"/>
          </w:tcPr>
          <w:p w14:paraId="0A7746C2" w14:textId="7A426C0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1CE2359A" w14:textId="61385DC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2D2F2678" w14:textId="4A719AF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150</w:t>
            </w:r>
          </w:p>
        </w:tc>
      </w:tr>
      <w:tr w:rsidR="000E5420" w:rsidRPr="0028278E" w14:paraId="424702B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64CC27B" w14:textId="76BC05F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Chereau 2015</w:t>
            </w:r>
          </w:p>
        </w:tc>
        <w:tc>
          <w:tcPr>
            <w:tcW w:w="745" w:type="dxa"/>
            <w:tcBorders>
              <w:top w:val="single" w:sz="4" w:space="0" w:color="auto"/>
              <w:left w:val="nil"/>
              <w:right w:val="single" w:sz="4" w:space="0" w:color="auto"/>
            </w:tcBorders>
            <w:shd w:val="clear" w:color="auto" w:fill="auto"/>
            <w:vAlign w:val="center"/>
          </w:tcPr>
          <w:p w14:paraId="19CDAB73" w14:textId="2751CD2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single" w:sz="4" w:space="0" w:color="auto"/>
              <w:left w:val="nil"/>
              <w:right w:val="single" w:sz="4" w:space="0" w:color="auto"/>
            </w:tcBorders>
            <w:shd w:val="clear" w:color="auto" w:fill="auto"/>
            <w:vAlign w:val="center"/>
          </w:tcPr>
          <w:p w14:paraId="02370830" w14:textId="083759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single" w:sz="4" w:space="0" w:color="auto"/>
              <w:left w:val="nil"/>
              <w:right w:val="single" w:sz="4" w:space="0" w:color="auto"/>
            </w:tcBorders>
            <w:shd w:val="clear" w:color="auto" w:fill="auto"/>
            <w:vAlign w:val="center"/>
          </w:tcPr>
          <w:p w14:paraId="1441CFC3" w14:textId="4E80065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3BCC39C5" w14:textId="208056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4D10173" w14:textId="04B85472" w:rsidR="000E5420" w:rsidRPr="00D10EFE" w:rsidRDefault="000E5420">
            <w:pPr>
              <w:rPr>
                <w:rFonts w:ascii="Arial" w:hAnsi="Arial" w:cs="Arial"/>
                <w:color w:val="000000"/>
                <w:sz w:val="20"/>
                <w:szCs w:val="20"/>
              </w:rPr>
              <w:pPrChange w:id="142" w:author="Paul Garner" w:date="2019-06-01T15:04:00Z">
                <w:pPr>
                  <w:jc w:val="center"/>
                </w:pPr>
              </w:pPrChange>
            </w:pPr>
            <w:r>
              <w:rPr>
                <w:rFonts w:ascii="Arial" w:hAnsi="Arial" w:cs="Arial"/>
                <w:color w:val="000000"/>
                <w:sz w:val="20"/>
                <w:szCs w:val="20"/>
              </w:rPr>
              <w:t>Special population</w:t>
            </w:r>
            <w:ins w:id="143" w:author="Paul Garner" w:date="2019-06-01T15:03:00Z">
              <w:r w:rsidR="001F5E6C">
                <w:rPr>
                  <w:rFonts w:ascii="Arial" w:hAnsi="Arial" w:cs="Arial"/>
                  <w:color w:val="000000"/>
                  <w:sz w:val="20"/>
                  <w:szCs w:val="20"/>
                </w:rPr>
                <w:t xml:space="preserve"> (</w:t>
              </w:r>
            </w:ins>
            <w:del w:id="144" w:author="Paul Garner" w:date="2019-06-01T15:03:00Z">
              <w:r w:rsidDel="001F5E6C">
                <w:rPr>
                  <w:rFonts w:ascii="Arial" w:hAnsi="Arial" w:cs="Arial"/>
                  <w:color w:val="000000"/>
                  <w:sz w:val="20"/>
                  <w:szCs w:val="20"/>
                </w:rPr>
                <w:delText xml:space="preserve">: </w:delText>
              </w:r>
              <w:r w:rsidRPr="00D10EFE" w:rsidDel="001F5E6C">
                <w:rPr>
                  <w:rFonts w:ascii="Arial" w:hAnsi="Arial" w:cs="Arial"/>
                  <w:color w:val="000000"/>
                  <w:sz w:val="20"/>
                  <w:szCs w:val="20"/>
                </w:rPr>
                <w:delText>P</w:delText>
              </w:r>
            </w:del>
            <w:ins w:id="145" w:author="Paul Garner" w:date="2019-06-01T15:03:00Z">
              <w:r w:rsidR="001F5E6C">
                <w:rPr>
                  <w:rFonts w:ascii="Arial" w:hAnsi="Arial" w:cs="Arial"/>
                  <w:color w:val="000000"/>
                  <w:sz w:val="20"/>
                  <w:szCs w:val="20"/>
                </w:rPr>
                <w:t>p</w:t>
              </w:r>
            </w:ins>
            <w:r w:rsidRPr="00D10EFE">
              <w:rPr>
                <w:rFonts w:ascii="Arial" w:hAnsi="Arial" w:cs="Arial"/>
                <w:color w:val="000000"/>
                <w:sz w:val="20"/>
                <w:szCs w:val="20"/>
              </w:rPr>
              <w:t>regnant women</w:t>
            </w:r>
            <w:ins w:id="146" w:author="Paul Garner" w:date="2019-06-01T15:04:00Z">
              <w:r w:rsidR="001F5E6C">
                <w:rPr>
                  <w:rFonts w:ascii="Arial" w:hAnsi="Arial" w:cs="Arial"/>
                  <w:color w:val="000000"/>
                  <w:sz w:val="20"/>
                  <w:szCs w:val="20"/>
                </w:rPr>
                <w:t>)</w:t>
              </w:r>
            </w:ins>
            <w:r w:rsidRPr="00D10EFE">
              <w:rPr>
                <w:rFonts w:ascii="Arial" w:hAnsi="Arial" w:cs="Arial"/>
                <w:color w:val="000000"/>
                <w:sz w:val="20"/>
                <w:szCs w:val="20"/>
              </w:rPr>
              <w:t xml:space="preserve"> </w:t>
            </w:r>
            <w:del w:id="147" w:author="Paul Garner" w:date="2019-06-01T15:04:00Z">
              <w:r w:rsidRPr="00D10EFE" w:rsidDel="001F5E6C">
                <w:rPr>
                  <w:rFonts w:ascii="Arial" w:hAnsi="Arial" w:cs="Arial"/>
                  <w:color w:val="000000"/>
                  <w:sz w:val="20"/>
                  <w:szCs w:val="20"/>
                </w:rPr>
                <w:delText>in the community</w:delText>
              </w:r>
            </w:del>
          </w:p>
        </w:tc>
        <w:tc>
          <w:tcPr>
            <w:tcW w:w="1070" w:type="dxa"/>
            <w:tcBorders>
              <w:top w:val="single" w:sz="4" w:space="0" w:color="auto"/>
              <w:left w:val="nil"/>
              <w:right w:val="single" w:sz="4" w:space="0" w:color="auto"/>
            </w:tcBorders>
            <w:shd w:val="clear" w:color="auto" w:fill="auto"/>
            <w:vAlign w:val="center"/>
          </w:tcPr>
          <w:p w14:paraId="01316C2D" w14:textId="3D3132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00FB431" w14:textId="2369CDF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55809E55" w14:textId="56EB0E3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356</w:t>
            </w:r>
          </w:p>
        </w:tc>
      </w:tr>
      <w:tr w:rsidR="000E5420" w:rsidRPr="0028278E" w14:paraId="463BBB00"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93FE62C" w14:textId="5F12270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Farra 2016</w:t>
            </w:r>
          </w:p>
        </w:tc>
        <w:tc>
          <w:tcPr>
            <w:tcW w:w="745" w:type="dxa"/>
            <w:tcBorders>
              <w:top w:val="single" w:sz="4" w:space="0" w:color="auto"/>
              <w:left w:val="nil"/>
              <w:right w:val="single" w:sz="4" w:space="0" w:color="auto"/>
            </w:tcBorders>
            <w:shd w:val="clear" w:color="auto" w:fill="auto"/>
            <w:vAlign w:val="center"/>
          </w:tcPr>
          <w:p w14:paraId="636DE898" w14:textId="0D592A2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A80FB6B" w14:textId="30B2948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1139F670" w14:textId="4DF9A72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single" w:sz="4" w:space="0" w:color="auto"/>
              <w:left w:val="nil"/>
              <w:right w:val="single" w:sz="4" w:space="0" w:color="auto"/>
            </w:tcBorders>
            <w:shd w:val="clear" w:color="auto" w:fill="auto"/>
            <w:vAlign w:val="center"/>
          </w:tcPr>
          <w:p w14:paraId="77AFF3DC" w14:textId="7D8EA3B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2B4292" w14:textId="4867113A" w:rsidR="000E5420" w:rsidRPr="00D10EFE" w:rsidRDefault="000E5420">
            <w:pPr>
              <w:rPr>
                <w:rFonts w:ascii="Arial" w:hAnsi="Arial" w:cs="Arial"/>
                <w:color w:val="000000"/>
                <w:sz w:val="20"/>
                <w:szCs w:val="20"/>
              </w:rPr>
              <w:pPrChange w:id="148" w:author="Paul Garner" w:date="2019-06-01T15:00:00Z">
                <w:pPr>
                  <w:jc w:val="center"/>
                </w:pPr>
              </w:pPrChange>
            </w:pPr>
            <w:r>
              <w:rPr>
                <w:rFonts w:ascii="Arial" w:hAnsi="Arial" w:cs="Arial"/>
                <w:color w:val="000000"/>
                <w:sz w:val="20"/>
                <w:szCs w:val="20"/>
              </w:rPr>
              <w:t>Special population</w:t>
            </w:r>
            <w:ins w:id="149" w:author="Paul Garner" w:date="2019-06-01T15:04:00Z">
              <w:r w:rsidR="001F5E6C">
                <w:rPr>
                  <w:rFonts w:ascii="Arial" w:hAnsi="Arial" w:cs="Arial"/>
                  <w:color w:val="000000"/>
                  <w:sz w:val="20"/>
                  <w:szCs w:val="20"/>
                </w:rPr>
                <w:t xml:space="preserve"> (h</w:t>
              </w:r>
            </w:ins>
            <w:del w:id="150" w:author="Paul Garner" w:date="2019-06-01T15:04:00Z">
              <w:r w:rsidDel="001F5E6C">
                <w:rPr>
                  <w:rFonts w:ascii="Arial" w:hAnsi="Arial" w:cs="Arial"/>
                  <w:color w:val="000000"/>
                  <w:sz w:val="20"/>
                  <w:szCs w:val="20"/>
                </w:rPr>
                <w:delText xml:space="preserve">: </w:delText>
              </w:r>
              <w:r w:rsidRPr="00D10EFE" w:rsidDel="001F5E6C">
                <w:rPr>
                  <w:rFonts w:ascii="Arial" w:hAnsi="Arial" w:cs="Arial"/>
                  <w:color w:val="000000"/>
                  <w:sz w:val="20"/>
                  <w:szCs w:val="20"/>
                </w:rPr>
                <w:delText>H</w:delText>
              </w:r>
            </w:del>
            <w:r w:rsidRPr="00D10EFE">
              <w:rPr>
                <w:rFonts w:ascii="Arial" w:hAnsi="Arial" w:cs="Arial"/>
                <w:color w:val="000000"/>
                <w:sz w:val="20"/>
                <w:szCs w:val="20"/>
              </w:rPr>
              <w:t xml:space="preserve">ealthy </w:t>
            </w:r>
            <w:del w:id="151" w:author="Paul Garner" w:date="2019-06-01T15:04:00Z">
              <w:r w:rsidRPr="00D10EFE" w:rsidDel="001F5E6C">
                <w:rPr>
                  <w:rFonts w:ascii="Arial" w:hAnsi="Arial" w:cs="Arial"/>
                  <w:color w:val="000000"/>
                  <w:sz w:val="20"/>
                  <w:szCs w:val="20"/>
                </w:rPr>
                <w:delText xml:space="preserve">community </w:delText>
              </w:r>
            </w:del>
            <w:r w:rsidRPr="00D10EFE">
              <w:rPr>
                <w:rFonts w:ascii="Arial" w:hAnsi="Arial" w:cs="Arial"/>
                <w:color w:val="000000"/>
                <w:sz w:val="20"/>
                <w:szCs w:val="20"/>
              </w:rPr>
              <w:t xml:space="preserve">controls </w:t>
            </w:r>
            <w:del w:id="152" w:author="Paul Garner" w:date="2019-06-01T15:04:00Z">
              <w:r w:rsidRPr="00D10EFE" w:rsidDel="001F5E6C">
                <w:rPr>
                  <w:rFonts w:ascii="Arial" w:hAnsi="Arial" w:cs="Arial"/>
                  <w:color w:val="000000"/>
                  <w:sz w:val="20"/>
                  <w:szCs w:val="20"/>
                </w:rPr>
                <w:delText xml:space="preserve">from </w:delText>
              </w:r>
            </w:del>
            <w:ins w:id="153" w:author="Paul Garner" w:date="2019-06-01T15:04:00Z">
              <w:r w:rsidR="001F5E6C">
                <w:rPr>
                  <w:rFonts w:ascii="Arial" w:hAnsi="Arial" w:cs="Arial"/>
                  <w:color w:val="000000"/>
                  <w:sz w:val="20"/>
                  <w:szCs w:val="20"/>
                </w:rPr>
                <w:t>in a</w:t>
              </w:r>
              <w:r w:rsidR="001F5E6C" w:rsidRPr="00D10EFE">
                <w:rPr>
                  <w:rFonts w:ascii="Arial" w:hAnsi="Arial" w:cs="Arial"/>
                  <w:color w:val="000000"/>
                  <w:sz w:val="20"/>
                  <w:szCs w:val="20"/>
                </w:rPr>
                <w:t xml:space="preserve"> </w:t>
              </w:r>
            </w:ins>
            <w:r w:rsidRPr="00D10EFE">
              <w:rPr>
                <w:rFonts w:ascii="Arial" w:hAnsi="Arial" w:cs="Arial"/>
                <w:color w:val="000000"/>
                <w:sz w:val="20"/>
                <w:szCs w:val="20"/>
              </w:rPr>
              <w:t>diarrhoea study</w:t>
            </w:r>
            <w:ins w:id="154" w:author="Paul Garner" w:date="2019-06-01T15:04:00Z">
              <w:r w:rsidR="001F5E6C">
                <w:rPr>
                  <w:rFonts w:ascii="Arial" w:hAnsi="Arial" w:cs="Arial"/>
                  <w:color w:val="000000"/>
                  <w:sz w:val="20"/>
                  <w:szCs w:val="20"/>
                </w:rPr>
                <w:t>)</w:t>
              </w:r>
            </w:ins>
          </w:p>
        </w:tc>
        <w:tc>
          <w:tcPr>
            <w:tcW w:w="1070" w:type="dxa"/>
            <w:tcBorders>
              <w:top w:val="single" w:sz="4" w:space="0" w:color="auto"/>
              <w:left w:val="nil"/>
              <w:right w:val="single" w:sz="4" w:space="0" w:color="auto"/>
            </w:tcBorders>
            <w:shd w:val="clear" w:color="auto" w:fill="auto"/>
            <w:vAlign w:val="center"/>
          </w:tcPr>
          <w:p w14:paraId="7AA5BA6B" w14:textId="176A866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2EDA3D7" w14:textId="6CB21BC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single" w:sz="4" w:space="0" w:color="auto"/>
              <w:left w:val="nil"/>
              <w:right w:val="single" w:sz="4" w:space="0" w:color="auto"/>
            </w:tcBorders>
            <w:shd w:val="clear" w:color="auto" w:fill="auto"/>
            <w:vAlign w:val="center"/>
          </w:tcPr>
          <w:p w14:paraId="31B34A72" w14:textId="07E10B7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134</w:t>
            </w:r>
          </w:p>
        </w:tc>
      </w:tr>
      <w:tr w:rsidR="000E5420" w:rsidRPr="0028278E" w14:paraId="2DD28EC0" w14:textId="77777777" w:rsidTr="000E5420">
        <w:trPr>
          <w:trHeight w:val="506"/>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7C81C2B1" w14:textId="7C1B0E6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1916FC62" w14:textId="66BC9E7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21DD0DA6" w14:textId="6D19534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bottom w:val="single" w:sz="4" w:space="0" w:color="auto"/>
              <w:right w:val="single" w:sz="4" w:space="0" w:color="auto"/>
            </w:tcBorders>
            <w:shd w:val="clear" w:color="auto" w:fill="auto"/>
            <w:vAlign w:val="center"/>
          </w:tcPr>
          <w:p w14:paraId="38616F2C" w14:textId="7F9D1FF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single" w:sz="4" w:space="0" w:color="auto"/>
              <w:left w:val="nil"/>
              <w:bottom w:val="single" w:sz="4" w:space="0" w:color="auto"/>
              <w:right w:val="single" w:sz="4" w:space="0" w:color="auto"/>
            </w:tcBorders>
            <w:shd w:val="clear" w:color="auto" w:fill="auto"/>
            <w:vAlign w:val="center"/>
          </w:tcPr>
          <w:p w14:paraId="0CF2CAF9" w14:textId="49E017B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96159B8" w14:textId="3B7BD1A7" w:rsidR="000E5420" w:rsidRPr="00D10EFE" w:rsidRDefault="000E5420">
            <w:pPr>
              <w:rPr>
                <w:rFonts w:ascii="Arial" w:hAnsi="Arial" w:cs="Arial"/>
                <w:color w:val="000000"/>
                <w:sz w:val="20"/>
                <w:szCs w:val="20"/>
              </w:rPr>
              <w:pPrChange w:id="155" w:author="Paul Garner" w:date="2019-06-01T15:00:00Z">
                <w:pPr>
                  <w:jc w:val="center"/>
                </w:pPr>
              </w:pPrChange>
            </w:pPr>
            <w:r>
              <w:rPr>
                <w:rFonts w:ascii="Arial" w:hAnsi="Arial" w:cs="Arial"/>
                <w:color w:val="000000"/>
                <w:sz w:val="20"/>
                <w:szCs w:val="20"/>
              </w:rPr>
              <w:t>Special population</w:t>
            </w:r>
            <w:ins w:id="156" w:author="Paul Garner" w:date="2019-06-01T15:05:00Z">
              <w:r w:rsidR="001F5E6C">
                <w:rPr>
                  <w:rFonts w:ascii="Arial" w:hAnsi="Arial" w:cs="Arial"/>
                  <w:color w:val="000000"/>
                  <w:sz w:val="20"/>
                  <w:szCs w:val="20"/>
                </w:rPr>
                <w:t xml:space="preserve"> (</w:t>
              </w:r>
            </w:ins>
            <w:del w:id="157" w:author="Paul Garner" w:date="2019-06-01T15:04:00Z">
              <w:r w:rsidDel="001F5E6C">
                <w:rPr>
                  <w:rFonts w:ascii="Arial" w:hAnsi="Arial" w:cs="Arial"/>
                  <w:color w:val="000000"/>
                  <w:sz w:val="20"/>
                  <w:szCs w:val="20"/>
                </w:rPr>
                <w:delText>:</w:delText>
              </w:r>
            </w:del>
            <w:del w:id="158" w:author="Paul Garner" w:date="2019-06-01T15:05:00Z">
              <w:r w:rsidDel="001F5E6C">
                <w:rPr>
                  <w:rFonts w:ascii="Arial" w:hAnsi="Arial" w:cs="Arial"/>
                  <w:color w:val="000000"/>
                  <w:sz w:val="20"/>
                  <w:szCs w:val="20"/>
                </w:rPr>
                <w:delText xml:space="preserve"> </w:delText>
              </w:r>
              <w:r w:rsidRPr="00D10EFE" w:rsidDel="001F5E6C">
                <w:rPr>
                  <w:rFonts w:ascii="Arial" w:hAnsi="Arial" w:cs="Arial"/>
                  <w:color w:val="000000"/>
                  <w:sz w:val="20"/>
                  <w:szCs w:val="20"/>
                </w:rPr>
                <w:delText xml:space="preserve">Community members </w:delText>
              </w:r>
            </w:del>
            <w:r w:rsidRPr="00D10EFE">
              <w:rPr>
                <w:rFonts w:ascii="Arial" w:hAnsi="Arial" w:cs="Arial"/>
                <w:color w:val="000000"/>
                <w:sz w:val="20"/>
                <w:szCs w:val="20"/>
              </w:rPr>
              <w:t>no antibiotics/hospital exposure last 3 m</w:t>
            </w:r>
            <w:ins w:id="159" w:author="Paul Garner" w:date="2019-06-01T15:05:00Z">
              <w:r w:rsidR="001F5E6C">
                <w:rPr>
                  <w:rFonts w:ascii="Arial" w:hAnsi="Arial" w:cs="Arial"/>
                  <w:color w:val="000000"/>
                  <w:sz w:val="20"/>
                  <w:szCs w:val="20"/>
                </w:rPr>
                <w:t>o)</w:t>
              </w:r>
            </w:ins>
          </w:p>
        </w:tc>
        <w:tc>
          <w:tcPr>
            <w:tcW w:w="1070" w:type="dxa"/>
            <w:tcBorders>
              <w:top w:val="single" w:sz="4" w:space="0" w:color="auto"/>
              <w:left w:val="nil"/>
              <w:bottom w:val="single" w:sz="4" w:space="0" w:color="auto"/>
              <w:right w:val="single" w:sz="4" w:space="0" w:color="auto"/>
            </w:tcBorders>
            <w:shd w:val="clear" w:color="auto" w:fill="auto"/>
            <w:vAlign w:val="center"/>
          </w:tcPr>
          <w:p w14:paraId="06BBC894" w14:textId="2155FA4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6D0A9C58" w14:textId="7A6F606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B1CE038" w14:textId="5BC84EE2" w:rsidR="000E5420" w:rsidRPr="00D10EFE" w:rsidRDefault="000E5420" w:rsidP="000E5420">
            <w:pPr>
              <w:jc w:val="center"/>
              <w:rPr>
                <w:rFonts w:ascii="Arial" w:hAnsi="Arial" w:cs="Arial"/>
                <w:color w:val="000000"/>
                <w:sz w:val="20"/>
                <w:szCs w:val="20"/>
              </w:rPr>
            </w:pPr>
          </w:p>
        </w:tc>
      </w:tr>
      <w:tr w:rsidR="000E5420" w:rsidRPr="0028278E" w14:paraId="026120B7" w14:textId="77777777" w:rsidTr="000C099A">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01BB1D64" w14:textId="1F428D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Tellevik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02633D4E" w14:textId="150FD64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343380C0" w14:textId="1B9D06E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tcPr>
          <w:p w14:paraId="36DF250E" w14:textId="721F08A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single" w:sz="4" w:space="0" w:color="auto"/>
              <w:right w:val="single" w:sz="4" w:space="0" w:color="auto"/>
            </w:tcBorders>
            <w:shd w:val="clear" w:color="auto" w:fill="auto"/>
            <w:vAlign w:val="center"/>
          </w:tcPr>
          <w:p w14:paraId="299D5E15" w14:textId="2B9C2A7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152F16DC" w14:textId="2114EC06" w:rsidR="000E5420" w:rsidRPr="00D10EFE" w:rsidRDefault="000E5420">
            <w:pPr>
              <w:rPr>
                <w:rFonts w:ascii="Arial" w:hAnsi="Arial" w:cs="Arial"/>
                <w:color w:val="000000"/>
                <w:sz w:val="20"/>
                <w:szCs w:val="20"/>
              </w:rPr>
              <w:pPrChange w:id="160" w:author="Paul Garner" w:date="2019-06-01T15:00:00Z">
                <w:pPr>
                  <w:jc w:val="center"/>
                </w:pPr>
              </w:pPrChange>
            </w:pPr>
            <w:r>
              <w:rPr>
                <w:rFonts w:ascii="Arial" w:hAnsi="Arial" w:cs="Arial"/>
                <w:color w:val="000000"/>
                <w:sz w:val="20"/>
                <w:szCs w:val="20"/>
              </w:rPr>
              <w:t xml:space="preserve">Special population: </w:t>
            </w:r>
            <w:r w:rsidRPr="00D10EFE">
              <w:rPr>
                <w:rFonts w:ascii="Arial" w:hAnsi="Arial" w:cs="Arial"/>
                <w:color w:val="000000"/>
                <w:sz w:val="20"/>
                <w:szCs w:val="20"/>
              </w:rPr>
              <w:t>&lt;2yr attending health centre for vaccine</w:t>
            </w:r>
          </w:p>
        </w:tc>
        <w:tc>
          <w:tcPr>
            <w:tcW w:w="1070" w:type="dxa"/>
            <w:tcBorders>
              <w:top w:val="single" w:sz="4" w:space="0" w:color="auto"/>
              <w:left w:val="nil"/>
              <w:bottom w:val="single" w:sz="4" w:space="0" w:color="auto"/>
              <w:right w:val="single" w:sz="4" w:space="0" w:color="auto"/>
            </w:tcBorders>
            <w:shd w:val="clear" w:color="auto" w:fill="auto"/>
            <w:vAlign w:val="center"/>
          </w:tcPr>
          <w:p w14:paraId="4A8CB77C" w14:textId="3AAF53C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1367E76B" w14:textId="732E02E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14259F68" w14:textId="47337E8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250</w:t>
            </w:r>
          </w:p>
        </w:tc>
      </w:tr>
      <w:tr w:rsidR="000E5420" w:rsidRPr="0028278E" w14:paraId="3BD241F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330CE5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single" w:sz="4" w:space="0" w:color="auto"/>
              <w:left w:val="nil"/>
              <w:right w:val="single" w:sz="4" w:space="0" w:color="auto"/>
            </w:tcBorders>
            <w:shd w:val="clear" w:color="auto" w:fill="auto"/>
            <w:vAlign w:val="center"/>
          </w:tcPr>
          <w:p w14:paraId="6268D2D9"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A6DA73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0BB6029E"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08F1BF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6D31F31B" w14:textId="1684AE4B" w:rsidR="000E5420" w:rsidRPr="00D10EFE" w:rsidRDefault="000E5420">
            <w:pPr>
              <w:rPr>
                <w:rFonts w:ascii="Arial" w:hAnsi="Arial" w:cs="Arial"/>
                <w:color w:val="000000"/>
                <w:sz w:val="20"/>
                <w:szCs w:val="20"/>
              </w:rPr>
              <w:pPrChange w:id="161" w:author="Paul Garner" w:date="2019-06-01T15:00:00Z">
                <w:pPr>
                  <w:jc w:val="center"/>
                </w:pPr>
              </w:pPrChange>
            </w:pPr>
            <w:r>
              <w:rPr>
                <w:rFonts w:ascii="Arial" w:hAnsi="Arial" w:cs="Arial"/>
                <w:color w:val="000000"/>
                <w:sz w:val="20"/>
                <w:szCs w:val="20"/>
              </w:rPr>
              <w:t>Special population</w:t>
            </w:r>
            <w:ins w:id="162" w:author="Paul Garner" w:date="2019-06-01T15:06:00Z">
              <w:r w:rsidR="001F5E6C">
                <w:rPr>
                  <w:rFonts w:ascii="Arial" w:hAnsi="Arial" w:cs="Arial"/>
                  <w:color w:val="000000"/>
                  <w:sz w:val="20"/>
                  <w:szCs w:val="20"/>
                </w:rPr>
                <w:t xml:space="preserve"> (</w:t>
              </w:r>
            </w:ins>
            <w:del w:id="163" w:author="Paul Garner" w:date="2019-06-01T15:06:00Z">
              <w:r w:rsidDel="001F5E6C">
                <w:rPr>
                  <w:rFonts w:ascii="Arial" w:hAnsi="Arial" w:cs="Arial"/>
                  <w:color w:val="000000"/>
                  <w:sz w:val="20"/>
                  <w:szCs w:val="20"/>
                </w:rPr>
                <w:delText xml:space="preserve">: </w:delText>
              </w:r>
            </w:del>
            <w:ins w:id="164" w:author="Paul Garner" w:date="2019-06-01T15:06:00Z">
              <w:r w:rsidR="001F5E6C">
                <w:rPr>
                  <w:rFonts w:ascii="Arial" w:hAnsi="Arial" w:cs="Arial"/>
                  <w:color w:val="000000"/>
                  <w:sz w:val="20"/>
                  <w:szCs w:val="20"/>
                </w:rPr>
                <w:t>s</w:t>
              </w:r>
            </w:ins>
            <w:del w:id="165" w:author="Paul Garner" w:date="2019-06-01T15:06:00Z">
              <w:r w:rsidRPr="00D10EFE" w:rsidDel="001F5E6C">
                <w:rPr>
                  <w:rFonts w:ascii="Arial" w:hAnsi="Arial" w:cs="Arial"/>
                  <w:color w:val="000000"/>
                  <w:sz w:val="20"/>
                  <w:szCs w:val="20"/>
                </w:rPr>
                <w:delText>S</w:delText>
              </w:r>
            </w:del>
            <w:r w:rsidRPr="00D10EFE">
              <w:rPr>
                <w:rFonts w:ascii="Arial" w:hAnsi="Arial" w:cs="Arial"/>
                <w:color w:val="000000"/>
                <w:sz w:val="20"/>
                <w:szCs w:val="20"/>
              </w:rPr>
              <w:t>treet children</w:t>
            </w:r>
            <w:ins w:id="166" w:author="Paul Garner" w:date="2019-06-01T15:06:00Z">
              <w:r w:rsidR="001F5E6C">
                <w:rPr>
                  <w:rFonts w:ascii="Arial" w:hAnsi="Arial" w:cs="Arial"/>
                  <w:color w:val="000000"/>
                  <w:sz w:val="20"/>
                  <w:szCs w:val="20"/>
                </w:rPr>
                <w:t>)</w:t>
              </w:r>
            </w:ins>
          </w:p>
        </w:tc>
        <w:tc>
          <w:tcPr>
            <w:tcW w:w="1070" w:type="dxa"/>
            <w:tcBorders>
              <w:top w:val="single" w:sz="4" w:space="0" w:color="auto"/>
              <w:left w:val="nil"/>
              <w:right w:val="single" w:sz="4" w:space="0" w:color="auto"/>
            </w:tcBorders>
            <w:shd w:val="clear" w:color="auto" w:fill="auto"/>
            <w:vAlign w:val="center"/>
          </w:tcPr>
          <w:p w14:paraId="30483B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5E10750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single" w:sz="4" w:space="0" w:color="auto"/>
              <w:left w:val="nil"/>
              <w:right w:val="single" w:sz="4" w:space="0" w:color="auto"/>
            </w:tcBorders>
            <w:shd w:val="clear" w:color="auto" w:fill="auto"/>
            <w:vAlign w:val="center"/>
          </w:tcPr>
          <w:p w14:paraId="3865FE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107</w:t>
            </w:r>
          </w:p>
        </w:tc>
      </w:tr>
      <w:tr w:rsidR="000E5420" w:rsidRPr="0028278E" w14:paraId="1F0DD80D"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C39EA71" w14:textId="23CBC22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Chirindze 2018</w:t>
            </w:r>
          </w:p>
        </w:tc>
        <w:tc>
          <w:tcPr>
            <w:tcW w:w="745" w:type="dxa"/>
            <w:tcBorders>
              <w:top w:val="single" w:sz="4" w:space="0" w:color="auto"/>
              <w:left w:val="nil"/>
              <w:right w:val="single" w:sz="4" w:space="0" w:color="auto"/>
            </w:tcBorders>
            <w:shd w:val="clear" w:color="auto" w:fill="auto"/>
            <w:vAlign w:val="center"/>
          </w:tcPr>
          <w:p w14:paraId="24E3A3A1" w14:textId="5E2DE5F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4C092244" w14:textId="21DC71E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single" w:sz="4" w:space="0" w:color="auto"/>
              <w:left w:val="nil"/>
              <w:right w:val="single" w:sz="4" w:space="0" w:color="auto"/>
            </w:tcBorders>
            <w:shd w:val="clear" w:color="auto" w:fill="auto"/>
            <w:vAlign w:val="center"/>
          </w:tcPr>
          <w:p w14:paraId="15746F2F" w14:textId="210B5D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single" w:sz="4" w:space="0" w:color="auto"/>
              <w:left w:val="nil"/>
              <w:right w:val="single" w:sz="4" w:space="0" w:color="auto"/>
            </w:tcBorders>
            <w:shd w:val="clear" w:color="auto" w:fill="auto"/>
            <w:vAlign w:val="center"/>
          </w:tcPr>
          <w:p w14:paraId="2EDA27CE" w14:textId="4C04428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235D97D" w14:textId="5A790152" w:rsidR="000E5420" w:rsidRPr="00D10EFE" w:rsidRDefault="000E5420">
            <w:pPr>
              <w:rPr>
                <w:rFonts w:ascii="Arial" w:hAnsi="Arial" w:cs="Arial"/>
                <w:color w:val="000000"/>
                <w:sz w:val="20"/>
                <w:szCs w:val="20"/>
              </w:rPr>
              <w:pPrChange w:id="167" w:author="Paul Garner" w:date="2019-06-01T15:00:00Z">
                <w:pPr>
                  <w:jc w:val="center"/>
                </w:pPr>
              </w:pPrChange>
            </w:pPr>
            <w:r>
              <w:rPr>
                <w:rFonts w:ascii="Arial" w:hAnsi="Arial" w:cs="Arial"/>
                <w:color w:val="000000"/>
                <w:sz w:val="20"/>
                <w:szCs w:val="20"/>
              </w:rPr>
              <w:t xml:space="preserve">Special population: </w:t>
            </w:r>
            <w:r w:rsidRPr="00D10EFE">
              <w:rPr>
                <w:rFonts w:ascii="Arial" w:hAnsi="Arial" w:cs="Arial"/>
                <w:color w:val="000000"/>
                <w:sz w:val="20"/>
                <w:szCs w:val="20"/>
              </w:rPr>
              <w:t>Students in the community</w:t>
            </w:r>
          </w:p>
        </w:tc>
        <w:tc>
          <w:tcPr>
            <w:tcW w:w="1070" w:type="dxa"/>
            <w:tcBorders>
              <w:top w:val="single" w:sz="4" w:space="0" w:color="auto"/>
              <w:left w:val="nil"/>
              <w:right w:val="single" w:sz="4" w:space="0" w:color="auto"/>
            </w:tcBorders>
            <w:shd w:val="clear" w:color="auto" w:fill="auto"/>
            <w:vAlign w:val="center"/>
          </w:tcPr>
          <w:p w14:paraId="66E5471B" w14:textId="6F347D2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04E5C795" w14:textId="4BB3381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7E265167" w14:textId="357C615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275</w:t>
            </w:r>
          </w:p>
        </w:tc>
      </w:tr>
      <w:tr w:rsidR="000E5420" w:rsidRPr="0028278E" w14:paraId="6FC0728C"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263978" w14:textId="1B4A7AF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Sanneh 2018</w:t>
            </w:r>
          </w:p>
        </w:tc>
        <w:tc>
          <w:tcPr>
            <w:tcW w:w="745" w:type="dxa"/>
            <w:tcBorders>
              <w:top w:val="single" w:sz="4" w:space="0" w:color="auto"/>
              <w:left w:val="nil"/>
              <w:right w:val="single" w:sz="4" w:space="0" w:color="auto"/>
            </w:tcBorders>
            <w:shd w:val="clear" w:color="auto" w:fill="auto"/>
            <w:vAlign w:val="center"/>
          </w:tcPr>
          <w:p w14:paraId="6277AD1F" w14:textId="3064D26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24397A45" w14:textId="26E820F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4C147425" w14:textId="324681D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single" w:sz="4" w:space="0" w:color="auto"/>
              <w:left w:val="nil"/>
              <w:right w:val="single" w:sz="4" w:space="0" w:color="auto"/>
            </w:tcBorders>
            <w:shd w:val="clear" w:color="auto" w:fill="auto"/>
            <w:vAlign w:val="center"/>
          </w:tcPr>
          <w:p w14:paraId="47B8896E" w14:textId="55F11A6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D7D2093" w14:textId="740F2508" w:rsidR="000E5420" w:rsidRPr="00D10EFE" w:rsidRDefault="000E5420">
            <w:pPr>
              <w:rPr>
                <w:rFonts w:ascii="Arial" w:hAnsi="Arial" w:cs="Arial"/>
                <w:color w:val="000000"/>
                <w:sz w:val="20"/>
                <w:szCs w:val="20"/>
              </w:rPr>
              <w:pPrChange w:id="168" w:author="Paul Garner" w:date="2019-06-01T15:00:00Z">
                <w:pPr>
                  <w:jc w:val="center"/>
                </w:pPr>
              </w:pPrChange>
            </w:pPr>
            <w:r>
              <w:rPr>
                <w:rFonts w:ascii="Arial" w:hAnsi="Arial" w:cs="Arial"/>
                <w:color w:val="000000"/>
                <w:sz w:val="20"/>
                <w:szCs w:val="20"/>
              </w:rPr>
              <w:t>Special population</w:t>
            </w:r>
            <w:del w:id="169" w:author="Paul Garner" w:date="2019-06-01T15:06:00Z">
              <w:r w:rsidDel="001F5E6C">
                <w:rPr>
                  <w:rFonts w:ascii="Arial" w:hAnsi="Arial" w:cs="Arial"/>
                  <w:color w:val="000000"/>
                  <w:sz w:val="20"/>
                  <w:szCs w:val="20"/>
                </w:rPr>
                <w:delText>:</w:delText>
              </w:r>
            </w:del>
            <w:r>
              <w:rPr>
                <w:rFonts w:ascii="Arial" w:hAnsi="Arial" w:cs="Arial"/>
                <w:color w:val="000000"/>
                <w:sz w:val="20"/>
                <w:szCs w:val="20"/>
              </w:rPr>
              <w:t xml:space="preserve"> </w:t>
            </w:r>
            <w:ins w:id="170" w:author="Paul Garner" w:date="2019-06-01T15:06:00Z">
              <w:r w:rsidR="001F5E6C">
                <w:rPr>
                  <w:rFonts w:ascii="Arial" w:hAnsi="Arial" w:cs="Arial"/>
                  <w:color w:val="000000"/>
                  <w:sz w:val="20"/>
                  <w:szCs w:val="20"/>
                </w:rPr>
                <w:t>(</w:t>
              </w:r>
            </w:ins>
            <w:r w:rsidRPr="00D10EFE">
              <w:rPr>
                <w:rFonts w:ascii="Arial" w:hAnsi="Arial" w:cs="Arial"/>
                <w:color w:val="000000"/>
                <w:sz w:val="20"/>
                <w:szCs w:val="20"/>
              </w:rPr>
              <w:t>Food handlers in schools</w:t>
            </w:r>
            <w:ins w:id="171" w:author="Paul Garner" w:date="2019-06-01T15:06:00Z">
              <w:r w:rsidR="001F5E6C">
                <w:rPr>
                  <w:rFonts w:ascii="Arial" w:hAnsi="Arial" w:cs="Arial"/>
                  <w:color w:val="000000"/>
                  <w:sz w:val="20"/>
                  <w:szCs w:val="20"/>
                </w:rPr>
                <w:t>)</w:t>
              </w:r>
            </w:ins>
          </w:p>
        </w:tc>
        <w:tc>
          <w:tcPr>
            <w:tcW w:w="1070" w:type="dxa"/>
            <w:tcBorders>
              <w:top w:val="single" w:sz="4" w:space="0" w:color="auto"/>
              <w:left w:val="nil"/>
              <w:right w:val="single" w:sz="4" w:space="0" w:color="auto"/>
            </w:tcBorders>
            <w:shd w:val="clear" w:color="auto" w:fill="auto"/>
            <w:vAlign w:val="center"/>
          </w:tcPr>
          <w:p w14:paraId="14575230" w14:textId="34911FD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4F8CA69" w14:textId="3E8030C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single" w:sz="4" w:space="0" w:color="auto"/>
              <w:left w:val="nil"/>
              <w:right w:val="single" w:sz="4" w:space="0" w:color="auto"/>
            </w:tcBorders>
            <w:shd w:val="clear" w:color="auto" w:fill="auto"/>
            <w:vAlign w:val="center"/>
          </w:tcPr>
          <w:p w14:paraId="077A0939" w14:textId="56DC5E2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565</w:t>
            </w:r>
          </w:p>
        </w:tc>
      </w:tr>
      <w:tr w:rsidR="000E5420" w:rsidRPr="0028278E" w14:paraId="75E134E5" w14:textId="77777777" w:rsidTr="00610FA7">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756319C9" w14:textId="47E729D4" w:rsidR="000E5420" w:rsidRPr="000C099A" w:rsidRDefault="00BD7E07" w:rsidP="000E5420">
            <w:pPr>
              <w:rPr>
                <w:rFonts w:ascii="Arial" w:hAnsi="Arial" w:cs="Arial"/>
                <w:b/>
                <w:color w:val="000000"/>
                <w:sz w:val="20"/>
                <w:szCs w:val="20"/>
              </w:rPr>
            </w:pPr>
            <w:ins w:id="172" w:author="Paul Garner" w:date="2019-06-01T14:59:00Z">
              <w:r>
                <w:rPr>
                  <w:rFonts w:ascii="Arial" w:hAnsi="Arial" w:cs="Arial"/>
                  <w:b/>
                  <w:color w:val="000000"/>
                  <w:sz w:val="20"/>
                  <w:szCs w:val="20"/>
                </w:rPr>
                <w:t xml:space="preserve">HOSPITAL </w:t>
              </w:r>
            </w:ins>
            <w:r w:rsidR="000E5420" w:rsidRPr="000C099A">
              <w:rPr>
                <w:rFonts w:ascii="Arial" w:hAnsi="Arial" w:cs="Arial"/>
                <w:b/>
                <w:color w:val="000000"/>
                <w:sz w:val="20"/>
                <w:szCs w:val="20"/>
              </w:rPr>
              <w:t>OUTPATIENTS</w:t>
            </w:r>
          </w:p>
        </w:tc>
      </w:tr>
      <w:tr w:rsidR="000E5420" w:rsidRPr="0028278E" w14:paraId="11854A6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0957F31" w14:textId="1C2883C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Herindrainy 2011</w:t>
            </w:r>
          </w:p>
        </w:tc>
        <w:tc>
          <w:tcPr>
            <w:tcW w:w="745" w:type="dxa"/>
            <w:tcBorders>
              <w:top w:val="single" w:sz="4" w:space="0" w:color="auto"/>
              <w:left w:val="nil"/>
              <w:right w:val="single" w:sz="4" w:space="0" w:color="auto"/>
            </w:tcBorders>
            <w:shd w:val="clear" w:color="auto" w:fill="auto"/>
            <w:vAlign w:val="center"/>
          </w:tcPr>
          <w:p w14:paraId="523D376B" w14:textId="1D313B6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1183DBB1" w14:textId="04C1041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0A8FC449" w14:textId="7BC68AC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4869D3B9" w14:textId="0AC68C0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EEC4AAF" w14:textId="7DF77229"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69F9D352" w14:textId="18E38BE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302CD006" w14:textId="6C79E95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2354AD9" w14:textId="1BF8933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306</w:t>
            </w:r>
          </w:p>
        </w:tc>
      </w:tr>
      <w:tr w:rsidR="000E5420" w:rsidRPr="0028278E" w14:paraId="4E23F52E"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24B5489"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Lonchel 2012</w:t>
            </w:r>
          </w:p>
        </w:tc>
        <w:tc>
          <w:tcPr>
            <w:tcW w:w="745" w:type="dxa"/>
            <w:tcBorders>
              <w:top w:val="single" w:sz="4" w:space="0" w:color="auto"/>
              <w:left w:val="nil"/>
              <w:right w:val="single" w:sz="4" w:space="0" w:color="auto"/>
            </w:tcBorders>
            <w:shd w:val="clear" w:color="auto" w:fill="auto"/>
            <w:vAlign w:val="center"/>
          </w:tcPr>
          <w:p w14:paraId="3EF6E1DD"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043A9D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5ED651D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5F0DED82"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5D769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009C05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C7CACC1"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single" w:sz="4" w:space="0" w:color="auto"/>
              <w:left w:val="nil"/>
              <w:right w:val="single" w:sz="4" w:space="0" w:color="auto"/>
            </w:tcBorders>
            <w:shd w:val="clear" w:color="auto" w:fill="auto"/>
            <w:vAlign w:val="center"/>
          </w:tcPr>
          <w:p w14:paraId="55FC610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208</w:t>
            </w:r>
          </w:p>
        </w:tc>
      </w:tr>
      <w:tr w:rsidR="000E5420" w:rsidRPr="0028278E" w14:paraId="1573351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481CE29"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single" w:sz="4" w:space="0" w:color="auto"/>
              <w:left w:val="nil"/>
              <w:right w:val="single" w:sz="4" w:space="0" w:color="auto"/>
            </w:tcBorders>
            <w:shd w:val="clear" w:color="auto" w:fill="auto"/>
            <w:vAlign w:val="center"/>
          </w:tcPr>
          <w:p w14:paraId="12CEDCAE"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right w:val="single" w:sz="4" w:space="0" w:color="auto"/>
            </w:tcBorders>
            <w:shd w:val="clear" w:color="auto" w:fill="auto"/>
            <w:vAlign w:val="center"/>
          </w:tcPr>
          <w:p w14:paraId="24F4B44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5AB438E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4EF778C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6E0CD4D"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7930AB22"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5B221EFA"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70B3EC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232</w:t>
            </w:r>
          </w:p>
        </w:tc>
      </w:tr>
      <w:tr w:rsidR="000E5420" w:rsidRPr="0028278E" w14:paraId="0226603A" w14:textId="77777777" w:rsidTr="00610F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FC8E8C1" w14:textId="77777777" w:rsidR="000E5420" w:rsidRPr="00D10EFE" w:rsidRDefault="000E5420" w:rsidP="000E5420">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59962ACC" w14:textId="77777777" w:rsidR="000E5420" w:rsidRPr="00D10EFE" w:rsidRDefault="000E5420" w:rsidP="000E5420">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70F4C985" w14:textId="77777777" w:rsidR="000E5420" w:rsidRPr="00D10EFE" w:rsidRDefault="000E5420" w:rsidP="000E5420">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9E3E55B" w14:textId="77777777" w:rsidR="000E5420" w:rsidRPr="00D10EFE" w:rsidRDefault="000E5420" w:rsidP="000E5420">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6E2BF95" w14:textId="77777777" w:rsidR="000E5420" w:rsidRPr="00D10EFE" w:rsidRDefault="000E5420" w:rsidP="000E5420">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33DC83C8" w14:textId="6402013D"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DB8628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5A8AAD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2AEACC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147</w:t>
            </w:r>
          </w:p>
        </w:tc>
      </w:tr>
      <w:tr w:rsidR="000E5420" w:rsidRPr="0028278E" w14:paraId="04A4FABE" w14:textId="77777777" w:rsidTr="000E5420">
        <w:trPr>
          <w:trHeight w:val="340"/>
        </w:trPr>
        <w:tc>
          <w:tcPr>
            <w:tcW w:w="2122" w:type="dxa"/>
            <w:tcBorders>
              <w:top w:val="single" w:sz="4" w:space="0" w:color="auto"/>
              <w:left w:val="single" w:sz="4" w:space="0" w:color="auto"/>
              <w:bottom w:val="nil"/>
              <w:right w:val="single" w:sz="4" w:space="0" w:color="auto"/>
            </w:tcBorders>
            <w:shd w:val="clear" w:color="auto" w:fill="auto"/>
            <w:vAlign w:val="center"/>
          </w:tcPr>
          <w:p w14:paraId="15464B12" w14:textId="0E6D71F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Djuikoue 2016</w:t>
            </w:r>
          </w:p>
        </w:tc>
        <w:tc>
          <w:tcPr>
            <w:tcW w:w="745" w:type="dxa"/>
            <w:tcBorders>
              <w:top w:val="single" w:sz="4" w:space="0" w:color="auto"/>
              <w:left w:val="nil"/>
              <w:bottom w:val="nil"/>
              <w:right w:val="single" w:sz="4" w:space="0" w:color="auto"/>
            </w:tcBorders>
            <w:shd w:val="clear" w:color="auto" w:fill="auto"/>
            <w:vAlign w:val="center"/>
          </w:tcPr>
          <w:p w14:paraId="44BAAC47" w14:textId="232CE8B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tcPr>
          <w:p w14:paraId="48700198" w14:textId="0CE77EA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single" w:sz="4" w:space="0" w:color="auto"/>
              <w:left w:val="nil"/>
              <w:bottom w:val="nil"/>
              <w:right w:val="single" w:sz="4" w:space="0" w:color="auto"/>
            </w:tcBorders>
            <w:shd w:val="clear" w:color="auto" w:fill="auto"/>
            <w:vAlign w:val="center"/>
          </w:tcPr>
          <w:p w14:paraId="0BF9F7C4" w14:textId="27F1C66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tcPr>
          <w:p w14:paraId="0FA2E1FD" w14:textId="0154FDB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tcPr>
          <w:p w14:paraId="76C45AD5" w14:textId="349613F9"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 o</w:t>
            </w:r>
            <w:r w:rsidRPr="00D10EFE">
              <w:rPr>
                <w:rFonts w:ascii="Arial" w:hAnsi="Arial" w:cs="Arial"/>
                <w:color w:val="000000"/>
                <w:sz w:val="20"/>
                <w:szCs w:val="20"/>
              </w:rPr>
              <w:t>utpatient women with susp. UTI</w:t>
            </w:r>
          </w:p>
        </w:tc>
        <w:tc>
          <w:tcPr>
            <w:tcW w:w="1070" w:type="dxa"/>
            <w:tcBorders>
              <w:top w:val="single" w:sz="4" w:space="0" w:color="auto"/>
              <w:left w:val="nil"/>
              <w:bottom w:val="nil"/>
              <w:right w:val="single" w:sz="4" w:space="0" w:color="auto"/>
            </w:tcBorders>
            <w:shd w:val="clear" w:color="auto" w:fill="auto"/>
            <w:vAlign w:val="center"/>
          </w:tcPr>
          <w:p w14:paraId="65DD98DC" w14:textId="7C88FDA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tcPr>
          <w:p w14:paraId="013E16F4" w14:textId="2E784FA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tcPr>
          <w:p w14:paraId="460338C0" w14:textId="58951A6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86</w:t>
            </w:r>
          </w:p>
        </w:tc>
      </w:tr>
      <w:tr w:rsidR="000E5420" w:rsidRPr="0028278E" w14:paraId="2AC8BB82"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833F38F" w14:textId="033B48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single" w:sz="4" w:space="0" w:color="auto"/>
              <w:left w:val="nil"/>
              <w:right w:val="single" w:sz="4" w:space="0" w:color="auto"/>
            </w:tcBorders>
            <w:shd w:val="clear" w:color="auto" w:fill="auto"/>
            <w:vAlign w:val="center"/>
          </w:tcPr>
          <w:p w14:paraId="0C13990F" w14:textId="3D0B5DF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6E37B56" w14:textId="78217A2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3FFF767F" w14:textId="3758937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4671C153" w14:textId="5C1F3A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512692B" w14:textId="352308CE"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 o</w:t>
            </w:r>
            <w:r w:rsidRPr="00D10EFE">
              <w:rPr>
                <w:rFonts w:ascii="Arial" w:hAnsi="Arial" w:cs="Arial"/>
                <w:color w:val="000000"/>
                <w:sz w:val="20"/>
                <w:szCs w:val="20"/>
              </w:rPr>
              <w:t>utpatient, HIV infected, stable on ART</w:t>
            </w:r>
          </w:p>
        </w:tc>
        <w:tc>
          <w:tcPr>
            <w:tcW w:w="1070" w:type="dxa"/>
            <w:tcBorders>
              <w:top w:val="single" w:sz="4" w:space="0" w:color="auto"/>
              <w:left w:val="nil"/>
              <w:right w:val="single" w:sz="4" w:space="0" w:color="auto"/>
            </w:tcBorders>
            <w:shd w:val="clear" w:color="auto" w:fill="auto"/>
            <w:vAlign w:val="center"/>
          </w:tcPr>
          <w:p w14:paraId="7E594C31" w14:textId="1C15A7B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2CCEF22" w14:textId="05D0125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single" w:sz="4" w:space="0" w:color="auto"/>
              <w:left w:val="nil"/>
              <w:right w:val="single" w:sz="4" w:space="0" w:color="auto"/>
            </w:tcBorders>
            <w:shd w:val="clear" w:color="auto" w:fill="auto"/>
            <w:vAlign w:val="center"/>
          </w:tcPr>
          <w:p w14:paraId="4AFEC497" w14:textId="1A5D4F6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175</w:t>
            </w:r>
          </w:p>
        </w:tc>
      </w:tr>
      <w:tr w:rsidR="000E5420" w:rsidRPr="0028278E" w14:paraId="1E8EE1B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CE3E38" w14:textId="3993A02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Herindrainy 2018</w:t>
            </w:r>
          </w:p>
        </w:tc>
        <w:tc>
          <w:tcPr>
            <w:tcW w:w="745" w:type="dxa"/>
            <w:tcBorders>
              <w:top w:val="single" w:sz="4" w:space="0" w:color="auto"/>
              <w:left w:val="nil"/>
              <w:right w:val="single" w:sz="4" w:space="0" w:color="auto"/>
            </w:tcBorders>
            <w:shd w:val="clear" w:color="auto" w:fill="auto"/>
            <w:vAlign w:val="center"/>
          </w:tcPr>
          <w:p w14:paraId="1035DBF0" w14:textId="46A94B6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7D4347BF" w14:textId="67BF888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single" w:sz="4" w:space="0" w:color="auto"/>
              <w:left w:val="nil"/>
              <w:right w:val="single" w:sz="4" w:space="0" w:color="auto"/>
            </w:tcBorders>
            <w:shd w:val="clear" w:color="auto" w:fill="auto"/>
            <w:vAlign w:val="center"/>
          </w:tcPr>
          <w:p w14:paraId="1924681E" w14:textId="39E4E35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24BB18F2" w14:textId="1CF2E4C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8B8D1C8" w14:textId="2D3EEA5A"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Pregnant women at delivery</w:t>
            </w:r>
          </w:p>
        </w:tc>
        <w:tc>
          <w:tcPr>
            <w:tcW w:w="1070" w:type="dxa"/>
            <w:tcBorders>
              <w:top w:val="single" w:sz="4" w:space="0" w:color="auto"/>
              <w:left w:val="nil"/>
              <w:right w:val="single" w:sz="4" w:space="0" w:color="auto"/>
            </w:tcBorders>
            <w:shd w:val="clear" w:color="auto" w:fill="auto"/>
            <w:vAlign w:val="center"/>
          </w:tcPr>
          <w:p w14:paraId="2554C5A4" w14:textId="61B14C8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02EF234" w14:textId="69D2662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640E959F" w14:textId="47A506E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275</w:t>
            </w:r>
          </w:p>
        </w:tc>
      </w:tr>
      <w:tr w:rsidR="000E5420" w:rsidRPr="0028278E" w14:paraId="40E7DE91"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6A75BAA3" w14:textId="77777777" w:rsidR="000E5420" w:rsidRPr="00D10EFE" w:rsidRDefault="000E5420" w:rsidP="000E5420">
            <w:pPr>
              <w:jc w:val="center"/>
              <w:rPr>
                <w:rFonts w:ascii="Arial" w:hAnsi="Arial" w:cs="Arial"/>
                <w:color w:val="000000"/>
                <w:sz w:val="20"/>
                <w:szCs w:val="20"/>
              </w:rPr>
            </w:pPr>
            <w:r w:rsidRPr="00B01424">
              <w:rPr>
                <w:rFonts w:ascii="Arial" w:hAnsi="Arial" w:cs="Arial"/>
                <w:color w:val="000000"/>
                <w:sz w:val="20"/>
                <w:szCs w:val="20"/>
              </w:rPr>
              <w:lastRenderedPageBreak/>
              <w:t>Stanley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4185EFE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4A51785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bottom w:val="single" w:sz="4" w:space="0" w:color="auto"/>
              <w:right w:val="single" w:sz="4" w:space="0" w:color="auto"/>
            </w:tcBorders>
            <w:shd w:val="clear" w:color="auto" w:fill="auto"/>
            <w:vAlign w:val="center"/>
          </w:tcPr>
          <w:p w14:paraId="32817785"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single" w:sz="4" w:space="0" w:color="auto"/>
              <w:left w:val="nil"/>
              <w:bottom w:val="single" w:sz="4" w:space="0" w:color="auto"/>
              <w:right w:val="single" w:sz="4" w:space="0" w:color="auto"/>
            </w:tcBorders>
            <w:shd w:val="clear" w:color="auto" w:fill="auto"/>
            <w:vAlign w:val="center"/>
          </w:tcPr>
          <w:p w14:paraId="2BD2F6B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74FBCAC" w14:textId="77777777"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 p</w:t>
            </w:r>
            <w:r w:rsidRPr="00D10EFE">
              <w:rPr>
                <w:rFonts w:ascii="Arial" w:hAnsi="Arial" w:cs="Arial"/>
                <w:color w:val="000000"/>
                <w:sz w:val="20"/>
                <w:szCs w:val="20"/>
              </w:rPr>
              <w:t>articipants who reared animals, attending health facility with a fever and/or diarrh</w:t>
            </w:r>
            <w:r>
              <w:rPr>
                <w:rFonts w:ascii="Arial" w:hAnsi="Arial" w:cs="Arial"/>
                <w:color w:val="000000"/>
                <w:sz w:val="20"/>
                <w:szCs w:val="20"/>
              </w:rPr>
              <w:t>o</w:t>
            </w:r>
            <w:r w:rsidRPr="00D10EFE">
              <w:rPr>
                <w:rFonts w:ascii="Arial" w:hAnsi="Arial" w:cs="Arial"/>
                <w:color w:val="000000"/>
                <w:sz w:val="20"/>
                <w:szCs w:val="20"/>
              </w:rPr>
              <w:t>ea but without malaria</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05E56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bottom w:val="single" w:sz="4" w:space="0" w:color="auto"/>
              <w:right w:val="single" w:sz="4" w:space="0" w:color="auto"/>
            </w:tcBorders>
            <w:shd w:val="clear" w:color="auto" w:fill="auto"/>
            <w:vAlign w:val="center"/>
          </w:tcPr>
          <w:p w14:paraId="623F89B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3A93531A"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300</w:t>
            </w:r>
          </w:p>
        </w:tc>
      </w:tr>
      <w:tr w:rsidR="000E5420" w:rsidRPr="0028278E" w14:paraId="5688BAEC" w14:textId="77777777" w:rsidTr="006E2403">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21806AAA" w14:textId="215F07DE" w:rsidR="000E5420" w:rsidRPr="00112A56" w:rsidRDefault="000E5420" w:rsidP="000E5420">
            <w:pPr>
              <w:rPr>
                <w:rFonts w:ascii="Arial" w:hAnsi="Arial" w:cs="Arial"/>
                <w:b/>
                <w:color w:val="000000"/>
                <w:sz w:val="20"/>
                <w:szCs w:val="20"/>
              </w:rPr>
            </w:pPr>
            <w:r w:rsidRPr="00112A56">
              <w:rPr>
                <w:rFonts w:ascii="Arial" w:hAnsi="Arial" w:cs="Arial"/>
                <w:b/>
                <w:color w:val="000000"/>
                <w:sz w:val="20"/>
                <w:szCs w:val="20"/>
              </w:rPr>
              <w:t>ON HOSPITAL ADMISSION</w:t>
            </w:r>
          </w:p>
        </w:tc>
      </w:tr>
      <w:tr w:rsidR="000E5420" w:rsidRPr="0028278E" w14:paraId="72AFA25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D7951A" w14:textId="29059331" w:rsidR="000E5420" w:rsidRPr="00B01424" w:rsidRDefault="000E5420" w:rsidP="000E5420">
            <w:pPr>
              <w:jc w:val="center"/>
              <w:rPr>
                <w:rFonts w:ascii="Arial" w:hAnsi="Arial" w:cs="Arial"/>
                <w:color w:val="000000"/>
                <w:sz w:val="20"/>
                <w:szCs w:val="20"/>
              </w:rPr>
            </w:pPr>
            <w:r w:rsidRPr="00D10EFE">
              <w:rPr>
                <w:rFonts w:ascii="Arial" w:hAnsi="Arial" w:cs="Arial"/>
                <w:color w:val="000000"/>
                <w:sz w:val="20"/>
                <w:szCs w:val="20"/>
              </w:rPr>
              <w:t>Andriatahina 2010</w:t>
            </w:r>
          </w:p>
        </w:tc>
        <w:tc>
          <w:tcPr>
            <w:tcW w:w="745" w:type="dxa"/>
            <w:tcBorders>
              <w:top w:val="single" w:sz="4" w:space="0" w:color="auto"/>
              <w:left w:val="nil"/>
              <w:right w:val="single" w:sz="4" w:space="0" w:color="auto"/>
            </w:tcBorders>
            <w:shd w:val="clear" w:color="auto" w:fill="auto"/>
            <w:vAlign w:val="center"/>
          </w:tcPr>
          <w:p w14:paraId="2F7FFC02" w14:textId="7219F8D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single" w:sz="4" w:space="0" w:color="auto"/>
              <w:left w:val="nil"/>
              <w:right w:val="single" w:sz="4" w:space="0" w:color="auto"/>
            </w:tcBorders>
            <w:shd w:val="clear" w:color="auto" w:fill="auto"/>
            <w:vAlign w:val="center"/>
          </w:tcPr>
          <w:p w14:paraId="5BF3B26A" w14:textId="696D45D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single" w:sz="4" w:space="0" w:color="auto"/>
              <w:left w:val="nil"/>
              <w:right w:val="single" w:sz="4" w:space="0" w:color="auto"/>
            </w:tcBorders>
            <w:shd w:val="clear" w:color="auto" w:fill="auto"/>
            <w:vAlign w:val="center"/>
          </w:tcPr>
          <w:p w14:paraId="2F10769C" w14:textId="201D709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25A2F9F1" w14:textId="247469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85B6006" w14:textId="21042D9C" w:rsidR="000E5420" w:rsidRDefault="000E5420" w:rsidP="000E5420">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647FBF56" w14:textId="38568C6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13DC3B82" w14:textId="6B54C68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single" w:sz="4" w:space="0" w:color="auto"/>
              <w:left w:val="nil"/>
              <w:right w:val="single" w:sz="4" w:space="0" w:color="auto"/>
            </w:tcBorders>
            <w:shd w:val="clear" w:color="auto" w:fill="auto"/>
            <w:vAlign w:val="center"/>
          </w:tcPr>
          <w:p w14:paraId="02E3A7F9" w14:textId="2E51CA1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244</w:t>
            </w:r>
          </w:p>
        </w:tc>
      </w:tr>
      <w:tr w:rsidR="000E5420" w:rsidRPr="0028278E" w14:paraId="7DB8CC6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A0AC5E5" w14:textId="2F5F40EE" w:rsidR="000E5420" w:rsidRPr="00D10EFE" w:rsidRDefault="000E5420" w:rsidP="000E5420">
            <w:pPr>
              <w:jc w:val="center"/>
              <w:rPr>
                <w:rFonts w:ascii="Arial" w:hAnsi="Arial" w:cs="Arial"/>
                <w:color w:val="000000"/>
                <w:sz w:val="20"/>
                <w:szCs w:val="20"/>
              </w:rPr>
            </w:pPr>
            <w:r w:rsidRPr="00B01424">
              <w:rPr>
                <w:rFonts w:ascii="Arial" w:hAnsi="Arial" w:cs="Arial"/>
                <w:color w:val="000000"/>
                <w:sz w:val="20"/>
                <w:szCs w:val="20"/>
              </w:rPr>
              <w:t>Kurz 2016</w:t>
            </w:r>
          </w:p>
        </w:tc>
        <w:tc>
          <w:tcPr>
            <w:tcW w:w="745" w:type="dxa"/>
            <w:tcBorders>
              <w:top w:val="single" w:sz="4" w:space="0" w:color="auto"/>
              <w:left w:val="nil"/>
              <w:right w:val="single" w:sz="4" w:space="0" w:color="auto"/>
            </w:tcBorders>
            <w:shd w:val="clear" w:color="auto" w:fill="auto"/>
            <w:vAlign w:val="center"/>
          </w:tcPr>
          <w:p w14:paraId="7A56B85B" w14:textId="1435344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BEB76EA" w14:textId="58234F4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433DD296" w14:textId="5DA5153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single" w:sz="4" w:space="0" w:color="auto"/>
              <w:left w:val="nil"/>
              <w:right w:val="single" w:sz="4" w:space="0" w:color="auto"/>
            </w:tcBorders>
            <w:shd w:val="clear" w:color="auto" w:fill="auto"/>
            <w:vAlign w:val="center"/>
          </w:tcPr>
          <w:p w14:paraId="35C4ADC4" w14:textId="212B77D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54B19E9" w14:textId="1BA1F217" w:rsidR="000E5420" w:rsidRDefault="000E5420" w:rsidP="000E5420">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D2DD417" w14:textId="2ED1148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222E4508" w14:textId="260E47E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single" w:sz="4" w:space="0" w:color="auto"/>
              <w:left w:val="nil"/>
              <w:right w:val="single" w:sz="4" w:space="0" w:color="auto"/>
            </w:tcBorders>
            <w:shd w:val="clear" w:color="auto" w:fill="auto"/>
            <w:vAlign w:val="center"/>
          </w:tcPr>
          <w:p w14:paraId="641B131B" w14:textId="0CE94B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753</w:t>
            </w:r>
          </w:p>
        </w:tc>
      </w:tr>
      <w:tr w:rsidR="00BF71A4" w:rsidRPr="0028278E" w14:paraId="2CA9B484"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B4DA078" w14:textId="267F6B6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Magwenzi 2017</w:t>
            </w:r>
          </w:p>
        </w:tc>
        <w:tc>
          <w:tcPr>
            <w:tcW w:w="745" w:type="dxa"/>
            <w:tcBorders>
              <w:top w:val="single" w:sz="4" w:space="0" w:color="auto"/>
              <w:left w:val="nil"/>
              <w:right w:val="single" w:sz="4" w:space="0" w:color="auto"/>
            </w:tcBorders>
            <w:shd w:val="clear" w:color="auto" w:fill="auto"/>
            <w:vAlign w:val="center"/>
          </w:tcPr>
          <w:p w14:paraId="4C120DA2" w14:textId="71B4F38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BA1EB39" w14:textId="45EE71A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3DC9CEB6" w14:textId="678B131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020BF044" w14:textId="5D6964F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F0D1382" w14:textId="2F53A70F"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53B21B8C" w14:textId="373CB4E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2D7B8FA" w14:textId="2EF5D71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58E036F8" w14:textId="2848816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164</w:t>
            </w:r>
          </w:p>
        </w:tc>
      </w:tr>
      <w:tr w:rsidR="00BF71A4" w:rsidRPr="0028278E" w14:paraId="4A71CED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A00D226" w14:textId="6CF7AF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Founou 2018</w:t>
            </w:r>
          </w:p>
        </w:tc>
        <w:tc>
          <w:tcPr>
            <w:tcW w:w="745" w:type="dxa"/>
            <w:tcBorders>
              <w:top w:val="single" w:sz="4" w:space="0" w:color="auto"/>
              <w:left w:val="nil"/>
              <w:right w:val="single" w:sz="4" w:space="0" w:color="auto"/>
            </w:tcBorders>
            <w:shd w:val="clear" w:color="auto" w:fill="auto"/>
            <w:vAlign w:val="center"/>
          </w:tcPr>
          <w:p w14:paraId="3C8AE6E1" w14:textId="7515EED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7C80EDE" w14:textId="6578807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right w:val="single" w:sz="4" w:space="0" w:color="auto"/>
            </w:tcBorders>
            <w:shd w:val="clear" w:color="auto" w:fill="auto"/>
            <w:vAlign w:val="center"/>
          </w:tcPr>
          <w:p w14:paraId="10EF3F48" w14:textId="5AE4AD9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single" w:sz="4" w:space="0" w:color="auto"/>
              <w:left w:val="nil"/>
              <w:right w:val="single" w:sz="4" w:space="0" w:color="auto"/>
            </w:tcBorders>
            <w:shd w:val="clear" w:color="auto" w:fill="auto"/>
            <w:vAlign w:val="center"/>
          </w:tcPr>
          <w:p w14:paraId="455B5E76" w14:textId="11E476B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D439C46" w14:textId="04AA08F2" w:rsidR="00BF71A4" w:rsidRDefault="00BF71A4" w:rsidP="00BF71A4">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05CF073E" w14:textId="0A25D89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25598E2" w14:textId="68F23CC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58D6FB41" w14:textId="3012225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43</w:t>
            </w:r>
          </w:p>
        </w:tc>
      </w:tr>
      <w:tr w:rsidR="00BF71A4" w:rsidRPr="0028278E" w14:paraId="104107A1"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703B32B" w14:textId="42BC361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single" w:sz="4" w:space="0" w:color="auto"/>
              <w:left w:val="nil"/>
              <w:right w:val="single" w:sz="4" w:space="0" w:color="auto"/>
            </w:tcBorders>
            <w:shd w:val="clear" w:color="auto" w:fill="auto"/>
            <w:vAlign w:val="center"/>
          </w:tcPr>
          <w:p w14:paraId="53FD3E14" w14:textId="49745CC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5436DB7" w14:textId="10176C1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76D4E742" w14:textId="6D9ACAF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0B8D0C0" w14:textId="6668E49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2D2D46AB" w14:textId="6116F2C9" w:rsidR="00BF71A4" w:rsidRDefault="00BF71A4" w:rsidP="00BF71A4">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CFCDDB2" w14:textId="486CF91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BD1CBC2" w14:textId="179D9D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A82A000" w14:textId="14A3F12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930</w:t>
            </w:r>
          </w:p>
        </w:tc>
      </w:tr>
      <w:tr w:rsidR="00BF71A4" w:rsidRPr="0028278E" w14:paraId="676DE12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7AFC061" w14:textId="5E9D026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Woerther 2011</w:t>
            </w:r>
          </w:p>
        </w:tc>
        <w:tc>
          <w:tcPr>
            <w:tcW w:w="745" w:type="dxa"/>
            <w:tcBorders>
              <w:top w:val="single" w:sz="4" w:space="0" w:color="auto"/>
              <w:left w:val="nil"/>
              <w:right w:val="single" w:sz="4" w:space="0" w:color="auto"/>
            </w:tcBorders>
            <w:shd w:val="clear" w:color="auto" w:fill="auto"/>
            <w:vAlign w:val="center"/>
          </w:tcPr>
          <w:p w14:paraId="0C7427E0" w14:textId="271C8FC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5F2A7FA9" w14:textId="0DC47CB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single" w:sz="4" w:space="0" w:color="auto"/>
              <w:left w:val="nil"/>
              <w:right w:val="single" w:sz="4" w:space="0" w:color="auto"/>
            </w:tcBorders>
            <w:shd w:val="clear" w:color="auto" w:fill="auto"/>
            <w:vAlign w:val="center"/>
          </w:tcPr>
          <w:p w14:paraId="7C705493" w14:textId="45F2486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single" w:sz="4" w:space="0" w:color="auto"/>
              <w:left w:val="nil"/>
              <w:right w:val="single" w:sz="4" w:space="0" w:color="auto"/>
            </w:tcBorders>
            <w:shd w:val="clear" w:color="auto" w:fill="auto"/>
            <w:vAlign w:val="center"/>
          </w:tcPr>
          <w:p w14:paraId="7C6997F7" w14:textId="7ACFBCC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9F7D5A3" w14:textId="0E891A33"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Children with SAM</w:t>
            </w:r>
          </w:p>
        </w:tc>
        <w:tc>
          <w:tcPr>
            <w:tcW w:w="1070" w:type="dxa"/>
            <w:tcBorders>
              <w:top w:val="single" w:sz="4" w:space="0" w:color="auto"/>
              <w:left w:val="nil"/>
              <w:right w:val="single" w:sz="4" w:space="0" w:color="auto"/>
            </w:tcBorders>
            <w:shd w:val="clear" w:color="auto" w:fill="auto"/>
            <w:vAlign w:val="center"/>
          </w:tcPr>
          <w:p w14:paraId="33CBD89C" w14:textId="3CBEC12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2E419F08" w14:textId="7D05294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single" w:sz="4" w:space="0" w:color="auto"/>
              <w:left w:val="nil"/>
              <w:right w:val="single" w:sz="4" w:space="0" w:color="auto"/>
            </w:tcBorders>
            <w:shd w:val="clear" w:color="auto" w:fill="auto"/>
            <w:vAlign w:val="center"/>
          </w:tcPr>
          <w:p w14:paraId="267EBEE3" w14:textId="4A0E158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55</w:t>
            </w:r>
          </w:p>
        </w:tc>
      </w:tr>
      <w:tr w:rsidR="00BF71A4" w:rsidRPr="0028278E" w14:paraId="67CC79A3"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3F77B4A" w14:textId="195DFDC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Isendahl 2012</w:t>
            </w:r>
          </w:p>
        </w:tc>
        <w:tc>
          <w:tcPr>
            <w:tcW w:w="745" w:type="dxa"/>
            <w:tcBorders>
              <w:top w:val="single" w:sz="4" w:space="0" w:color="auto"/>
              <w:left w:val="nil"/>
              <w:right w:val="single" w:sz="4" w:space="0" w:color="auto"/>
            </w:tcBorders>
            <w:shd w:val="clear" w:color="auto" w:fill="auto"/>
            <w:vAlign w:val="center"/>
          </w:tcPr>
          <w:p w14:paraId="184183B4" w14:textId="45DD3AD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4663E40" w14:textId="532746D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016ED706" w14:textId="24D6505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single" w:sz="4" w:space="0" w:color="auto"/>
              <w:left w:val="nil"/>
              <w:right w:val="single" w:sz="4" w:space="0" w:color="auto"/>
            </w:tcBorders>
            <w:shd w:val="clear" w:color="auto" w:fill="auto"/>
            <w:vAlign w:val="center"/>
          </w:tcPr>
          <w:p w14:paraId="143BB662" w14:textId="4CD430E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51D07FBB" w14:textId="0365FDD2"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single" w:sz="4" w:space="0" w:color="auto"/>
              <w:left w:val="nil"/>
              <w:right w:val="single" w:sz="4" w:space="0" w:color="auto"/>
            </w:tcBorders>
            <w:shd w:val="clear" w:color="auto" w:fill="auto"/>
            <w:vAlign w:val="center"/>
          </w:tcPr>
          <w:p w14:paraId="46C0FBC4" w14:textId="7AC70F3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48773A7" w14:textId="419FBE7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0B6CCBA0" w14:textId="2859F2D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408</w:t>
            </w:r>
          </w:p>
        </w:tc>
      </w:tr>
      <w:tr w:rsidR="00BF71A4" w:rsidRPr="0028278E" w14:paraId="0573E33E"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C7BDB6" w14:textId="276BB1D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tcPr>
          <w:p w14:paraId="4FC5DCBD" w14:textId="6993708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tcPr>
          <w:p w14:paraId="74B20E9B" w14:textId="5850036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6DE7493E" w14:textId="109FF1B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5CF1AFF4" w14:textId="6307FAA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3EF81B27" w14:textId="25BEE147"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tcPr>
          <w:p w14:paraId="4F367624" w14:textId="1C7FC67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tcPr>
          <w:p w14:paraId="775F2E26" w14:textId="6CED61C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tcPr>
          <w:p w14:paraId="197A574D" w14:textId="69CDD38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126</w:t>
            </w:r>
          </w:p>
        </w:tc>
      </w:tr>
      <w:tr w:rsidR="00BF71A4" w:rsidRPr="0028278E" w14:paraId="15C32FFE" w14:textId="77777777" w:rsidTr="00845D1F">
        <w:trPr>
          <w:trHeight w:val="340"/>
        </w:trPr>
        <w:tc>
          <w:tcPr>
            <w:tcW w:w="2122" w:type="dxa"/>
            <w:tcBorders>
              <w:left w:val="single" w:sz="4" w:space="0" w:color="auto"/>
              <w:bottom w:val="single" w:sz="4" w:space="0" w:color="auto"/>
              <w:right w:val="single" w:sz="4" w:space="0" w:color="auto"/>
            </w:tcBorders>
            <w:shd w:val="clear" w:color="auto" w:fill="auto"/>
            <w:vAlign w:val="center"/>
          </w:tcPr>
          <w:p w14:paraId="66070A02" w14:textId="1837FA92" w:rsidR="00BF71A4" w:rsidRPr="00D10EFE" w:rsidRDefault="00BF71A4" w:rsidP="00BF71A4">
            <w:pPr>
              <w:jc w:val="center"/>
              <w:rPr>
                <w:rFonts w:ascii="Arial" w:hAnsi="Arial" w:cs="Arial"/>
                <w:color w:val="000000"/>
                <w:sz w:val="20"/>
                <w:szCs w:val="20"/>
              </w:rPr>
            </w:pPr>
          </w:p>
        </w:tc>
        <w:tc>
          <w:tcPr>
            <w:tcW w:w="745" w:type="dxa"/>
            <w:tcBorders>
              <w:left w:val="nil"/>
              <w:bottom w:val="single" w:sz="4" w:space="0" w:color="auto"/>
              <w:right w:val="single" w:sz="4" w:space="0" w:color="auto"/>
            </w:tcBorders>
            <w:shd w:val="clear" w:color="auto" w:fill="auto"/>
            <w:vAlign w:val="center"/>
          </w:tcPr>
          <w:p w14:paraId="3717D741" w14:textId="36946C6F" w:rsidR="00BF71A4" w:rsidRPr="00D10EFE" w:rsidRDefault="00BF71A4" w:rsidP="00BF71A4">
            <w:pPr>
              <w:jc w:val="center"/>
              <w:rPr>
                <w:rFonts w:ascii="Arial" w:hAnsi="Arial" w:cs="Arial"/>
                <w:color w:val="000000"/>
                <w:sz w:val="20"/>
                <w:szCs w:val="20"/>
              </w:rPr>
            </w:pPr>
          </w:p>
        </w:tc>
        <w:tc>
          <w:tcPr>
            <w:tcW w:w="1097" w:type="dxa"/>
            <w:tcBorders>
              <w:left w:val="nil"/>
              <w:bottom w:val="single" w:sz="4" w:space="0" w:color="auto"/>
              <w:right w:val="single" w:sz="4" w:space="0" w:color="auto"/>
            </w:tcBorders>
            <w:shd w:val="clear" w:color="auto" w:fill="auto"/>
            <w:vAlign w:val="center"/>
          </w:tcPr>
          <w:p w14:paraId="28A99B00" w14:textId="7710BD68" w:rsidR="00BF71A4" w:rsidRPr="00D10EFE" w:rsidRDefault="00BF71A4" w:rsidP="00BF71A4">
            <w:pPr>
              <w:jc w:val="center"/>
              <w:rPr>
                <w:rFonts w:ascii="Arial" w:hAnsi="Arial" w:cs="Arial"/>
                <w:color w:val="000000"/>
                <w:sz w:val="20"/>
                <w:szCs w:val="20"/>
              </w:rPr>
            </w:pPr>
          </w:p>
        </w:tc>
        <w:tc>
          <w:tcPr>
            <w:tcW w:w="1560" w:type="dxa"/>
            <w:tcBorders>
              <w:left w:val="nil"/>
              <w:bottom w:val="single" w:sz="4" w:space="0" w:color="auto"/>
              <w:right w:val="single" w:sz="4" w:space="0" w:color="auto"/>
            </w:tcBorders>
            <w:shd w:val="clear" w:color="auto" w:fill="auto"/>
            <w:vAlign w:val="center"/>
          </w:tcPr>
          <w:p w14:paraId="0DAC264B" w14:textId="583F2BE0" w:rsidR="00BF71A4" w:rsidRPr="00D10EFE" w:rsidRDefault="00BF71A4" w:rsidP="00BF71A4">
            <w:pPr>
              <w:jc w:val="center"/>
              <w:rPr>
                <w:rFonts w:ascii="Arial" w:hAnsi="Arial" w:cs="Arial"/>
                <w:color w:val="000000"/>
                <w:sz w:val="20"/>
                <w:szCs w:val="20"/>
              </w:rPr>
            </w:pPr>
          </w:p>
        </w:tc>
        <w:tc>
          <w:tcPr>
            <w:tcW w:w="1275" w:type="dxa"/>
            <w:tcBorders>
              <w:left w:val="nil"/>
              <w:bottom w:val="single" w:sz="4" w:space="0" w:color="auto"/>
              <w:right w:val="single" w:sz="4" w:space="0" w:color="auto"/>
            </w:tcBorders>
            <w:shd w:val="clear" w:color="auto" w:fill="auto"/>
            <w:vAlign w:val="center"/>
          </w:tcPr>
          <w:p w14:paraId="2045D62D" w14:textId="0A831C33" w:rsidR="00BF71A4" w:rsidRPr="00D10EFE" w:rsidRDefault="00BF71A4" w:rsidP="00BF71A4">
            <w:pPr>
              <w:jc w:val="center"/>
              <w:rPr>
                <w:rFonts w:ascii="Arial" w:hAnsi="Arial" w:cs="Arial"/>
                <w:color w:val="000000"/>
                <w:sz w:val="20"/>
                <w:szCs w:val="20"/>
              </w:rPr>
            </w:pPr>
          </w:p>
        </w:tc>
        <w:tc>
          <w:tcPr>
            <w:tcW w:w="4317" w:type="dxa"/>
            <w:tcBorders>
              <w:left w:val="nil"/>
              <w:bottom w:val="single" w:sz="4" w:space="0" w:color="auto"/>
              <w:right w:val="single" w:sz="4" w:space="0" w:color="auto"/>
            </w:tcBorders>
            <w:shd w:val="clear" w:color="auto" w:fill="auto"/>
            <w:vAlign w:val="center"/>
          </w:tcPr>
          <w:p w14:paraId="32364867" w14:textId="62DD929D" w:rsidR="00BF71A4" w:rsidRPr="00D10EFE" w:rsidRDefault="00BF71A4" w:rsidP="00BF71A4">
            <w:pPr>
              <w:jc w:val="center"/>
              <w:rPr>
                <w:rFonts w:ascii="Arial" w:hAnsi="Arial" w:cs="Arial"/>
                <w:color w:val="000000"/>
                <w:sz w:val="20"/>
                <w:szCs w:val="20"/>
              </w:rPr>
            </w:pPr>
          </w:p>
        </w:tc>
        <w:tc>
          <w:tcPr>
            <w:tcW w:w="1070" w:type="dxa"/>
            <w:tcBorders>
              <w:left w:val="nil"/>
              <w:bottom w:val="single" w:sz="4" w:space="0" w:color="auto"/>
              <w:right w:val="single" w:sz="4" w:space="0" w:color="auto"/>
            </w:tcBorders>
            <w:shd w:val="clear" w:color="auto" w:fill="auto"/>
            <w:vAlign w:val="center"/>
          </w:tcPr>
          <w:p w14:paraId="678458E7" w14:textId="0197975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left w:val="nil"/>
              <w:bottom w:val="single" w:sz="4" w:space="0" w:color="auto"/>
              <w:right w:val="single" w:sz="4" w:space="0" w:color="auto"/>
            </w:tcBorders>
            <w:shd w:val="clear" w:color="auto" w:fill="auto"/>
            <w:vAlign w:val="center"/>
          </w:tcPr>
          <w:p w14:paraId="5B538CAE" w14:textId="1C6D877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left w:val="nil"/>
              <w:bottom w:val="single" w:sz="4" w:space="0" w:color="auto"/>
              <w:right w:val="single" w:sz="4" w:space="0" w:color="auto"/>
            </w:tcBorders>
            <w:shd w:val="clear" w:color="auto" w:fill="auto"/>
            <w:vAlign w:val="center"/>
          </w:tcPr>
          <w:p w14:paraId="2F48C53B" w14:textId="71C2569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113</w:t>
            </w:r>
          </w:p>
        </w:tc>
      </w:tr>
      <w:tr w:rsidR="00BF71A4" w:rsidRPr="0028278E" w14:paraId="4762AB73" w14:textId="77777777" w:rsidTr="006E2403">
        <w:trPr>
          <w:trHeight w:val="340"/>
        </w:trPr>
        <w:tc>
          <w:tcPr>
            <w:tcW w:w="1431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446F3" w14:textId="6246DCA0" w:rsidR="00BF71A4" w:rsidRPr="00112A56" w:rsidRDefault="00BF71A4" w:rsidP="00BF71A4">
            <w:pPr>
              <w:rPr>
                <w:rFonts w:ascii="Arial" w:hAnsi="Arial" w:cs="Arial"/>
                <w:b/>
                <w:color w:val="000000"/>
                <w:sz w:val="20"/>
                <w:szCs w:val="20"/>
              </w:rPr>
            </w:pPr>
            <w:r w:rsidRPr="00112A56">
              <w:rPr>
                <w:rFonts w:ascii="Arial" w:hAnsi="Arial" w:cs="Arial"/>
                <w:b/>
                <w:color w:val="000000"/>
                <w:sz w:val="20"/>
                <w:szCs w:val="20"/>
              </w:rPr>
              <w:t>INPATIENTS</w:t>
            </w:r>
          </w:p>
        </w:tc>
      </w:tr>
      <w:tr w:rsidR="00BF71A4" w:rsidRPr="0028278E" w14:paraId="6ECE62E7"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C89A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Lonchel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13092CA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6202AE80"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BED5F4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C6E285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90FBA1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5B62449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3EE3EF4"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5F1F84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121</w:t>
            </w:r>
          </w:p>
        </w:tc>
      </w:tr>
      <w:tr w:rsidR="00BF71A4" w:rsidRPr="0028278E" w14:paraId="10BE4DDF"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2339ED19" w14:textId="536427F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single" w:sz="4" w:space="0" w:color="auto"/>
              <w:left w:val="nil"/>
              <w:bottom w:val="single" w:sz="4" w:space="0" w:color="auto"/>
              <w:right w:val="single" w:sz="4" w:space="0" w:color="auto"/>
            </w:tcBorders>
            <w:shd w:val="clear" w:color="auto" w:fill="auto"/>
            <w:vAlign w:val="center"/>
          </w:tcPr>
          <w:p w14:paraId="00498B56" w14:textId="445DB98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tcPr>
          <w:p w14:paraId="20731F03" w14:textId="5AA3032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single" w:sz="4" w:space="0" w:color="auto"/>
              <w:right w:val="single" w:sz="4" w:space="0" w:color="auto"/>
            </w:tcBorders>
            <w:shd w:val="clear" w:color="auto" w:fill="auto"/>
            <w:vAlign w:val="center"/>
          </w:tcPr>
          <w:p w14:paraId="7B79757A" w14:textId="3ABCAED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7D9CCB2B" w14:textId="738CF0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032B2896" w14:textId="00F47D9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C0AEA0" w14:textId="3E8361E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F80971" w14:textId="514E9B8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98F124F" w14:textId="4FB258F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208</w:t>
            </w:r>
          </w:p>
        </w:tc>
      </w:tr>
      <w:tr w:rsidR="00BF71A4" w:rsidRPr="0028278E" w14:paraId="1BDA5C4A"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B0E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05DD229A"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0F85268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223751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550A73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22C9081" w14:textId="74E93634"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2B057F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22B73EC"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80B12BB"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w:t>
            </w:r>
          </w:p>
        </w:tc>
      </w:tr>
      <w:tr w:rsidR="00BF71A4" w:rsidRPr="0028278E" w14:paraId="7AB70BE4" w14:textId="77777777" w:rsidTr="003517A7">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2DC21C7A"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0ACB529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352BE4F0"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6FFA979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7B97465C"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7573400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616BB86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C8D8D32"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5D6EB232"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154</w:t>
            </w:r>
          </w:p>
        </w:tc>
      </w:tr>
      <w:tr w:rsidR="00BF71A4" w:rsidRPr="0028278E" w14:paraId="3765C0A7" w14:textId="77777777" w:rsidTr="003517A7">
        <w:trPr>
          <w:trHeight w:val="340"/>
        </w:trPr>
        <w:tc>
          <w:tcPr>
            <w:tcW w:w="2122" w:type="dxa"/>
            <w:tcBorders>
              <w:top w:val="nil"/>
              <w:left w:val="single" w:sz="4" w:space="0" w:color="auto"/>
              <w:bottom w:val="nil"/>
              <w:right w:val="single" w:sz="4" w:space="0" w:color="auto"/>
            </w:tcBorders>
            <w:shd w:val="clear" w:color="auto" w:fill="auto"/>
            <w:vAlign w:val="center"/>
            <w:hideMark/>
          </w:tcPr>
          <w:p w14:paraId="5B5020F6" w14:textId="77777777" w:rsidR="00BF71A4" w:rsidRPr="00D10EFE" w:rsidRDefault="00BF71A4" w:rsidP="00BF71A4">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2C0D7661" w14:textId="77777777" w:rsidR="00BF71A4" w:rsidRPr="00D10EFE" w:rsidRDefault="00BF71A4" w:rsidP="00BF71A4">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1B832821" w14:textId="77777777" w:rsidR="00BF71A4" w:rsidRPr="00D10EFE" w:rsidRDefault="00BF71A4" w:rsidP="00BF71A4">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1A73902" w14:textId="77777777" w:rsidR="00BF71A4" w:rsidRPr="00D10EFE" w:rsidRDefault="00BF71A4" w:rsidP="00BF71A4">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5742ABFC" w14:textId="77777777" w:rsidR="00BF71A4" w:rsidRPr="00D10EFE" w:rsidRDefault="00BF71A4" w:rsidP="00BF71A4">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3CCCD78"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F3562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5C3CDCA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25EAAFC4"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94</w:t>
            </w:r>
          </w:p>
        </w:tc>
      </w:tr>
      <w:tr w:rsidR="00BF71A4" w:rsidRPr="0028278E" w14:paraId="5CEC15E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59CA753" w14:textId="77777777"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5CC0120" w14:textId="77777777"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E5430FF" w14:textId="77777777"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6EE87097" w14:textId="77777777"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6343568" w14:textId="77777777"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BF1CDF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067862B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5370C201"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27CF75E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19</w:t>
            </w:r>
          </w:p>
        </w:tc>
      </w:tr>
      <w:tr w:rsidR="00BF71A4" w:rsidRPr="0028278E" w14:paraId="06DB9520"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AA66D30" w14:textId="33B8D02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Tellevik 2016</w:t>
            </w:r>
          </w:p>
        </w:tc>
        <w:tc>
          <w:tcPr>
            <w:tcW w:w="745" w:type="dxa"/>
            <w:tcBorders>
              <w:top w:val="nil"/>
              <w:left w:val="nil"/>
              <w:bottom w:val="single" w:sz="4" w:space="0" w:color="auto"/>
              <w:right w:val="single" w:sz="4" w:space="0" w:color="auto"/>
            </w:tcBorders>
            <w:shd w:val="clear" w:color="auto" w:fill="auto"/>
            <w:vAlign w:val="center"/>
            <w:hideMark/>
          </w:tcPr>
          <w:p w14:paraId="0DB7C7F2" w14:textId="5415ED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5E7E4BE7" w14:textId="68392AC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2E32D794" w14:textId="742B9E3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6F850980" w14:textId="4861701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DCA714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3A69964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FB6EC91"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9E818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353</w:t>
            </w:r>
          </w:p>
        </w:tc>
      </w:tr>
      <w:tr w:rsidR="00BF71A4" w:rsidRPr="0028278E" w14:paraId="36CA82A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06711F8E" w14:textId="7BA0B36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Nikema Pessinaba 2018</w:t>
            </w:r>
          </w:p>
        </w:tc>
        <w:tc>
          <w:tcPr>
            <w:tcW w:w="745" w:type="dxa"/>
            <w:tcBorders>
              <w:top w:val="nil"/>
              <w:left w:val="nil"/>
              <w:bottom w:val="single" w:sz="4" w:space="0" w:color="auto"/>
              <w:right w:val="single" w:sz="4" w:space="0" w:color="auto"/>
            </w:tcBorders>
            <w:shd w:val="clear" w:color="auto" w:fill="auto"/>
            <w:vAlign w:val="center"/>
          </w:tcPr>
          <w:p w14:paraId="3CD43752" w14:textId="5F108A5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345B0920" w14:textId="1898A79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tcPr>
          <w:p w14:paraId="2379DD47" w14:textId="3362203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tcPr>
          <w:p w14:paraId="152ABFAB" w14:textId="567B18C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2407B28E" w14:textId="3DE747E5"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&lt;5</w:t>
            </w:r>
            <w:r>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tcPr>
          <w:p w14:paraId="5659A43D" w14:textId="7D7E294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tcPr>
          <w:p w14:paraId="47FE89E8" w14:textId="6C02491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0AFD69A5" w14:textId="2EBA7EC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81</w:t>
            </w:r>
          </w:p>
        </w:tc>
      </w:tr>
      <w:tr w:rsidR="00BF71A4" w:rsidRPr="0028278E" w14:paraId="0FC1F1C9"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5837D666" w14:textId="5B5DFAA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Marando 2018</w:t>
            </w:r>
          </w:p>
        </w:tc>
        <w:tc>
          <w:tcPr>
            <w:tcW w:w="745" w:type="dxa"/>
            <w:tcBorders>
              <w:top w:val="nil"/>
              <w:left w:val="nil"/>
              <w:bottom w:val="single" w:sz="4" w:space="0" w:color="auto"/>
              <w:right w:val="single" w:sz="4" w:space="0" w:color="auto"/>
            </w:tcBorders>
            <w:shd w:val="clear" w:color="auto" w:fill="auto"/>
            <w:vAlign w:val="center"/>
          </w:tcPr>
          <w:p w14:paraId="7128F9C4" w14:textId="3F668A9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4C02D7ED" w14:textId="5BE001E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tcPr>
          <w:p w14:paraId="24228587" w14:textId="3BB69B9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tcPr>
          <w:p w14:paraId="5B694B22" w14:textId="677CD0E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71742EF1" w14:textId="6B9C419F"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tcPr>
          <w:p w14:paraId="1139BA5B" w14:textId="33FF6D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tcPr>
          <w:p w14:paraId="6EAEF0A0" w14:textId="6919D46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tcPr>
          <w:p w14:paraId="48521379" w14:textId="1EF6064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304</w:t>
            </w:r>
          </w:p>
        </w:tc>
      </w:tr>
      <w:tr w:rsidR="00BF71A4" w:rsidRPr="0028278E" w14:paraId="0D5578E1" w14:textId="77777777" w:rsidTr="00610FA7">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5668CB8B" w14:textId="61B94C4F" w:rsidR="00BF71A4" w:rsidRPr="00112A56" w:rsidRDefault="00BF71A4" w:rsidP="00BF71A4">
            <w:pPr>
              <w:rPr>
                <w:rFonts w:ascii="Arial" w:hAnsi="Arial" w:cs="Arial"/>
                <w:b/>
                <w:color w:val="000000"/>
                <w:sz w:val="20"/>
                <w:szCs w:val="20"/>
              </w:rPr>
            </w:pPr>
            <w:r w:rsidRPr="00112A56">
              <w:rPr>
                <w:rFonts w:ascii="Arial" w:hAnsi="Arial" w:cs="Arial"/>
                <w:b/>
                <w:color w:val="000000"/>
                <w:sz w:val="20"/>
                <w:szCs w:val="20"/>
              </w:rPr>
              <w:t>OTHER</w:t>
            </w:r>
          </w:p>
        </w:tc>
      </w:tr>
      <w:tr w:rsidR="00BF71A4" w:rsidRPr="0028278E" w14:paraId="23F91346"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230AFA00" w14:textId="502F3C5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Tande 2009</w:t>
            </w:r>
          </w:p>
        </w:tc>
        <w:tc>
          <w:tcPr>
            <w:tcW w:w="745" w:type="dxa"/>
            <w:tcBorders>
              <w:top w:val="nil"/>
              <w:left w:val="nil"/>
              <w:right w:val="single" w:sz="4" w:space="0" w:color="auto"/>
            </w:tcBorders>
            <w:shd w:val="clear" w:color="auto" w:fill="auto"/>
            <w:vAlign w:val="center"/>
          </w:tcPr>
          <w:p w14:paraId="7725968E" w14:textId="3F2B703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right w:val="single" w:sz="4" w:space="0" w:color="auto"/>
            </w:tcBorders>
            <w:shd w:val="clear" w:color="auto" w:fill="auto"/>
            <w:vAlign w:val="center"/>
          </w:tcPr>
          <w:p w14:paraId="780DCD81" w14:textId="007D98C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nil"/>
              <w:left w:val="nil"/>
              <w:right w:val="single" w:sz="4" w:space="0" w:color="auto"/>
            </w:tcBorders>
            <w:shd w:val="clear" w:color="auto" w:fill="auto"/>
            <w:vAlign w:val="center"/>
          </w:tcPr>
          <w:p w14:paraId="4491BAE2" w14:textId="6D5B8C4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nil"/>
              <w:left w:val="nil"/>
              <w:right w:val="single" w:sz="4" w:space="0" w:color="auto"/>
            </w:tcBorders>
            <w:shd w:val="clear" w:color="auto" w:fill="auto"/>
            <w:vAlign w:val="center"/>
          </w:tcPr>
          <w:p w14:paraId="25BB5508" w14:textId="6C211BD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1EB9E116" w14:textId="4D3503C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nil"/>
              <w:left w:val="nil"/>
              <w:right w:val="single" w:sz="4" w:space="0" w:color="auto"/>
            </w:tcBorders>
            <w:shd w:val="clear" w:color="auto" w:fill="auto"/>
            <w:vAlign w:val="center"/>
          </w:tcPr>
          <w:p w14:paraId="5BFCBFEA" w14:textId="05DDF36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right w:val="single" w:sz="4" w:space="0" w:color="auto"/>
            </w:tcBorders>
            <w:shd w:val="clear" w:color="auto" w:fill="auto"/>
            <w:vAlign w:val="center"/>
          </w:tcPr>
          <w:p w14:paraId="0A5B5352" w14:textId="2ED0A78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6C982610" w14:textId="15B743A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38</w:t>
            </w:r>
          </w:p>
        </w:tc>
      </w:tr>
      <w:tr w:rsidR="00BF71A4" w:rsidRPr="0028278E" w14:paraId="25283F93" w14:textId="77777777" w:rsidTr="000C099A">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1D95348C" w14:textId="6045B22C"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000D9D6E" w14:textId="0ECCC246"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255D2BC7" w14:textId="30BE4794"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02652839" w14:textId="2FCB9921"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7DC4B2EC" w14:textId="525F5EFB"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7E110BFB" w14:textId="32AB293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tcPr>
          <w:p w14:paraId="6F05A3E0" w14:textId="6B58409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466CC6C7" w14:textId="33B31AD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5612AA9D" w14:textId="79190A8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30</w:t>
            </w:r>
          </w:p>
        </w:tc>
      </w:tr>
      <w:tr w:rsidR="00BF71A4" w:rsidRPr="0028278E" w14:paraId="2E066211"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141BAB85" w14:textId="6E53124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nil"/>
              <w:left w:val="nil"/>
              <w:right w:val="single" w:sz="4" w:space="0" w:color="auto"/>
            </w:tcBorders>
            <w:shd w:val="clear" w:color="auto" w:fill="auto"/>
            <w:vAlign w:val="center"/>
          </w:tcPr>
          <w:p w14:paraId="048FBAE0" w14:textId="03F16F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right w:val="single" w:sz="4" w:space="0" w:color="auto"/>
            </w:tcBorders>
            <w:shd w:val="clear" w:color="auto" w:fill="auto"/>
            <w:vAlign w:val="center"/>
          </w:tcPr>
          <w:p w14:paraId="1900E7A3" w14:textId="604330D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right w:val="single" w:sz="4" w:space="0" w:color="auto"/>
            </w:tcBorders>
            <w:shd w:val="clear" w:color="auto" w:fill="auto"/>
            <w:vAlign w:val="center"/>
          </w:tcPr>
          <w:p w14:paraId="52C31DE6" w14:textId="0CB6A9D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right w:val="single" w:sz="4" w:space="0" w:color="auto"/>
            </w:tcBorders>
            <w:shd w:val="clear" w:color="auto" w:fill="auto"/>
            <w:vAlign w:val="center"/>
          </w:tcPr>
          <w:p w14:paraId="225ED78C" w14:textId="569E53E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2B7FEB47" w14:textId="1304B01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nil"/>
              <w:left w:val="nil"/>
              <w:right w:val="single" w:sz="4" w:space="0" w:color="auto"/>
            </w:tcBorders>
            <w:shd w:val="clear" w:color="auto" w:fill="auto"/>
            <w:vAlign w:val="center"/>
          </w:tcPr>
          <w:p w14:paraId="6571DF54" w14:textId="35E5060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right w:val="single" w:sz="4" w:space="0" w:color="auto"/>
            </w:tcBorders>
            <w:shd w:val="clear" w:color="auto" w:fill="auto"/>
            <w:vAlign w:val="center"/>
          </w:tcPr>
          <w:p w14:paraId="5C917FDE" w14:textId="2E25FF6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54E34622" w14:textId="02C50F9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87</w:t>
            </w:r>
          </w:p>
        </w:tc>
      </w:tr>
      <w:tr w:rsidR="00BF71A4" w:rsidRPr="0028278E" w14:paraId="42AAF317" w14:textId="77777777" w:rsidTr="00112A56">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45ECE63D" w14:textId="77940D68"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2C49979D" w14:textId="09D142AA"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1E4A39A1" w14:textId="423CF750"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209195EE" w14:textId="58B3B7D2"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0C318708" w14:textId="59EBA50B"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631600E4" w14:textId="3D1BE16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single" w:sz="4" w:space="0" w:color="auto"/>
              <w:right w:val="single" w:sz="4" w:space="0" w:color="auto"/>
            </w:tcBorders>
            <w:shd w:val="clear" w:color="auto" w:fill="auto"/>
            <w:vAlign w:val="center"/>
          </w:tcPr>
          <w:p w14:paraId="5E2D1380" w14:textId="71A2F02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02520C31" w14:textId="12E3E9C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20AA5C7D" w14:textId="4C8D2B0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63</w:t>
            </w:r>
          </w:p>
        </w:tc>
      </w:tr>
    </w:tbl>
    <w:p w14:paraId="54581583" w14:textId="77777777" w:rsidR="003517A7" w:rsidRDefault="003517A7" w:rsidP="003517A7">
      <w:pPr>
        <w:spacing w:line="360" w:lineRule="auto"/>
        <w:rPr>
          <w:rFonts w:ascii="Arial" w:hAnsi="Arial" w:cs="Arial"/>
        </w:rPr>
        <w:sectPr w:rsidR="003517A7" w:rsidSect="00D10EFE">
          <w:pgSz w:w="16840" w:h="11900" w:orient="landscape"/>
          <w:pgMar w:top="1440" w:right="1440" w:bottom="1440" w:left="1440" w:header="720" w:footer="720" w:gutter="0"/>
          <w:lnNumType w:countBy="1" w:restart="continuous"/>
          <w:cols w:space="720"/>
          <w:docGrid w:linePitch="360"/>
        </w:sectPr>
      </w:pPr>
      <w:r w:rsidRPr="003517A7">
        <w:rPr>
          <w:rFonts w:ascii="Arial" w:hAnsi="Arial" w:cs="Arial"/>
          <w:b/>
        </w:rPr>
        <w:t>Table 1:</w:t>
      </w:r>
      <w:r>
        <w:rPr>
          <w:rFonts w:ascii="Arial" w:hAnsi="Arial" w:cs="Arial"/>
        </w:rPr>
        <w:t xml:space="preserve"> Details of included studies. CAR = Central African Republic; ART = antiretroviral therapy; UTI = urinary tract infection; NR = not reported. yr = year; m = months, d = days, hr = hours. * = mean rather than media.</w:t>
      </w:r>
    </w:p>
    <w:p w14:paraId="3E32290B" w14:textId="584D5F04" w:rsidR="00DF6226" w:rsidRDefault="00412480" w:rsidP="00B96BEA">
      <w:pPr>
        <w:spacing w:line="480" w:lineRule="auto"/>
        <w:rPr>
          <w:rFonts w:ascii="Arial" w:hAnsi="Arial" w:cs="Arial"/>
        </w:rPr>
      </w:pPr>
      <w:r>
        <w:rPr>
          <w:rFonts w:ascii="Arial" w:hAnsi="Arial" w:cs="Arial"/>
        </w:rPr>
        <w:lastRenderedPageBreak/>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Several studies recruited a selected group</w:t>
      </w:r>
      <w:r w:rsidR="00BF71A4">
        <w:rPr>
          <w:rFonts w:ascii="Arial" w:hAnsi="Arial" w:cs="Arial"/>
        </w:rPr>
        <w:t xml:space="preserve"> which we defined as a special population:</w:t>
      </w:r>
      <w:r>
        <w:rPr>
          <w:rFonts w:ascii="Arial" w:hAnsi="Arial" w:cs="Arial"/>
        </w:rPr>
        <w:t xml:space="preserve"> pregnant women, street children, </w:t>
      </w:r>
      <w:r w:rsidR="006158B6">
        <w:rPr>
          <w:rFonts w:ascii="Arial" w:hAnsi="Arial" w:cs="Arial"/>
        </w:rPr>
        <w:t xml:space="preserve">children and staff of an orphanage, </w:t>
      </w:r>
      <w:r>
        <w:rPr>
          <w:rFonts w:ascii="Arial" w:hAnsi="Arial" w:cs="Arial"/>
        </w:rPr>
        <w:t>or food handlers in schools</w:t>
      </w:r>
      <w:r w:rsidR="00BF71A4">
        <w:rPr>
          <w:rFonts w:ascii="Arial" w:hAnsi="Arial" w:cs="Arial"/>
        </w:rPr>
        <w:t xml:space="preserve">. These </w:t>
      </w:r>
      <w:r>
        <w:rPr>
          <w:rFonts w:ascii="Arial" w:hAnsi="Arial" w:cs="Arial"/>
        </w:rPr>
        <w:t>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041601FB" w14:textId="77777777" w:rsidR="003517A7" w:rsidRDefault="003517A7" w:rsidP="00B96BEA">
      <w:pPr>
        <w:spacing w:line="480" w:lineRule="auto"/>
        <w:rPr>
          <w:rFonts w:ascii="Arial" w:hAnsi="Arial" w:cs="Arial"/>
        </w:rPr>
      </w:pPr>
    </w:p>
    <w:p w14:paraId="6771C01B" w14:textId="0012E81B" w:rsidR="003517A7" w:rsidRDefault="003517A7" w:rsidP="00B96BEA">
      <w:pPr>
        <w:spacing w:line="480" w:lineRule="auto"/>
        <w:rPr>
          <w:rFonts w:ascii="Arial" w:hAnsi="Arial" w:cs="Arial"/>
        </w:rPr>
      </w:pPr>
      <w:r>
        <w:rPr>
          <w:rFonts w:ascii="Arial" w:hAnsi="Arial" w:cs="Arial"/>
          <w:b/>
          <w:noProof/>
        </w:rPr>
        <w:drawing>
          <wp:inline distT="0" distB="0" distL="0" distR="0" wp14:anchorId="705F02F0" wp14:editId="41A2F0C7">
            <wp:extent cx="5727700" cy="318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_risk_of_bias_he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81985"/>
                    </a:xfrm>
                    <a:prstGeom prst="rect">
                      <a:avLst/>
                    </a:prstGeom>
                  </pic:spPr>
                </pic:pic>
              </a:graphicData>
            </a:graphic>
          </wp:inline>
        </w:drawing>
      </w:r>
    </w:p>
    <w:p w14:paraId="4DA448AD" w14:textId="77777777" w:rsidR="003517A7" w:rsidRDefault="003517A7" w:rsidP="003517A7">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45D02AD6" w14:textId="77777777" w:rsidR="00DF6226" w:rsidRDefault="00DF6226" w:rsidP="00B96BEA">
      <w:pPr>
        <w:spacing w:line="480" w:lineRule="auto"/>
        <w:rPr>
          <w:rFonts w:ascii="Arial" w:hAnsi="Arial" w:cs="Arial"/>
        </w:rPr>
      </w:pPr>
    </w:p>
    <w:p w14:paraId="3DBB77C6" w14:textId="7C6F6C1F" w:rsidR="00D10EFE" w:rsidRDefault="00C3281C" w:rsidP="00B96BEA">
      <w:pPr>
        <w:spacing w:line="48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84%</w:t>
      </w:r>
      <w:r w:rsidR="009B5883">
        <w:rPr>
          <w:rFonts w:ascii="Arial" w:hAnsi="Arial" w:cs="Arial"/>
        </w:rPr>
        <w:t xml:space="preserve"> (median 31%)</w:t>
      </w:r>
      <w:r w:rsidR="00BB3A7A">
        <w:rPr>
          <w:rFonts w:ascii="Arial" w:hAnsi="Arial" w:cs="Arial"/>
        </w:rPr>
        <w:t xml:space="preserve">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w:t>
      </w:r>
      <w:r w:rsidR="00F96501">
        <w:rPr>
          <w:rFonts w:ascii="Arial" w:hAnsi="Arial" w:cs="Arial"/>
        </w:rPr>
        <w:t>2</w:t>
      </w:r>
      <w:r w:rsidR="00BB3A7A">
        <w:rPr>
          <w:rFonts w:ascii="Arial" w:hAnsi="Arial" w:cs="Arial"/>
        </w:rPr>
        <w:t xml:space="preserve">). Some heterogeneity was explained by location of sampling (Figure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w:t>
      </w:r>
      <w:r w:rsidR="00F96501">
        <w:rPr>
          <w:rFonts w:ascii="Arial" w:hAnsi="Arial" w:cs="Arial"/>
        </w:rPr>
        <w:t>3</w:t>
      </w:r>
      <w:r w:rsidR="00BB3A7A">
        <w:rPr>
          <w:rFonts w:ascii="Arial" w:hAnsi="Arial" w:cs="Arial"/>
        </w:rPr>
        <w:t xml:space="preserve">). </w:t>
      </w:r>
      <w:r w:rsidR="00412480">
        <w:rPr>
          <w:rFonts w:ascii="Arial" w:hAnsi="Arial" w:cs="Arial"/>
        </w:rPr>
        <w:t xml:space="preserve">Pooled </w:t>
      </w:r>
      <w:r w:rsidR="00A32B42">
        <w:rPr>
          <w:rFonts w:ascii="Arial" w:hAnsi="Arial" w:cs="Arial"/>
        </w:rPr>
        <w:t xml:space="preserve">random-effect </w:t>
      </w:r>
      <w:r w:rsidR="00412480">
        <w:rPr>
          <w:rFonts w:ascii="Arial" w:hAnsi="Arial" w:cs="Arial"/>
        </w:rPr>
        <w:t>summary estimates were therefore calculated for</w:t>
      </w:r>
      <w:r w:rsidR="00B01424">
        <w:rPr>
          <w:rFonts w:ascii="Arial" w:hAnsi="Arial" w:cs="Arial"/>
        </w:rPr>
        <w:t xml:space="preserve"> differing location of sampling:</w:t>
      </w:r>
      <w:r w:rsidR="00412480">
        <w:rPr>
          <w:rFonts w:ascii="Arial" w:hAnsi="Arial" w:cs="Arial"/>
        </w:rPr>
        <w:t xml:space="preserve"> community members (18% [95% CI 11-28%]), outpatients (2</w:t>
      </w:r>
      <w:r w:rsidR="00B01424">
        <w:rPr>
          <w:rFonts w:ascii="Arial" w:hAnsi="Arial" w:cs="Arial"/>
        </w:rPr>
        <w:t>3</w:t>
      </w:r>
      <w:r w:rsidR="00412480">
        <w:rPr>
          <w:rFonts w:ascii="Arial" w:hAnsi="Arial" w:cs="Arial"/>
        </w:rPr>
        <w:t>% [95% CI 1</w:t>
      </w:r>
      <w:r w:rsidR="00B01424">
        <w:rPr>
          <w:rFonts w:ascii="Arial" w:hAnsi="Arial" w:cs="Arial"/>
        </w:rPr>
        <w:t>3</w:t>
      </w:r>
      <w:r w:rsidR="00412480">
        <w:rPr>
          <w:rFonts w:ascii="Arial" w:hAnsi="Arial" w:cs="Arial"/>
        </w:rPr>
        <w:t>-</w:t>
      </w:r>
      <w:r w:rsidR="00B01424">
        <w:rPr>
          <w:rFonts w:ascii="Arial" w:hAnsi="Arial" w:cs="Arial"/>
        </w:rPr>
        <w:t>39</w:t>
      </w:r>
      <w:r w:rsidR="00412480">
        <w:rPr>
          <w:rFonts w:ascii="Arial" w:hAnsi="Arial" w:cs="Arial"/>
        </w:rPr>
        <w:t>%]), inpatients on hospital admission (3</w:t>
      </w:r>
      <w:r w:rsidR="00B01424">
        <w:rPr>
          <w:rFonts w:ascii="Arial" w:hAnsi="Arial" w:cs="Arial"/>
        </w:rPr>
        <w:t>2</w:t>
      </w:r>
      <w:r w:rsidR="00412480">
        <w:rPr>
          <w:rFonts w:ascii="Arial" w:hAnsi="Arial" w:cs="Arial"/>
        </w:rPr>
        <w:t>% [95% CI 2</w:t>
      </w:r>
      <w:r w:rsidR="00B01424">
        <w:rPr>
          <w:rFonts w:ascii="Arial" w:hAnsi="Arial" w:cs="Arial"/>
        </w:rPr>
        <w:t>4</w:t>
      </w:r>
      <w:r w:rsidR="00412480">
        <w:rPr>
          <w:rFonts w:ascii="Arial" w:hAnsi="Arial" w:cs="Arial"/>
        </w:rPr>
        <w:t>-</w:t>
      </w:r>
      <w:r w:rsidR="00B01424">
        <w:rPr>
          <w:rFonts w:ascii="Arial" w:hAnsi="Arial" w:cs="Arial"/>
        </w:rPr>
        <w:t>41</w:t>
      </w:r>
      <w:r w:rsidR="00412480">
        <w:rPr>
          <w:rFonts w:ascii="Arial" w:hAnsi="Arial" w:cs="Arial"/>
        </w:rPr>
        <w:t>%])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B96BEA">
      <w:pPr>
        <w:spacing w:line="480" w:lineRule="auto"/>
        <w:rPr>
          <w:rFonts w:ascii="Arial" w:hAnsi="Arial" w:cs="Arial"/>
        </w:rPr>
      </w:pPr>
    </w:p>
    <w:p w14:paraId="116D8DCF" w14:textId="0F75CE18"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6CACFB16" w14:textId="77777777" w:rsidR="003517A7" w:rsidRDefault="003517A7" w:rsidP="00B96BEA">
      <w:pPr>
        <w:spacing w:line="480" w:lineRule="auto"/>
        <w:rPr>
          <w:rFonts w:ascii="Arial" w:hAnsi="Arial" w:cs="Arial"/>
        </w:rPr>
      </w:pPr>
    </w:p>
    <w:p w14:paraId="2A588DA7" w14:textId="409BDD3E" w:rsidR="00AD0C29" w:rsidRDefault="00AD0C29" w:rsidP="00B96BEA">
      <w:pPr>
        <w:spacing w:line="48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6835F47" w14:textId="36A2D941" w:rsidR="003517A7" w:rsidRDefault="003517A7" w:rsidP="00B96BEA">
      <w:pPr>
        <w:spacing w:line="48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3517A7" w14:paraId="59D38F19" w14:textId="77777777" w:rsidTr="003517A7">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1F96F"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AD2B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339E71"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1F93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3517A7" w14:paraId="64573C59" w14:textId="77777777" w:rsidTr="003517A7">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24259F41" w14:textId="77777777" w:rsidR="003517A7" w:rsidRPr="006D6118" w:rsidRDefault="003517A7" w:rsidP="003517A7">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525B4D0A" w14:textId="77777777" w:rsidR="003517A7" w:rsidRPr="006D6118" w:rsidRDefault="003517A7" w:rsidP="003517A7">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13A75CF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6A62B8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FE08B91" w14:textId="77777777" w:rsidR="003517A7" w:rsidRPr="006D6118" w:rsidRDefault="003517A7" w:rsidP="003517A7">
            <w:pPr>
              <w:rPr>
                <w:rFonts w:ascii="Arial" w:hAnsi="Arial" w:cs="Arial"/>
                <w:b/>
                <w:bCs/>
                <w:color w:val="000000"/>
                <w:sz w:val="20"/>
                <w:szCs w:val="20"/>
              </w:rPr>
            </w:pPr>
          </w:p>
        </w:tc>
      </w:tr>
      <w:tr w:rsidR="003517A7" w14:paraId="516140C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B31A26"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Andriatahina 2010</w:t>
            </w:r>
          </w:p>
        </w:tc>
        <w:tc>
          <w:tcPr>
            <w:tcW w:w="2160" w:type="dxa"/>
            <w:tcBorders>
              <w:top w:val="nil"/>
              <w:left w:val="nil"/>
              <w:bottom w:val="single" w:sz="4" w:space="0" w:color="auto"/>
              <w:right w:val="single" w:sz="4" w:space="0" w:color="auto"/>
            </w:tcBorders>
            <w:shd w:val="clear" w:color="auto" w:fill="auto"/>
            <w:noWrap/>
            <w:vAlign w:val="center"/>
            <w:hideMark/>
          </w:tcPr>
          <w:p w14:paraId="4EFEC1E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1E627BB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432FF09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212CDE8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5.7d</w:t>
            </w:r>
          </w:p>
        </w:tc>
      </w:tr>
      <w:tr w:rsidR="003517A7" w14:paraId="07806C8E"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AFDD49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Woerther 2011</w:t>
            </w:r>
          </w:p>
        </w:tc>
        <w:tc>
          <w:tcPr>
            <w:tcW w:w="2160" w:type="dxa"/>
            <w:tcBorders>
              <w:top w:val="nil"/>
              <w:left w:val="nil"/>
              <w:bottom w:val="single" w:sz="4" w:space="0" w:color="auto"/>
              <w:right w:val="single" w:sz="4" w:space="0" w:color="auto"/>
            </w:tcBorders>
            <w:shd w:val="clear" w:color="auto" w:fill="auto"/>
            <w:noWrap/>
            <w:vAlign w:val="center"/>
            <w:hideMark/>
          </w:tcPr>
          <w:p w14:paraId="16D0E88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775C78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2C7383B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6691EEB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8d</w:t>
            </w:r>
          </w:p>
        </w:tc>
      </w:tr>
      <w:tr w:rsidR="003517A7" w14:paraId="2D8E77B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4D1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4942D21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382D61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6D5CBF8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1A2C38D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7d</w:t>
            </w:r>
          </w:p>
        </w:tc>
      </w:tr>
      <w:tr w:rsidR="003517A7" w14:paraId="3B3F2CED"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D926903"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Kurz 2016</w:t>
            </w:r>
          </w:p>
        </w:tc>
        <w:tc>
          <w:tcPr>
            <w:tcW w:w="2160" w:type="dxa"/>
            <w:tcBorders>
              <w:top w:val="nil"/>
              <w:left w:val="nil"/>
              <w:bottom w:val="single" w:sz="4" w:space="0" w:color="auto"/>
              <w:right w:val="single" w:sz="4" w:space="0" w:color="auto"/>
            </w:tcBorders>
            <w:shd w:val="clear" w:color="auto" w:fill="auto"/>
            <w:noWrap/>
            <w:vAlign w:val="center"/>
            <w:hideMark/>
          </w:tcPr>
          <w:p w14:paraId="04D37C46"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4053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537CCBA7"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759DA13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6d</w:t>
            </w:r>
          </w:p>
        </w:tc>
      </w:tr>
      <w:tr w:rsidR="003517A7" w14:paraId="7C5A0995"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AB478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Magwenzi 2017</w:t>
            </w:r>
          </w:p>
        </w:tc>
        <w:tc>
          <w:tcPr>
            <w:tcW w:w="2160" w:type="dxa"/>
            <w:tcBorders>
              <w:top w:val="nil"/>
              <w:left w:val="nil"/>
              <w:bottom w:val="single" w:sz="4" w:space="0" w:color="auto"/>
              <w:right w:val="single" w:sz="4" w:space="0" w:color="auto"/>
            </w:tcBorders>
            <w:shd w:val="clear" w:color="auto" w:fill="auto"/>
            <w:noWrap/>
            <w:vAlign w:val="center"/>
            <w:hideMark/>
          </w:tcPr>
          <w:p w14:paraId="22E2FDA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792A993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7244826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494BCF3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5.6d</w:t>
            </w:r>
          </w:p>
        </w:tc>
      </w:tr>
      <w:tr w:rsidR="003517A7" w14:paraId="28CF0001"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52EA2B3"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0924736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566B65F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7132CB9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44B9D93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072517BE" w14:textId="77777777" w:rsidR="003517A7" w:rsidRDefault="003517A7" w:rsidP="003517A7">
      <w:pPr>
        <w:spacing w:line="360" w:lineRule="auto"/>
        <w:rPr>
          <w:rFonts w:ascii="Arial" w:hAnsi="Arial" w:cs="Arial"/>
        </w:rPr>
      </w:pPr>
      <w:r w:rsidRPr="003517A7">
        <w:rPr>
          <w:rFonts w:ascii="Arial" w:hAnsi="Arial" w:cs="Arial"/>
          <w:b/>
        </w:rPr>
        <w:t>Table 3:</w:t>
      </w:r>
      <w:r>
        <w:rPr>
          <w:rFonts w:ascii="Arial" w:hAnsi="Arial" w:cs="Arial"/>
        </w:rPr>
        <w:t xml:space="preserve"> longitudinal ESBL prevalence in included cohort studies. NR = not reported. * = median not given but admission length was 2-10 days.</w:t>
      </w:r>
    </w:p>
    <w:p w14:paraId="20755DB2" w14:textId="77777777" w:rsidR="003517A7" w:rsidRPr="00350A6A" w:rsidRDefault="003517A7" w:rsidP="00B96BEA">
      <w:pPr>
        <w:spacing w:line="480" w:lineRule="auto"/>
        <w:rPr>
          <w:rFonts w:ascii="Arial" w:hAnsi="Arial" w:cs="Arial"/>
        </w:rPr>
      </w:pPr>
    </w:p>
    <w:p w14:paraId="09CFB945" w14:textId="1CA1B110" w:rsidR="006D6118" w:rsidRPr="006F76DA" w:rsidRDefault="00B01424" w:rsidP="00B96BEA">
      <w:pPr>
        <w:spacing w:line="480" w:lineRule="auto"/>
        <w:rPr>
          <w:rFonts w:ascii="Arial" w:hAnsi="Arial" w:cs="Arial"/>
          <w:b/>
        </w:rPr>
      </w:pPr>
      <w:r>
        <w:rPr>
          <w:rFonts w:ascii="Arial" w:hAnsi="Arial" w:cs="Arial"/>
          <w:b/>
          <w:noProof/>
        </w:rPr>
        <w:lastRenderedPageBreak/>
        <w:drawing>
          <wp:inline distT="0" distB="0" distL="0" distR="0" wp14:anchorId="02126458" wp14:editId="6DDE2FD0">
            <wp:extent cx="5727700" cy="695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_forest_plot.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6955155"/>
                    </a:xfrm>
                    <a:prstGeom prst="rect">
                      <a:avLst/>
                    </a:prstGeom>
                  </pic:spPr>
                </pic:pic>
              </a:graphicData>
            </a:graphic>
          </wp:inline>
        </w:drawing>
      </w:r>
    </w:p>
    <w:p w14:paraId="72A76D9D" w14:textId="77777777" w:rsidR="003517A7" w:rsidRDefault="003517A7" w:rsidP="00B96BEA">
      <w:pPr>
        <w:spacing w:line="480" w:lineRule="auto"/>
        <w:rPr>
          <w:rFonts w:ascii="Arial" w:hAnsi="Arial" w:cs="Arial"/>
          <w:b/>
        </w:rPr>
      </w:pPr>
    </w:p>
    <w:p w14:paraId="081088E5" w14:textId="77777777" w:rsidR="003517A7" w:rsidRPr="00DF6226" w:rsidRDefault="003517A7" w:rsidP="003517A7">
      <w:pPr>
        <w:spacing w:line="480" w:lineRule="auto"/>
        <w:rPr>
          <w:rFonts w:ascii="Arial" w:hAnsi="Arial" w:cs="Arial"/>
        </w:rPr>
      </w:pPr>
      <w:r w:rsidRPr="00DF6226">
        <w:rPr>
          <w:rFonts w:ascii="Arial" w:hAnsi="Arial" w:cs="Arial"/>
          <w:b/>
        </w:rPr>
        <w:t>Figure 3:</w:t>
      </w:r>
      <w:r>
        <w:rPr>
          <w:rFonts w:ascii="Arial" w:hAnsi="Arial" w:cs="Arial"/>
        </w:rPr>
        <w:t xml:space="preserve"> ESBL carriage by study with pooled random effect summary estimates stratified by location of sampling. ESBL prop. = proportion of ESBL-E</w:t>
      </w:r>
    </w:p>
    <w:p w14:paraId="49E99B11" w14:textId="77777777" w:rsidR="003517A7" w:rsidRDefault="003517A7" w:rsidP="00B96BEA">
      <w:pPr>
        <w:spacing w:line="480" w:lineRule="auto"/>
        <w:rPr>
          <w:rFonts w:ascii="Arial" w:hAnsi="Arial" w:cs="Arial"/>
          <w:b/>
        </w:rPr>
      </w:pPr>
    </w:p>
    <w:p w14:paraId="0E7ADFEC" w14:textId="77777777" w:rsidR="003517A7" w:rsidRDefault="003517A7" w:rsidP="00B96BEA">
      <w:pPr>
        <w:spacing w:line="480" w:lineRule="auto"/>
        <w:rPr>
          <w:rFonts w:ascii="Arial" w:hAnsi="Arial" w:cs="Arial"/>
          <w:b/>
        </w:rPr>
      </w:pPr>
    </w:p>
    <w:tbl>
      <w:tblPr>
        <w:tblW w:w="9249" w:type="dxa"/>
        <w:jc w:val="center"/>
        <w:tblLook w:val="04A0" w:firstRow="1" w:lastRow="0" w:firstColumn="1" w:lastColumn="0" w:noHBand="0" w:noVBand="1"/>
      </w:tblPr>
      <w:tblGrid>
        <w:gridCol w:w="1350"/>
        <w:gridCol w:w="2612"/>
        <w:gridCol w:w="1039"/>
        <w:gridCol w:w="2405"/>
        <w:gridCol w:w="1843"/>
      </w:tblGrid>
      <w:tr w:rsidR="003517A7" w:rsidRPr="00412480" w14:paraId="51152083" w14:textId="77777777" w:rsidTr="003517A7">
        <w:trPr>
          <w:trHeight w:val="340"/>
          <w:jc w:val="center"/>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0C192"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759ECD6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683A368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1C4A40FE"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7AC1E59"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3517A7" w:rsidRPr="00412480" w14:paraId="26F19EDD"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28D15C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Tande 2009</w:t>
            </w:r>
          </w:p>
        </w:tc>
        <w:tc>
          <w:tcPr>
            <w:tcW w:w="2612" w:type="dxa"/>
            <w:tcBorders>
              <w:top w:val="nil"/>
              <w:left w:val="nil"/>
              <w:bottom w:val="single" w:sz="4" w:space="0" w:color="auto"/>
              <w:right w:val="single" w:sz="4" w:space="0" w:color="auto"/>
            </w:tcBorders>
            <w:shd w:val="clear" w:color="auto" w:fill="auto"/>
            <w:vAlign w:val="center"/>
            <w:hideMark/>
          </w:tcPr>
          <w:p w14:paraId="698A865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0250467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5CAB35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2F31DC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19.7 (3.2 - 201.3)</w:t>
            </w:r>
          </w:p>
        </w:tc>
      </w:tr>
      <w:tr w:rsidR="003517A7" w:rsidRPr="00412480" w14:paraId="40ACB09D"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E6842B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Andriatahina 2010</w:t>
            </w:r>
          </w:p>
        </w:tc>
        <w:tc>
          <w:tcPr>
            <w:tcW w:w="2612" w:type="dxa"/>
            <w:tcBorders>
              <w:top w:val="nil"/>
              <w:left w:val="nil"/>
              <w:bottom w:val="single" w:sz="4" w:space="0" w:color="auto"/>
              <w:right w:val="single" w:sz="4" w:space="0" w:color="auto"/>
            </w:tcBorders>
            <w:shd w:val="clear" w:color="auto" w:fill="auto"/>
            <w:vAlign w:val="center"/>
            <w:hideMark/>
          </w:tcPr>
          <w:p w14:paraId="20D3B2A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patient origin (home vs health facility), abx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7478B0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50568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4B741DE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(2.9-18.3)</w:t>
            </w:r>
          </w:p>
        </w:tc>
      </w:tr>
      <w:tr w:rsidR="003517A7" w:rsidRPr="00412480" w14:paraId="0F8DAF77"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C00549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Herindrainy 2011</w:t>
            </w:r>
          </w:p>
        </w:tc>
        <w:tc>
          <w:tcPr>
            <w:tcW w:w="2612" w:type="dxa"/>
            <w:tcBorders>
              <w:top w:val="nil"/>
              <w:left w:val="nil"/>
              <w:bottom w:val="single" w:sz="4" w:space="0" w:color="auto"/>
              <w:right w:val="single" w:sz="4" w:space="0" w:color="auto"/>
            </w:tcBorders>
            <w:shd w:val="clear" w:color="auto" w:fill="auto"/>
            <w:vAlign w:val="center"/>
            <w:hideMark/>
          </w:tcPr>
          <w:p w14:paraId="73BB2C9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SES, no. of rooms occupied, ratio occupants:room</w:t>
            </w:r>
          </w:p>
        </w:tc>
        <w:tc>
          <w:tcPr>
            <w:tcW w:w="1039" w:type="dxa"/>
            <w:tcBorders>
              <w:top w:val="nil"/>
              <w:left w:val="nil"/>
              <w:bottom w:val="single" w:sz="4" w:space="0" w:color="auto"/>
              <w:right w:val="single" w:sz="4" w:space="0" w:color="auto"/>
            </w:tcBorders>
            <w:shd w:val="clear" w:color="auto" w:fill="auto"/>
            <w:vAlign w:val="center"/>
            <w:hideMark/>
          </w:tcPr>
          <w:p w14:paraId="6EAA1B4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EE57A3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148D65F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3517A7" w:rsidRPr="00412480" w14:paraId="2EEC1863"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912FF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Isendahl 2012</w:t>
            </w:r>
          </w:p>
        </w:tc>
        <w:tc>
          <w:tcPr>
            <w:tcW w:w="2612" w:type="dxa"/>
            <w:tcBorders>
              <w:top w:val="nil"/>
              <w:left w:val="nil"/>
              <w:bottom w:val="single" w:sz="4" w:space="0" w:color="auto"/>
              <w:right w:val="single" w:sz="4" w:space="0" w:color="auto"/>
            </w:tcBorders>
            <w:shd w:val="clear" w:color="auto" w:fill="auto"/>
            <w:vAlign w:val="center"/>
            <w:hideMark/>
          </w:tcPr>
          <w:p w14:paraId="61E8DD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abx, hospitalisation</w:t>
            </w:r>
          </w:p>
        </w:tc>
        <w:tc>
          <w:tcPr>
            <w:tcW w:w="1039" w:type="dxa"/>
            <w:tcBorders>
              <w:top w:val="nil"/>
              <w:left w:val="nil"/>
              <w:bottom w:val="single" w:sz="4" w:space="0" w:color="auto"/>
              <w:right w:val="single" w:sz="4" w:space="0" w:color="auto"/>
            </w:tcBorders>
            <w:shd w:val="clear" w:color="auto" w:fill="auto"/>
            <w:vAlign w:val="center"/>
            <w:hideMark/>
          </w:tcPr>
          <w:p w14:paraId="3D869D77"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7053C4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58B4E61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 (1.0 - 3.4)</w:t>
            </w:r>
          </w:p>
        </w:tc>
      </w:tr>
      <w:tr w:rsidR="003517A7" w:rsidRPr="00412480" w14:paraId="2364F754"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270567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Lonchel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AB319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hospital, diagnosis, abx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3E196D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6065D3C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3D7A99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4.13 (1.37–12.78)</w:t>
            </w:r>
          </w:p>
        </w:tc>
      </w:tr>
      <w:tr w:rsidR="003517A7" w:rsidRPr="00412480" w14:paraId="138B6E0A"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37127A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70C3A1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B1C81C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FAAB25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328781C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0.30 (0.10–0.82)</w:t>
            </w:r>
          </w:p>
        </w:tc>
      </w:tr>
      <w:tr w:rsidR="003517A7" w:rsidRPr="00412480" w14:paraId="4716E42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70943E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7FFA8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DBB94B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4511B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04C650D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4.10 (1.77–9.59)</w:t>
            </w:r>
          </w:p>
        </w:tc>
      </w:tr>
      <w:tr w:rsidR="003517A7" w:rsidRPr="00412480" w14:paraId="30B9A9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3C57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E4A39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hospitalisation, residence, sex, diagnosis,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36449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9607F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0602B3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2.2 (1.1–4.8)</w:t>
            </w:r>
          </w:p>
        </w:tc>
      </w:tr>
      <w:tr w:rsidR="003517A7" w:rsidRPr="00412480" w14:paraId="466D66A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B7CD3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F49CAE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CFA7BD3"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06D41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6A7931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5.1 (1.6–18.4)</w:t>
            </w:r>
          </w:p>
        </w:tc>
      </w:tr>
      <w:tr w:rsidR="003517A7" w:rsidRPr="00412480" w14:paraId="6228F93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E06E18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906532E"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2B1D77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BA3BC3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73781E2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30.6 (5.8–566.0)</w:t>
            </w:r>
          </w:p>
        </w:tc>
      </w:tr>
      <w:tr w:rsidR="003517A7" w:rsidRPr="00412480" w14:paraId="55ABF925"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8EE48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85DE22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4B8E5F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5B87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5667581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 (1.1–4.0)</w:t>
            </w:r>
          </w:p>
        </w:tc>
      </w:tr>
      <w:tr w:rsidR="003517A7" w:rsidRPr="00412480" w14:paraId="0FB5C5E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181EB8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3034F0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For neonates: Gestation, birthweight, gender, delivery method, ward,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9EB3A4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5026CD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7BABFA7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10.8 (0.6 - 186)*</w:t>
            </w:r>
          </w:p>
        </w:tc>
      </w:tr>
      <w:tr w:rsidR="003517A7" w:rsidRPr="00412480" w14:paraId="77211046" w14:textId="77777777" w:rsidTr="003517A7">
        <w:trPr>
          <w:trHeight w:val="1020"/>
          <w:jc w:val="center"/>
        </w:trPr>
        <w:tc>
          <w:tcPr>
            <w:tcW w:w="1350" w:type="dxa"/>
            <w:vMerge/>
            <w:tcBorders>
              <w:top w:val="nil"/>
              <w:left w:val="single" w:sz="4" w:space="0" w:color="auto"/>
              <w:bottom w:val="single" w:sz="4" w:space="0" w:color="000000"/>
              <w:right w:val="single" w:sz="4" w:space="0" w:color="auto"/>
            </w:tcBorders>
            <w:vAlign w:val="center"/>
            <w:hideMark/>
          </w:tcPr>
          <w:p w14:paraId="4B7550BC" w14:textId="77777777" w:rsidR="003517A7" w:rsidRPr="00412480" w:rsidRDefault="003517A7" w:rsidP="003517A7">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EA709C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For mothers: Delivery mode, admission within 30d, abx within 3m, abx within 30d, current abx,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192EC3B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217857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4B6830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647CCEB6" w14:textId="77777777" w:rsidTr="003517A7">
        <w:trPr>
          <w:trHeight w:val="136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A7A580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Chereau 2015</w:t>
            </w:r>
          </w:p>
        </w:tc>
        <w:tc>
          <w:tcPr>
            <w:tcW w:w="2612" w:type="dxa"/>
            <w:tcBorders>
              <w:top w:val="nil"/>
              <w:left w:val="nil"/>
              <w:bottom w:val="single" w:sz="4" w:space="0" w:color="auto"/>
              <w:right w:val="single" w:sz="4" w:space="0" w:color="auto"/>
            </w:tcBorders>
            <w:shd w:val="clear" w:color="auto" w:fill="auto"/>
            <w:vAlign w:val="center"/>
            <w:hideMark/>
          </w:tcPr>
          <w:p w14:paraId="52909FB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Study area, age, education, marital status, type house, electricity, type of birth attendant, toilets, water, animals at home, hospitalisation, abx use</w:t>
            </w:r>
          </w:p>
        </w:tc>
        <w:tc>
          <w:tcPr>
            <w:tcW w:w="1039" w:type="dxa"/>
            <w:tcBorders>
              <w:top w:val="nil"/>
              <w:left w:val="nil"/>
              <w:bottom w:val="single" w:sz="4" w:space="0" w:color="auto"/>
              <w:right w:val="single" w:sz="4" w:space="0" w:color="auto"/>
            </w:tcBorders>
            <w:shd w:val="clear" w:color="auto" w:fill="auto"/>
            <w:vAlign w:val="center"/>
            <w:hideMark/>
          </w:tcPr>
          <w:p w14:paraId="114B599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B9AFB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976EA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 (0.1–0.8)</w:t>
            </w:r>
          </w:p>
        </w:tc>
      </w:tr>
      <w:tr w:rsidR="003517A7" w:rsidRPr="00412480" w14:paraId="3BCFCDDC"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31318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2E9CCE3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509ED0F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77C28EA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7DE7AC7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4.0 (2.3 to 5.3)</w:t>
            </w:r>
          </w:p>
        </w:tc>
      </w:tr>
      <w:tr w:rsidR="003517A7" w:rsidRPr="00412480" w14:paraId="0E105FC5"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E1944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Djuikoue 2016</w:t>
            </w:r>
          </w:p>
        </w:tc>
        <w:tc>
          <w:tcPr>
            <w:tcW w:w="2612" w:type="dxa"/>
            <w:tcBorders>
              <w:top w:val="nil"/>
              <w:left w:val="nil"/>
              <w:bottom w:val="single" w:sz="4" w:space="0" w:color="auto"/>
              <w:right w:val="single" w:sz="4" w:space="0" w:color="auto"/>
            </w:tcBorders>
            <w:shd w:val="clear" w:color="auto" w:fill="auto"/>
            <w:vAlign w:val="center"/>
            <w:hideMark/>
          </w:tcPr>
          <w:p w14:paraId="1A58F7E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pregnancy, abx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622AD09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1F9177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2AA4C4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674B65B"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536B7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Farra 2016</w:t>
            </w:r>
          </w:p>
        </w:tc>
        <w:tc>
          <w:tcPr>
            <w:tcW w:w="2612" w:type="dxa"/>
            <w:tcBorders>
              <w:top w:val="nil"/>
              <w:left w:val="nil"/>
              <w:bottom w:val="single" w:sz="4" w:space="0" w:color="auto"/>
              <w:right w:val="single" w:sz="4" w:space="0" w:color="auto"/>
            </w:tcBorders>
            <w:shd w:val="clear" w:color="auto" w:fill="auto"/>
            <w:vAlign w:val="center"/>
            <w:hideMark/>
          </w:tcPr>
          <w:p w14:paraId="3F320B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comorbidity, SES, nutritional status, animals at home, toilets, urban/rural, hh members, meals</w:t>
            </w:r>
          </w:p>
        </w:tc>
        <w:tc>
          <w:tcPr>
            <w:tcW w:w="1039" w:type="dxa"/>
            <w:tcBorders>
              <w:top w:val="nil"/>
              <w:left w:val="nil"/>
              <w:bottom w:val="single" w:sz="4" w:space="0" w:color="auto"/>
              <w:right w:val="single" w:sz="4" w:space="0" w:color="auto"/>
            </w:tcBorders>
            <w:shd w:val="clear" w:color="auto" w:fill="auto"/>
            <w:vAlign w:val="center"/>
            <w:hideMark/>
          </w:tcPr>
          <w:p w14:paraId="7DE352D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EE540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161B75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31.06 (2.49–387.13)</w:t>
            </w:r>
          </w:p>
        </w:tc>
      </w:tr>
      <w:tr w:rsidR="003517A7" w:rsidRPr="00412480" w14:paraId="322A8F63"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684A0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lastRenderedPageBreak/>
              <w:t>Kurz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900722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care 3m, abx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128EDC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A37E04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2CA43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2.88 (1.80-4.61)</w:t>
            </w:r>
          </w:p>
        </w:tc>
      </w:tr>
      <w:tr w:rsidR="003517A7" w:rsidRPr="00412480" w14:paraId="2AF7A4CE"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5CB9385"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DE724E5"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7F14E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152704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32A97B9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2.70 (1.59-4.58)</w:t>
            </w:r>
          </w:p>
        </w:tc>
      </w:tr>
      <w:tr w:rsidR="003517A7" w:rsidRPr="00412480" w14:paraId="1F7DF8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97A2ED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F644DFD"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610D9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F6A3247"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817AE1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6.52 (1.75-24.31)</w:t>
            </w:r>
          </w:p>
        </w:tc>
      </w:tr>
      <w:tr w:rsidR="003517A7" w:rsidRPr="00412480" w14:paraId="55F4C33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EB2378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6096D17"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2AB01E4"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5746F4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4EDED74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0.59 (0.37-0.92)</w:t>
            </w:r>
          </w:p>
        </w:tc>
      </w:tr>
      <w:tr w:rsidR="003517A7" w:rsidRPr="00412480" w14:paraId="3A22D853" w14:textId="77777777" w:rsidTr="003517A7">
        <w:trPr>
          <w:trHeight w:val="102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9F2C0D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Mshana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0DCF57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region, no of children in house, abx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7C1854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6231E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Older age (per yr),</w:t>
            </w:r>
          </w:p>
        </w:tc>
        <w:tc>
          <w:tcPr>
            <w:tcW w:w="1843" w:type="dxa"/>
            <w:tcBorders>
              <w:top w:val="nil"/>
              <w:left w:val="nil"/>
              <w:bottom w:val="nil"/>
              <w:right w:val="single" w:sz="4" w:space="0" w:color="auto"/>
            </w:tcBorders>
            <w:shd w:val="clear" w:color="auto" w:fill="auto"/>
            <w:vAlign w:val="center"/>
            <w:hideMark/>
          </w:tcPr>
          <w:p w14:paraId="3C44E5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3517A7" w:rsidRPr="00412480" w14:paraId="636A6A5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5D1AB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7AAC5E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D75E23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E74288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 admission last yr</w:t>
            </w:r>
          </w:p>
        </w:tc>
        <w:tc>
          <w:tcPr>
            <w:tcW w:w="1843" w:type="dxa"/>
            <w:tcBorders>
              <w:top w:val="nil"/>
              <w:left w:val="nil"/>
              <w:bottom w:val="nil"/>
              <w:right w:val="single" w:sz="4" w:space="0" w:color="auto"/>
            </w:tcBorders>
            <w:shd w:val="clear" w:color="auto" w:fill="auto"/>
            <w:vAlign w:val="center"/>
            <w:hideMark/>
          </w:tcPr>
          <w:p w14:paraId="6943A6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(1.43–38.5)</w:t>
            </w:r>
          </w:p>
        </w:tc>
      </w:tr>
      <w:tr w:rsidR="003517A7" w:rsidRPr="00412480" w14:paraId="122A061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47D6B9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94276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B7E40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9B3729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64404F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 (6.63–116),</w:t>
            </w:r>
          </w:p>
        </w:tc>
      </w:tr>
      <w:tr w:rsidR="003517A7" w:rsidRPr="00412480" w14:paraId="2E7ACCFF"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137897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Tellevik,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AA0E1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residence, parental education, child group, nutritional status, use of abx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8F265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62CF30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15746C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9.99 (2.52–39.57),</w:t>
            </w:r>
          </w:p>
        </w:tc>
      </w:tr>
      <w:tr w:rsidR="003517A7" w:rsidRPr="00412480" w14:paraId="1C36EC78"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8170E6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79169D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096AC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64C8A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1873595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2.62 (1.49–4.60)</w:t>
            </w:r>
          </w:p>
        </w:tc>
      </w:tr>
      <w:tr w:rsidR="003517A7" w:rsidRPr="00412480" w14:paraId="308E0B3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21A823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E029B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50AB8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74A489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7D063B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1.61 (1.07–2.41)</w:t>
            </w:r>
          </w:p>
        </w:tc>
      </w:tr>
      <w:tr w:rsidR="003517A7" w:rsidRPr="00412480" w14:paraId="09E97DE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503AF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836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D04E68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00D8AC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129219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3517A7" w:rsidRPr="00412480" w14:paraId="591C1CD6"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909D9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FF9FE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49B9BA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0AFAE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4EC0E4F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 (1.04–7.65)</w:t>
            </w:r>
          </w:p>
        </w:tc>
      </w:tr>
      <w:tr w:rsidR="003517A7" w:rsidRPr="00412480" w14:paraId="6CDB0C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68B20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267B1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CD4, VL, ART duration, admitted to hospital with pneumonia in last 12m, adm to hospital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F12E0F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24D11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51A2C7E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(2.22–2.27)</w:t>
            </w:r>
          </w:p>
        </w:tc>
      </w:tr>
      <w:tr w:rsidR="003517A7" w:rsidRPr="00412480" w14:paraId="4B37DB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A8AF806"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59CCA2"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0C1D2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BC6FA6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pneumonia in last 12m</w:t>
            </w:r>
          </w:p>
        </w:tc>
        <w:tc>
          <w:tcPr>
            <w:tcW w:w="1843" w:type="dxa"/>
            <w:tcBorders>
              <w:top w:val="nil"/>
              <w:left w:val="nil"/>
              <w:bottom w:val="nil"/>
              <w:right w:val="single" w:sz="4" w:space="0" w:color="auto"/>
            </w:tcBorders>
            <w:shd w:val="clear" w:color="auto" w:fill="auto"/>
            <w:vAlign w:val="center"/>
            <w:hideMark/>
          </w:tcPr>
          <w:p w14:paraId="4B81BC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(1.12–64.07)</w:t>
            </w:r>
          </w:p>
        </w:tc>
      </w:tr>
      <w:tr w:rsidR="003517A7" w:rsidRPr="00412480" w14:paraId="7FEEE75F"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38EBCC0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900352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80369D1"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5FF323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4A3575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BD7B22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0B2F1CB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Marando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6CDC2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weight, admission where, clinical factors, abx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04708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022EC5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Current abx use</w:t>
            </w:r>
          </w:p>
        </w:tc>
        <w:tc>
          <w:tcPr>
            <w:tcW w:w="1843" w:type="dxa"/>
            <w:tcBorders>
              <w:top w:val="nil"/>
              <w:left w:val="nil"/>
              <w:bottom w:val="nil"/>
              <w:right w:val="single" w:sz="4" w:space="0" w:color="auto"/>
            </w:tcBorders>
            <w:shd w:val="clear" w:color="auto" w:fill="auto"/>
            <w:vAlign w:val="center"/>
            <w:hideMark/>
          </w:tcPr>
          <w:p w14:paraId="66D2B0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1.73 (1</w:t>
            </w:r>
            <w:r>
              <w:rPr>
                <w:rFonts w:ascii="Arial" w:hAnsi="Arial" w:cs="Arial"/>
                <w:color w:val="000000"/>
                <w:sz w:val="20"/>
                <w:szCs w:val="20"/>
              </w:rPr>
              <w:t>.00</w:t>
            </w:r>
            <w:r w:rsidRPr="00412480">
              <w:rPr>
                <w:rFonts w:ascii="Arial" w:hAnsi="Arial" w:cs="Arial"/>
                <w:color w:val="000000"/>
                <w:sz w:val="20"/>
                <w:szCs w:val="20"/>
              </w:rPr>
              <w:t xml:space="preserve">-2.97), </w:t>
            </w:r>
          </w:p>
        </w:tc>
      </w:tr>
      <w:tr w:rsidR="003517A7" w:rsidRPr="00412480" w14:paraId="5EC64429"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CDB4269"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28F9CB8"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7C323C"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99FF7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18D92D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2.19 (1.26-3.79)</w:t>
            </w:r>
          </w:p>
        </w:tc>
      </w:tr>
      <w:tr w:rsidR="003517A7" w:rsidRPr="00412480" w14:paraId="3C3CB82F"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731BF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4A88721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6F8E961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4C206B6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12C5759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w:t>
            </w:r>
            <w:r>
              <w:rPr>
                <w:rFonts w:ascii="Arial" w:hAnsi="Arial" w:cs="Arial"/>
                <w:color w:val="000000"/>
                <w:sz w:val="20"/>
                <w:szCs w:val="20"/>
              </w:rPr>
              <w:t>1</w:t>
            </w:r>
            <w:r w:rsidRPr="00412480">
              <w:rPr>
                <w:rFonts w:ascii="Arial" w:hAnsi="Arial" w:cs="Arial"/>
                <w:color w:val="000000"/>
                <w:sz w:val="20"/>
                <w:szCs w:val="20"/>
              </w:rPr>
              <w:t xml:space="preserve"> (1.00–1.0</w:t>
            </w:r>
            <w:r>
              <w:rPr>
                <w:rFonts w:ascii="Arial" w:hAnsi="Arial" w:cs="Arial"/>
                <w:color w:val="000000"/>
                <w:sz w:val="20"/>
                <w:szCs w:val="20"/>
              </w:rPr>
              <w:t>2</w:t>
            </w:r>
            <w:r w:rsidRPr="00412480">
              <w:rPr>
                <w:rFonts w:ascii="Arial" w:hAnsi="Arial" w:cs="Arial"/>
                <w:color w:val="000000"/>
                <w:sz w:val="20"/>
                <w:szCs w:val="20"/>
              </w:rPr>
              <w:t>)</w:t>
            </w:r>
          </w:p>
        </w:tc>
      </w:tr>
      <w:tr w:rsidR="003517A7" w:rsidRPr="00412480" w14:paraId="6DCF3ABC"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72C1D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Nikema Pessinaba 2018</w:t>
            </w:r>
          </w:p>
        </w:tc>
        <w:tc>
          <w:tcPr>
            <w:tcW w:w="2612" w:type="dxa"/>
            <w:tcBorders>
              <w:top w:val="nil"/>
              <w:left w:val="nil"/>
              <w:bottom w:val="single" w:sz="4" w:space="0" w:color="auto"/>
              <w:right w:val="single" w:sz="4" w:space="0" w:color="auto"/>
            </w:tcBorders>
            <w:shd w:val="clear" w:color="auto" w:fill="auto"/>
            <w:vAlign w:val="center"/>
            <w:hideMark/>
          </w:tcPr>
          <w:p w14:paraId="4D83E6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5820EF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28C750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61720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3.47 (1.22</w:t>
            </w:r>
            <w:r>
              <w:rPr>
                <w:rFonts w:ascii="Arial" w:hAnsi="Arial" w:cs="Arial"/>
                <w:color w:val="000000"/>
                <w:sz w:val="20"/>
                <w:szCs w:val="20"/>
              </w:rPr>
              <w:t>-</w:t>
            </w:r>
            <w:r w:rsidRPr="00412480">
              <w:rPr>
                <w:rFonts w:ascii="Arial" w:hAnsi="Arial" w:cs="Arial"/>
                <w:color w:val="000000"/>
                <w:sz w:val="20"/>
                <w:szCs w:val="20"/>
              </w:rPr>
              <w:t xml:space="preserve">9.82)  </w:t>
            </w:r>
          </w:p>
        </w:tc>
      </w:tr>
      <w:tr w:rsidR="003517A7" w:rsidRPr="00412480" w14:paraId="58E2C0D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D2B5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Sanneh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0E43A7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WASH behaviours, hospitalised within 3m, invasive procedures, abx within 3m, abx from street, completing abx,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4781B3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1EB9AA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3BEC6F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71C263A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E0C3E1D"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6B7A1C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DC4F39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7C2454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12E8383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5C6E0A5B"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49753822"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F75AF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C69EE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6EFA1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522123F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0E831D77" w14:textId="77777777" w:rsidTr="003517A7">
        <w:trPr>
          <w:trHeight w:val="34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4902B6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29DE39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4D55B13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6B7BD7F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0918911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bl>
    <w:p w14:paraId="737CDA19" w14:textId="77777777" w:rsidR="003517A7" w:rsidRDefault="003517A7" w:rsidP="003517A7">
      <w:pPr>
        <w:spacing w:line="360" w:lineRule="auto"/>
        <w:rPr>
          <w:rFonts w:ascii="Arial" w:hAnsi="Arial" w:cs="Arial"/>
        </w:rPr>
      </w:pPr>
      <w:r w:rsidRPr="003517A7">
        <w:rPr>
          <w:rFonts w:ascii="Arial" w:hAnsi="Arial" w:cs="Arial"/>
          <w:b/>
        </w:rPr>
        <w:t>Table 2:</w:t>
      </w:r>
      <w:r>
        <w:rPr>
          <w:rFonts w:ascii="Arial" w:hAnsi="Arial" w:cs="Arial"/>
        </w:rPr>
        <w:t xml:space="preserve"> Assessed and significant risk factors in the included studies. mv = multivariate, uv = univariate, HH = household, abx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p>
    <w:p w14:paraId="41931E1C" w14:textId="77777777" w:rsidR="003517A7" w:rsidRDefault="003517A7" w:rsidP="00B96BEA">
      <w:pPr>
        <w:spacing w:line="480" w:lineRule="auto"/>
        <w:rPr>
          <w:rFonts w:ascii="Arial" w:hAnsi="Arial" w:cs="Arial"/>
          <w:b/>
        </w:rPr>
      </w:pPr>
    </w:p>
    <w:p w14:paraId="3D9B17DA" w14:textId="55BFAEE1" w:rsidR="001D6079" w:rsidRPr="006F76DA" w:rsidRDefault="001D6079" w:rsidP="00B96BEA">
      <w:pPr>
        <w:spacing w:line="480" w:lineRule="auto"/>
        <w:rPr>
          <w:rFonts w:ascii="Arial" w:hAnsi="Arial" w:cs="Arial"/>
          <w:b/>
        </w:rPr>
      </w:pPr>
      <w:r w:rsidRPr="006F76DA">
        <w:rPr>
          <w:rFonts w:ascii="Arial" w:hAnsi="Arial" w:cs="Arial"/>
          <w:b/>
        </w:rPr>
        <w:lastRenderedPageBreak/>
        <w:t>Discussion</w:t>
      </w:r>
    </w:p>
    <w:p w14:paraId="01EEE9C7" w14:textId="00004725" w:rsidR="001D6079" w:rsidRDefault="001D6079" w:rsidP="00B96BEA">
      <w:pPr>
        <w:spacing w:line="480" w:lineRule="auto"/>
        <w:rPr>
          <w:rFonts w:ascii="Arial" w:hAnsi="Arial" w:cs="Arial"/>
        </w:rPr>
      </w:pPr>
    </w:p>
    <w:p w14:paraId="61C05E18" w14:textId="436698CD" w:rsidR="00337F54" w:rsidRDefault="007B1565" w:rsidP="00B96BEA">
      <w:pPr>
        <w:spacing w:line="48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sSA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29585DB3"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carriage prevalence </w:t>
      </w:r>
      <w:r>
        <w:rPr>
          <w:rFonts w:ascii="Arial" w:hAnsi="Arial" w:cs="Arial"/>
        </w:rPr>
        <w:t xml:space="preserve">between </w:t>
      </w:r>
      <w:r w:rsidR="00AC7D4E">
        <w:rPr>
          <w:rFonts w:ascii="Arial" w:hAnsi="Arial" w:cs="Arial"/>
        </w:rPr>
        <w:t>sSA</w:t>
      </w:r>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FC6C0D">
        <w:rPr>
          <w:rFonts w:ascii="Arial" w:hAnsi="Arial" w:cs="Arial"/>
        </w:rPr>
        <w:t xml:space="preserve"> Obversely and c</w:t>
      </w:r>
      <w:r w:rsidR="00337F54">
        <w:rPr>
          <w:rFonts w:ascii="Arial" w:hAnsi="Arial" w:cs="Arial"/>
        </w:rPr>
        <w:t>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sSA are driving high ESBL-E carriage prevalence. </w:t>
      </w:r>
      <w:r w:rsidR="00FC6C0D">
        <w:rPr>
          <w:rFonts w:ascii="Arial" w:hAnsi="Arial" w:cs="Arial"/>
        </w:rPr>
        <w:lastRenderedPageBreak/>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carriage</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B96BEA">
      <w:pPr>
        <w:spacing w:line="480" w:lineRule="auto"/>
        <w:rPr>
          <w:rFonts w:ascii="Arial" w:hAnsi="Arial" w:cs="Arial"/>
        </w:rPr>
      </w:pPr>
    </w:p>
    <w:p w14:paraId="07097F80" w14:textId="6BA4EA8D"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he role of HIV in driving the high ESBL-E carriage prevalence in sSA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19FD0E64"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sSA. </w:t>
      </w:r>
      <w:r w:rsidR="00735C7B">
        <w:rPr>
          <w:rFonts w:ascii="Arial" w:hAnsi="Arial" w:cs="Arial"/>
        </w:rPr>
        <w:t>Risk of bias assessment in observational 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6210B29C" w:rsidR="00735C7B" w:rsidRDefault="00735C7B" w:rsidP="00B96BEA">
      <w:pPr>
        <w:spacing w:line="480" w:lineRule="auto"/>
        <w:rPr>
          <w:rFonts w:ascii="Arial" w:hAnsi="Arial" w:cs="Arial"/>
        </w:rPr>
      </w:pPr>
      <w:r>
        <w:rPr>
          <w:rFonts w:ascii="Arial" w:hAnsi="Arial" w:cs="Arial"/>
        </w:rPr>
        <w:t>In conclusion, ESBL-E carriage in sSA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w:t>
      </w:r>
      <w:r>
        <w:rPr>
          <w:rFonts w:ascii="Arial" w:hAnsi="Arial" w:cs="Arial"/>
        </w:rPr>
        <w:lastRenderedPageBreak/>
        <w:t xml:space="preserve">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th of ESBL-E, data to fully characterise routes and drivers of transmission in sSA are necessary to design interventions to interrupt transmission in this setting.</w:t>
      </w:r>
    </w:p>
    <w:p w14:paraId="12EB38D9" w14:textId="77777777" w:rsidR="0001746F" w:rsidRDefault="0001746F"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t xml:space="preserve">Funding </w:t>
      </w:r>
    </w:p>
    <w:p w14:paraId="302C092E" w14:textId="77777777" w:rsidR="006F76DA" w:rsidRDefault="006F76DA" w:rsidP="00B96BEA">
      <w:pPr>
        <w:spacing w:line="480" w:lineRule="auto"/>
        <w:rPr>
          <w:rFonts w:ascii="Arial" w:hAnsi="Arial" w:cs="Arial"/>
        </w:rPr>
      </w:pPr>
    </w:p>
    <w:p w14:paraId="0F3CAB51" w14:textId="0BAFC50B" w:rsidR="001D6079" w:rsidRDefault="00EF7915" w:rsidP="00B96BEA">
      <w:pPr>
        <w:spacing w:line="480" w:lineRule="auto"/>
        <w:rPr>
          <w:rFonts w:ascii="Arial" w:hAnsi="Arial" w:cs="Arial"/>
        </w:rPr>
      </w:pPr>
      <w:r>
        <w:rPr>
          <w:rFonts w:ascii="Arial" w:hAnsi="Arial" w:cs="Arial"/>
        </w:rPr>
        <w:t xml:space="preserve">JL and RL are supported by Wellcome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 MR/S004793/1</w:t>
      </w:r>
    </w:p>
    <w:p w14:paraId="2554C48D" w14:textId="77777777" w:rsidR="009B5883" w:rsidRDefault="009B5883"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3C9C26D0" w14:textId="77777777" w:rsidR="009B5883" w:rsidRDefault="009B5883" w:rsidP="00B96BEA">
      <w:pPr>
        <w:spacing w:line="480" w:lineRule="auto"/>
        <w:rPr>
          <w:rFonts w:ascii="Arial" w:hAnsi="Arial" w:cs="Arial"/>
          <w:b/>
        </w:rPr>
      </w:pPr>
    </w:p>
    <w:p w14:paraId="177F9925" w14:textId="2CC59044" w:rsidR="00014DD3" w:rsidRDefault="00014DD3" w:rsidP="00B96BEA">
      <w:pPr>
        <w:spacing w:line="480" w:lineRule="auto"/>
        <w:rPr>
          <w:rFonts w:ascii="Arial" w:hAnsi="Arial" w:cs="Arial"/>
          <w:b/>
        </w:rPr>
      </w:pPr>
    </w:p>
    <w:p w14:paraId="467DE004" w14:textId="269E3CE9" w:rsidR="00014DD3" w:rsidRDefault="00014DD3" w:rsidP="00B96BEA">
      <w:pPr>
        <w:spacing w:line="480" w:lineRule="auto"/>
        <w:rPr>
          <w:rFonts w:ascii="Arial" w:hAnsi="Arial" w:cs="Arial"/>
        </w:rPr>
      </w:pPr>
    </w:p>
    <w:p w14:paraId="1F93877F" w14:textId="51D98566" w:rsidR="00014DD3" w:rsidRDefault="00014DD3" w:rsidP="00B96BEA">
      <w:pPr>
        <w:spacing w:line="480" w:lineRule="auto"/>
        <w:rPr>
          <w:rFonts w:ascii="Arial" w:hAnsi="Arial" w:cs="Arial"/>
        </w:rPr>
      </w:pPr>
    </w:p>
    <w:p w14:paraId="4B52CA2C" w14:textId="77777777" w:rsidR="00014DD3" w:rsidRPr="006F76DA" w:rsidRDefault="00014DD3" w:rsidP="00B96BEA">
      <w:pPr>
        <w:spacing w:line="480" w:lineRule="auto"/>
        <w:rPr>
          <w:rFonts w:ascii="Arial" w:hAnsi="Arial" w:cs="Arial"/>
          <w:b/>
        </w:rPr>
      </w:pPr>
    </w:p>
    <w:p w14:paraId="02093934" w14:textId="77777777" w:rsidR="00F47747" w:rsidRDefault="00F47747" w:rsidP="00B96BEA">
      <w:pPr>
        <w:spacing w:line="480" w:lineRule="auto"/>
        <w:rPr>
          <w:rFonts w:ascii="Arial" w:hAnsi="Arial" w:cs="Arial"/>
          <w:b/>
        </w:rPr>
      </w:pPr>
    </w:p>
    <w:p w14:paraId="7072BAA6" w14:textId="77777777" w:rsidR="00F47747" w:rsidRDefault="00F47747" w:rsidP="00B96BEA">
      <w:pPr>
        <w:spacing w:line="480" w:lineRule="auto"/>
        <w:rPr>
          <w:rFonts w:ascii="Arial" w:hAnsi="Arial" w:cs="Arial"/>
          <w:b/>
        </w:rPr>
      </w:pPr>
    </w:p>
    <w:p w14:paraId="40036B6E" w14:textId="117FD749" w:rsidR="001D6079" w:rsidRPr="006F76DA" w:rsidRDefault="001D6079" w:rsidP="00B96BEA">
      <w:pPr>
        <w:spacing w:line="480" w:lineRule="auto"/>
        <w:rPr>
          <w:rFonts w:ascii="Arial" w:hAnsi="Arial" w:cs="Arial"/>
          <w:b/>
        </w:rPr>
      </w:pPr>
      <w:r w:rsidRPr="006F76DA">
        <w:rPr>
          <w:rFonts w:ascii="Arial" w:hAnsi="Arial" w:cs="Arial"/>
          <w:b/>
        </w:rPr>
        <w:lastRenderedPageBreak/>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Prioritization of pathogens to guide discovery, 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w:t>
      </w:r>
      <w:r w:rsidRPr="00E20346">
        <w:rPr>
          <w:rFonts w:ascii="Arial" w:hAnsi="Arial" w:cs="Arial"/>
          <w:noProof/>
          <w:lang w:val="en-US"/>
        </w:rPr>
        <w:lastRenderedPageBreak/>
        <w:t xml:space="preserve">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w:t>
      </w:r>
      <w:r w:rsidRPr="00E20346">
        <w:rPr>
          <w:rFonts w:ascii="Arial" w:hAnsi="Arial" w:cs="Arial"/>
          <w:noProof/>
          <w:lang w:val="en-US"/>
        </w:rPr>
        <w:lastRenderedPageBreak/>
        <w:t xml:space="preserve">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Antimicrob 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w:t>
      </w:r>
      <w:r w:rsidRPr="00E20346">
        <w:rPr>
          <w:rFonts w:ascii="Arial" w:hAnsi="Arial" w:cs="Arial"/>
          <w:noProof/>
          <w:lang w:val="en-US"/>
        </w:rPr>
        <w:lastRenderedPageBreak/>
        <w:t xml:space="preserve">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w:t>
      </w:r>
      <w:r w:rsidRPr="00E20346">
        <w:rPr>
          <w:rFonts w:ascii="Arial" w:hAnsi="Arial" w:cs="Arial"/>
          <w:noProof/>
          <w:lang w:val="en-US"/>
        </w:rPr>
        <w:lastRenderedPageBreak/>
        <w:t xml:space="preserve">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62A814" w:rsidR="008B07CE" w:rsidRDefault="008B07CE" w:rsidP="00B96BEA">
      <w:pPr>
        <w:spacing w:line="480" w:lineRule="auto"/>
        <w:rPr>
          <w:rFonts w:ascii="Arial" w:hAnsi="Arial" w:cs="Arial"/>
          <w:lang w:val="en-US"/>
        </w:rPr>
      </w:pPr>
    </w:p>
    <w:p w14:paraId="39D6E41A" w14:textId="72040651" w:rsidR="008B07CE" w:rsidRDefault="008B07CE" w:rsidP="00B96BEA">
      <w:pPr>
        <w:spacing w:line="480" w:lineRule="auto"/>
        <w:rPr>
          <w:rFonts w:ascii="Arial" w:hAnsi="Arial" w:cs="Arial"/>
          <w:lang w:val="en-US"/>
        </w:rPr>
      </w:pPr>
    </w:p>
    <w:p w14:paraId="1F7339E1" w14:textId="0CD6117E" w:rsidR="008B07CE" w:rsidRDefault="008B07CE" w:rsidP="00B96BEA">
      <w:pPr>
        <w:spacing w:line="480" w:lineRule="auto"/>
        <w:rPr>
          <w:rFonts w:ascii="Arial" w:hAnsi="Arial" w:cs="Arial"/>
          <w:lang w:val="en-US"/>
        </w:rPr>
      </w:pPr>
    </w:p>
    <w:p w14:paraId="0B69BE0F" w14:textId="1A6BA425" w:rsidR="008B07CE" w:rsidRDefault="008B07CE" w:rsidP="00B96BEA">
      <w:pPr>
        <w:spacing w:line="480" w:lineRule="auto"/>
        <w:rPr>
          <w:rFonts w:ascii="Arial" w:hAnsi="Arial" w:cs="Arial"/>
          <w:lang w:val="en-US"/>
        </w:rPr>
      </w:pPr>
    </w:p>
    <w:p w14:paraId="2E84E068" w14:textId="2B8E45D4" w:rsidR="008B07CE" w:rsidRDefault="008B07CE" w:rsidP="00B96BEA">
      <w:pPr>
        <w:spacing w:line="480" w:lineRule="auto"/>
        <w:rPr>
          <w:rFonts w:ascii="Arial" w:hAnsi="Arial" w:cs="Arial"/>
          <w:lang w:val="en-US"/>
        </w:rPr>
      </w:pPr>
    </w:p>
    <w:p w14:paraId="0C199F00" w14:textId="69F216E2" w:rsidR="008B07CE" w:rsidRDefault="008B07CE" w:rsidP="00B96BEA">
      <w:pPr>
        <w:spacing w:line="480" w:lineRule="auto"/>
        <w:rPr>
          <w:rFonts w:ascii="Arial" w:hAnsi="Arial" w:cs="Arial"/>
          <w:lang w:val="en-US"/>
        </w:rPr>
      </w:pPr>
    </w:p>
    <w:p w14:paraId="0764CC59" w14:textId="722DEE8A" w:rsidR="008B07CE" w:rsidRDefault="008B07CE" w:rsidP="00B96BEA">
      <w:pPr>
        <w:spacing w:line="480" w:lineRule="auto"/>
        <w:rPr>
          <w:rFonts w:ascii="Arial" w:hAnsi="Arial" w:cs="Arial"/>
          <w:lang w:val="en-US"/>
        </w:rPr>
      </w:pPr>
    </w:p>
    <w:p w14:paraId="6725157F" w14:textId="5232A0BD" w:rsidR="008B07CE" w:rsidRDefault="008B07CE" w:rsidP="00B96BEA">
      <w:pPr>
        <w:spacing w:line="480" w:lineRule="auto"/>
        <w:rPr>
          <w:rFonts w:ascii="Arial" w:hAnsi="Arial" w:cs="Arial"/>
          <w:lang w:val="en-US"/>
        </w:rPr>
      </w:pP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3517A7">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Garner" w:date="2019-05-31T13:52:00Z" w:initials="PG">
    <w:p w14:paraId="654F5D5B" w14:textId="2081EAD2" w:rsidR="001E21E7" w:rsidRDefault="001E21E7">
      <w:pPr>
        <w:pStyle w:val="CommentText"/>
      </w:pPr>
      <w:r>
        <w:rPr>
          <w:rStyle w:val="CommentReference"/>
        </w:rPr>
        <w:annotationRef/>
      </w:r>
      <w:r>
        <w:t>This seems the right word, but elsewhere you use carriage. Is it synonymous? Be good to be consistent</w:t>
      </w:r>
    </w:p>
  </w:comment>
  <w:comment w:id="73" w:author="Paul Garner" w:date="2019-06-01T14:50:00Z" w:initials="PG">
    <w:p w14:paraId="269B79E6" w14:textId="5A7951FE" w:rsidR="00BD7E07" w:rsidRDefault="00BD7E07">
      <w:pPr>
        <w:pStyle w:val="CommentText"/>
      </w:pPr>
      <w:r>
        <w:rPr>
          <w:rStyle w:val="CommentReference"/>
        </w:rPr>
        <w:annotationRef/>
      </w:r>
      <w:r>
        <w:t>Haven’t you just shown this</w:t>
      </w:r>
    </w:p>
  </w:comment>
  <w:comment w:id="80" w:author="Paul Garner" w:date="2019-06-01T14:52:00Z" w:initials="PG">
    <w:p w14:paraId="7C22D824" w14:textId="16EBCB7A" w:rsidR="00BD7E07" w:rsidRDefault="00BD7E07">
      <w:pPr>
        <w:pStyle w:val="CommentText"/>
      </w:pPr>
      <w:r>
        <w:rPr>
          <w:rStyle w:val="CommentReference"/>
        </w:rPr>
        <w:annotationRef/>
      </w:r>
      <w:r>
        <w:t>Not the right word. Diseases are endemic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F5D5B" w15:done="0"/>
  <w15:commentEx w15:paraId="269B79E6" w15:done="0"/>
  <w15:commentEx w15:paraId="7C22D8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F5D5B" w16cid:durableId="209BB02F"/>
  <w16cid:commentId w16cid:paraId="269B79E6" w16cid:durableId="209D0F44"/>
  <w16cid:commentId w16cid:paraId="7C22D824" w16cid:durableId="209D0F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Garner">
    <w15:presenceInfo w15:providerId="AD" w15:userId="S-1-5-21-2487726663-2905633229-874407919-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1746F"/>
    <w:rsid w:val="000224DE"/>
    <w:rsid w:val="000249CA"/>
    <w:rsid w:val="00035B5D"/>
    <w:rsid w:val="00037A39"/>
    <w:rsid w:val="000422A2"/>
    <w:rsid w:val="0004492E"/>
    <w:rsid w:val="00044F13"/>
    <w:rsid w:val="0005242A"/>
    <w:rsid w:val="00060D8D"/>
    <w:rsid w:val="00081D63"/>
    <w:rsid w:val="0009107D"/>
    <w:rsid w:val="00095D0C"/>
    <w:rsid w:val="00097C03"/>
    <w:rsid w:val="000C099A"/>
    <w:rsid w:val="000D3F0A"/>
    <w:rsid w:val="000E06E3"/>
    <w:rsid w:val="000E5420"/>
    <w:rsid w:val="000F1FCD"/>
    <w:rsid w:val="000F2ADC"/>
    <w:rsid w:val="001068B2"/>
    <w:rsid w:val="00111F80"/>
    <w:rsid w:val="00112A56"/>
    <w:rsid w:val="0011755D"/>
    <w:rsid w:val="0013167C"/>
    <w:rsid w:val="00146F25"/>
    <w:rsid w:val="00155BED"/>
    <w:rsid w:val="00156103"/>
    <w:rsid w:val="00161F01"/>
    <w:rsid w:val="001705DA"/>
    <w:rsid w:val="00173B84"/>
    <w:rsid w:val="001D132F"/>
    <w:rsid w:val="001D4880"/>
    <w:rsid w:val="001D6079"/>
    <w:rsid w:val="001E21E7"/>
    <w:rsid w:val="001E2E25"/>
    <w:rsid w:val="001F5E6C"/>
    <w:rsid w:val="00210391"/>
    <w:rsid w:val="00212AAB"/>
    <w:rsid w:val="002266AF"/>
    <w:rsid w:val="00231879"/>
    <w:rsid w:val="00243474"/>
    <w:rsid w:val="00247CB7"/>
    <w:rsid w:val="002764E1"/>
    <w:rsid w:val="0027650F"/>
    <w:rsid w:val="00286105"/>
    <w:rsid w:val="002932AE"/>
    <w:rsid w:val="002B7419"/>
    <w:rsid w:val="002D6149"/>
    <w:rsid w:val="002F5EA1"/>
    <w:rsid w:val="002F7547"/>
    <w:rsid w:val="00310ABD"/>
    <w:rsid w:val="00334E4C"/>
    <w:rsid w:val="00337F54"/>
    <w:rsid w:val="00350A6A"/>
    <w:rsid w:val="003517A7"/>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04682"/>
    <w:rsid w:val="00610FA7"/>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2403"/>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1FC6"/>
    <w:rsid w:val="00805BC5"/>
    <w:rsid w:val="008065E3"/>
    <w:rsid w:val="00807798"/>
    <w:rsid w:val="0082646C"/>
    <w:rsid w:val="00845D1F"/>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35DD1"/>
    <w:rsid w:val="00946D4D"/>
    <w:rsid w:val="00953872"/>
    <w:rsid w:val="0095682C"/>
    <w:rsid w:val="00963C25"/>
    <w:rsid w:val="0096515F"/>
    <w:rsid w:val="009672B5"/>
    <w:rsid w:val="00982D39"/>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62CD7"/>
    <w:rsid w:val="00A70B6F"/>
    <w:rsid w:val="00A727A7"/>
    <w:rsid w:val="00A81C05"/>
    <w:rsid w:val="00A860B2"/>
    <w:rsid w:val="00A9330C"/>
    <w:rsid w:val="00A956D3"/>
    <w:rsid w:val="00A95C4F"/>
    <w:rsid w:val="00A96216"/>
    <w:rsid w:val="00AB777D"/>
    <w:rsid w:val="00AC0715"/>
    <w:rsid w:val="00AC12A6"/>
    <w:rsid w:val="00AC7D4E"/>
    <w:rsid w:val="00AD0C29"/>
    <w:rsid w:val="00AD16C4"/>
    <w:rsid w:val="00AD1E2D"/>
    <w:rsid w:val="00B01424"/>
    <w:rsid w:val="00B0245D"/>
    <w:rsid w:val="00B02F4B"/>
    <w:rsid w:val="00B121CF"/>
    <w:rsid w:val="00B17853"/>
    <w:rsid w:val="00B25F6D"/>
    <w:rsid w:val="00B32D83"/>
    <w:rsid w:val="00B36553"/>
    <w:rsid w:val="00B42037"/>
    <w:rsid w:val="00B42B57"/>
    <w:rsid w:val="00B57336"/>
    <w:rsid w:val="00B802BF"/>
    <w:rsid w:val="00B81594"/>
    <w:rsid w:val="00B84B0C"/>
    <w:rsid w:val="00B85E5E"/>
    <w:rsid w:val="00B96BEA"/>
    <w:rsid w:val="00BA506E"/>
    <w:rsid w:val="00BB2D7E"/>
    <w:rsid w:val="00BB3A7A"/>
    <w:rsid w:val="00BD7E07"/>
    <w:rsid w:val="00BE0318"/>
    <w:rsid w:val="00BE0807"/>
    <w:rsid w:val="00BF0371"/>
    <w:rsid w:val="00BF71A4"/>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CF7FA0"/>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A38FA"/>
    <w:rsid w:val="00EB1768"/>
    <w:rsid w:val="00EC3B35"/>
    <w:rsid w:val="00ED59D4"/>
    <w:rsid w:val="00ED649F"/>
    <w:rsid w:val="00ED75EE"/>
    <w:rsid w:val="00EF5CB6"/>
    <w:rsid w:val="00EF6785"/>
    <w:rsid w:val="00EF7915"/>
    <w:rsid w:val="00F04594"/>
    <w:rsid w:val="00F065F9"/>
    <w:rsid w:val="00F43D90"/>
    <w:rsid w:val="00F47747"/>
    <w:rsid w:val="00F54A46"/>
    <w:rsid w:val="00F81778"/>
    <w:rsid w:val="00F902B9"/>
    <w:rsid w:val="00F9248B"/>
    <w:rsid w:val="00F92881"/>
    <w:rsid w:val="00F93DDE"/>
    <w:rsid w:val="00F96501"/>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ph.lewis@lstmed.ac.u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B5390-477F-6345-9B2D-6A855A29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31533</Words>
  <Characters>179741</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2</cp:revision>
  <dcterms:created xsi:type="dcterms:W3CDTF">2019-07-02T12:15:00Z</dcterms:created>
  <dcterms:modified xsi:type="dcterms:W3CDTF">2019-07-02T12:15:00Z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